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F5E7F" w14:textId="020D6688" w:rsidR="003445C4" w:rsidDel="00A2231E" w:rsidRDefault="003445C4" w:rsidP="003445C4">
      <w:pPr>
        <w:pStyle w:val="Heading1"/>
        <w:rPr>
          <w:del w:id="0" w:author="Stefanie Lane" w:date="2022-07-28T17:38:00Z"/>
        </w:rPr>
      </w:pPr>
      <w:del w:id="1" w:author="Stefanie Lane" w:date="2022-07-28T17:38:00Z">
        <w:r w:rsidDel="00A2231E">
          <w:delText>Discussion</w:delText>
        </w:r>
        <w:r w:rsidR="00C3001D" w:rsidDel="00A2231E">
          <w:delText xml:space="preserve"> – old version</w:delText>
        </w:r>
      </w:del>
    </w:p>
    <w:p w14:paraId="0E58CEF5" w14:textId="369FA839" w:rsidR="003445C4" w:rsidDel="00A2231E" w:rsidRDefault="003445C4" w:rsidP="003445C4">
      <w:pPr>
        <w:ind w:firstLine="720"/>
        <w:rPr>
          <w:del w:id="2" w:author="Stefanie Lane" w:date="2022-07-28T17:38:00Z"/>
        </w:rPr>
      </w:pPr>
      <w:del w:id="3" w:author="Stefanie Lane" w:date="2022-07-28T17:38:00Z">
        <w:r w:rsidDel="00A2231E">
          <w:tab/>
        </w:r>
        <w:commentRangeStart w:id="4"/>
        <w:r w:rsidDel="00A2231E">
          <w:delText xml:space="preserve">Repeat sampling of vegetation communities over long time frames can inform responses to global change along with appropriate conservation management. </w:delText>
        </w:r>
        <w:commentRangeEnd w:id="4"/>
        <w:r w:rsidDel="00A2231E">
          <w:rPr>
            <w:rStyle w:val="CommentReference"/>
          </w:rPr>
          <w:commentReference w:id="4"/>
        </w:r>
        <w:r w:rsidDel="00A2231E">
          <w:delText xml:space="preserve">This study examined whether plant species assemblages within a protected area in the Fraser River Estuary are characterized by the same dominant species over time, whether measures of species diversity were stable within assemblage types, and whether turnover may be driven by increasing invasive species abundance. We find the three main plant assemblages, Sedge, Fescue and Bogbean have consistently been defined by the same most dominant species over the past 40 years, supporting our expectation that these characteristic species should not change in the absence of significant environmental disturbance. </w:delText>
        </w:r>
        <w:commentRangeStart w:id="5"/>
        <w:r w:rsidDel="00A2231E">
          <w:delText>However, we also find that there have been substantive changes in the species composition over time, indicating that despite conservation status and broad resilience of our study region, regional pressures are influencing considerable shifts in the species composition within this habitat</w:delText>
        </w:r>
        <w:commentRangeEnd w:id="5"/>
        <w:r w:rsidDel="00A2231E">
          <w:rPr>
            <w:rStyle w:val="CommentReference"/>
          </w:rPr>
          <w:commentReference w:id="5"/>
        </w:r>
        <w:r w:rsidDel="00A2231E">
          <w:delText xml:space="preserve">.  Moreover, cluster analysis shows </w:delText>
        </w:r>
        <w:r w:rsidRPr="00DC704D" w:rsidDel="00A2231E">
          <w:delText xml:space="preserve">there </w:delText>
        </w:r>
        <w:r w:rsidDel="00A2231E">
          <w:delText xml:space="preserve">was </w:delText>
        </w:r>
        <w:r w:rsidRPr="00DC704D" w:rsidDel="00A2231E">
          <w:delText xml:space="preserve">increasing heterogeneity of species </w:delText>
        </w:r>
        <w:r w:rsidDel="00A2231E">
          <w:delText>compositional abundance</w:delText>
        </w:r>
        <w:r w:rsidRPr="00DC704D" w:rsidDel="00A2231E">
          <w:delText xml:space="preserve"> </w:delText>
        </w:r>
        <w:r w:rsidDel="00A2231E">
          <w:delText>between</w:delText>
        </w:r>
        <w:r w:rsidRPr="00DC704D" w:rsidDel="00A2231E">
          <w:delText xml:space="preserve"> assemblage</w:delText>
        </w:r>
        <w:r w:rsidDel="00A2231E">
          <w:delText>s</w:delText>
        </w:r>
        <w:r w:rsidRPr="00DC704D" w:rsidDel="00A2231E">
          <w:delText xml:space="preserve">, </w:delText>
        </w:r>
        <w:r w:rsidDel="00A2231E">
          <w:delText xml:space="preserve">but </w:delText>
        </w:r>
        <w:r w:rsidRPr="00DC704D" w:rsidDel="00A2231E">
          <w:delText>greater similarity of species cover abundance</w:delText>
        </w:r>
        <w:r w:rsidDel="00A2231E">
          <w:delText xml:space="preserve"> within each assemblage </w:delText>
        </w:r>
        <w:r w:rsidRPr="001967CF" w:rsidDel="00A2231E">
          <w:delText>(</w:delText>
        </w:r>
        <w:r w:rsidRPr="001967CF" w:rsidDel="00A2231E">
          <w:fldChar w:fldCharType="begin"/>
        </w:r>
        <w:r w:rsidRPr="001967CF" w:rsidDel="00A2231E">
          <w:delInstrText xml:space="preserve"> REF _Ref94197029 \h  \* MERGEFORMAT </w:delInstrText>
        </w:r>
        <w:r w:rsidRPr="001967CF" w:rsidDel="00A2231E">
          <w:fldChar w:fldCharType="separate"/>
        </w:r>
        <w:r w:rsidDel="00A2231E">
          <w:delText>Figure 2</w:delText>
        </w:r>
        <w:r w:rsidRPr="001967CF" w:rsidDel="00A2231E">
          <w:fldChar w:fldCharType="end"/>
        </w:r>
        <w:r w:rsidRPr="001967CF" w:rsidDel="00A2231E">
          <w:delText>)</w:delText>
        </w:r>
        <w:r w:rsidDel="00A2231E">
          <w:delText xml:space="preserve">. </w:delText>
        </w:r>
        <w:commentRangeStart w:id="6"/>
        <w:r w:rsidDel="00A2231E">
          <w:delText xml:space="preserve">Overall, these findings indicate decreased cover abundance </w:delText>
        </w:r>
        <w:r w:rsidRPr="00DC704D" w:rsidDel="00A2231E">
          <w:delText>by fewer species</w:delText>
        </w:r>
        <w:r w:rsidDel="00A2231E">
          <w:delText xml:space="preserve"> within each assemblage type, creating patchy but sparse assemblages within in the community</w:delText>
        </w:r>
        <w:r w:rsidRPr="00DC704D" w:rsidDel="00A2231E">
          <w:delText>.</w:delText>
        </w:r>
        <w:r w:rsidDel="00A2231E">
          <w:delText xml:space="preserve"> </w:delText>
        </w:r>
        <w:commentRangeEnd w:id="6"/>
        <w:r w:rsidDel="00A2231E">
          <w:rPr>
            <w:rStyle w:val="CommentReference"/>
          </w:rPr>
          <w:commentReference w:id="6"/>
        </w:r>
      </w:del>
    </w:p>
    <w:p w14:paraId="000855EA" w14:textId="236D1308" w:rsidR="003445C4" w:rsidDel="00A2231E" w:rsidRDefault="003445C4" w:rsidP="003445C4">
      <w:pPr>
        <w:ind w:firstLine="720"/>
        <w:rPr>
          <w:del w:id="7" w:author="Stefanie Lane" w:date="2022-07-28T17:38:00Z"/>
        </w:rPr>
      </w:pPr>
      <w:commentRangeStart w:id="8"/>
      <w:del w:id="9" w:author="Stefanie Lane" w:date="2022-07-28T17:38:00Z">
        <w:r w:rsidRPr="00321C4A" w:rsidDel="00A2231E">
          <w:delText xml:space="preserve">Although </w:delText>
        </w:r>
        <w:commentRangeEnd w:id="8"/>
        <w:r w:rsidDel="00A2231E">
          <w:rPr>
            <w:rStyle w:val="CommentReference"/>
          </w:rPr>
          <w:commentReference w:id="8"/>
        </w:r>
        <w:r w:rsidRPr="00321C4A" w:rsidDel="00A2231E">
          <w:delText xml:space="preserve">the Bogbean assemblage had a high abundance of non-native </w:delText>
        </w:r>
        <w:r w:rsidRPr="00321C4A" w:rsidDel="00A2231E">
          <w:rPr>
            <w:i/>
          </w:rPr>
          <w:delText>Mentha aquatica</w:delText>
        </w:r>
        <w:r w:rsidRPr="00321C4A" w:rsidDel="00A2231E">
          <w:delText xml:space="preserve"> cover, it also had the highest</w:delText>
        </w:r>
        <w:r w:rsidRPr="00376B7F" w:rsidDel="00A2231E">
          <w:delText xml:space="preserve"> </w:delText>
        </w:r>
        <w:r w:rsidRPr="00321C4A" w:rsidDel="00A2231E">
          <w:rPr>
            <w:rFonts w:cstheme="minorHAnsi"/>
          </w:rPr>
          <w:delText>α</w:delText>
        </w:r>
        <w:r w:rsidRPr="00321C4A" w:rsidDel="00A2231E">
          <w:delText>-d</w:delText>
        </w:r>
        <w:r w:rsidDel="00A2231E">
          <w:delText xml:space="preserve">iversity, and lowest </w:delText>
        </w:r>
        <w:r w:rsidDel="00A2231E">
          <w:rPr>
            <w:rFonts w:cstheme="minorHAnsi"/>
          </w:rPr>
          <w:delText>β</w:delText>
        </w:r>
        <w:r w:rsidDel="00A2231E">
          <w:delText>-diversity over time. Because bogbean (</w:delText>
        </w:r>
        <w:r w:rsidDel="00A2231E">
          <w:rPr>
            <w:i/>
          </w:rPr>
          <w:delText>M. trifoliata</w:delText>
        </w:r>
        <w:r w:rsidDel="00A2231E">
          <w:delText xml:space="preserve">) is tolerant of saturated soils, it may be that this assemblage type is more stable and resistant to diversity loss than assemblages with better-drained soils. The Fescue assemblage had the greatest loss of </w:delText>
        </w:r>
        <w:r w:rsidDel="00A2231E">
          <w:rPr>
            <w:rFonts w:cstheme="minorHAnsi"/>
          </w:rPr>
          <w:delText>α</w:delText>
        </w:r>
        <w:r w:rsidDel="00A2231E">
          <w:delText xml:space="preserve">-diversity, and greatest increase in </w:delText>
        </w:r>
        <w:r w:rsidDel="00A2231E">
          <w:rPr>
            <w:rFonts w:cstheme="minorHAnsi"/>
          </w:rPr>
          <w:delText>β</w:delText>
        </w:r>
        <w:r w:rsidDel="00A2231E">
          <w:delText>-diversity. The overall loss of species, and greater variation in species compositional abundance between plots in this assemblage may be indicative of greater loss of resilience, and increased susceptibility to invasio</w:delText>
        </w:r>
        <w:r w:rsidRPr="00321C4A" w:rsidDel="00A2231E">
          <w:delText>n.</w:delText>
        </w:r>
        <w:r w:rsidDel="00A2231E">
          <w:delText xml:space="preserve"> Total turnover for all assemblages was higher in 1999-2019 than 1979-1999, and largely driven by species loss (disappearance), which is concerning for total biodiversity of the habitat and</w:delText>
        </w:r>
        <w:r w:rsidRPr="00933EF5" w:rsidDel="00A2231E">
          <w:delText xml:space="preserve"> may indicate</w:delText>
        </w:r>
        <w:r w:rsidRPr="00321B79" w:rsidDel="00A2231E">
          <w:delText xml:space="preserve"> </w:delText>
        </w:r>
        <w:r w:rsidDel="00A2231E">
          <w:delText>increased</w:delText>
        </w:r>
        <w:r w:rsidRPr="00321B79" w:rsidDel="00A2231E">
          <w:delText xml:space="preserve"> susceptibility to invasive species (Tilman, 1999)</w:delText>
        </w:r>
        <w:r w:rsidDel="00A2231E">
          <w:delText>. This is especially evident by encroachment of invasive species in the Fescue and Bogbean assemblages. The Fescue assemblage has historically been defined by a non-native species (</w:delText>
        </w:r>
        <w:r w:rsidDel="00A2231E">
          <w:rPr>
            <w:i/>
          </w:rPr>
          <w:delText>Festuca arundinaceae</w:delText>
        </w:r>
        <w:r w:rsidDel="00A2231E">
          <w:delText xml:space="preserve">), however abundance of </w:delText>
        </w:r>
        <w:r w:rsidRPr="00993730" w:rsidDel="00A2231E">
          <w:rPr>
            <w:i/>
          </w:rPr>
          <w:delText xml:space="preserve">Festuca arundinaceae </w:delText>
        </w:r>
        <w:r w:rsidDel="00A2231E">
          <w:delText xml:space="preserve">is being overtaken by </w:delText>
        </w:r>
        <w:r w:rsidRPr="00993730" w:rsidDel="00A2231E">
          <w:rPr>
            <w:i/>
          </w:rPr>
          <w:delText>Phalaris arundinaceae</w:delText>
        </w:r>
        <w:r w:rsidDel="00A2231E">
          <w:delText xml:space="preserve">, or reed canary grass (RCG). This presents a management concern for Ladner Marsh, as RCG can be a monoculture-forming species </w:delText>
        </w:r>
        <w:r w:rsidRPr="0018587A" w:rsidDel="00A2231E">
          <w:rPr>
            <w:rFonts w:ascii="Calibri" w:hAnsi="Calibri" w:cs="Calibri"/>
          </w:rPr>
          <w:delText>(Apfelbaum &amp; Sams, 1987)</w:delText>
        </w:r>
        <w:r w:rsidDel="00A2231E">
          <w:delText xml:space="preserve">, further reducing species diversity within the community. Similarly, the Bogbean assemblage is increasingly dominated by non-native </w:delText>
        </w:r>
        <w:r w:rsidDel="00A2231E">
          <w:rPr>
            <w:i/>
          </w:rPr>
          <w:delText>Mentha aquatica</w:delText>
        </w:r>
        <w:r w:rsidDel="00A2231E">
          <w:delText>, however this assemblage did not lose as much floristic richness as the Fescue assemblage did (</w:delText>
        </w:r>
        <w:r w:rsidDel="00A2231E">
          <w:fldChar w:fldCharType="begin"/>
        </w:r>
        <w:r w:rsidDel="00A2231E">
          <w:delInstrText xml:space="preserve"> REF _Ref103170147 \h </w:delInstrText>
        </w:r>
        <w:r w:rsidDel="00A2231E">
          <w:fldChar w:fldCharType="separate"/>
        </w:r>
        <w:r w:rsidDel="00A2231E">
          <w:delText xml:space="preserve">Table </w:delText>
        </w:r>
        <w:r w:rsidDel="00A2231E">
          <w:rPr>
            <w:noProof/>
          </w:rPr>
          <w:delText>7</w:delText>
        </w:r>
        <w:r w:rsidDel="00A2231E">
          <w:fldChar w:fldCharType="end"/>
        </w:r>
        <w:r w:rsidDel="00A2231E">
          <w:delText xml:space="preserve">, Supplemental). Increasing abundance of specific non-native species, paired with cluster analysis showing greater similarity within plots of each assemblage, supports our expectation that species loss is being driven by proliferation of non-native </w:delText>
        </w:r>
        <w:commentRangeStart w:id="10"/>
        <w:r w:rsidDel="00A2231E">
          <w:delText>species</w:delText>
        </w:r>
        <w:commentRangeEnd w:id="10"/>
        <w:r w:rsidDel="00A2231E">
          <w:rPr>
            <w:rStyle w:val="CommentReference"/>
          </w:rPr>
          <w:commentReference w:id="10"/>
        </w:r>
        <w:r w:rsidDel="00A2231E">
          <w:delText xml:space="preserve">. </w:delText>
        </w:r>
      </w:del>
    </w:p>
    <w:p w14:paraId="5AD4A6DE" w14:textId="7DA20626" w:rsidR="003445C4" w:rsidDel="00A2231E" w:rsidRDefault="003445C4" w:rsidP="003445C4">
      <w:pPr>
        <w:ind w:firstLine="720"/>
        <w:rPr>
          <w:del w:id="11" w:author="Stefanie Lane" w:date="2022-07-28T17:38:00Z"/>
        </w:rPr>
      </w:pPr>
      <w:del w:id="12" w:author="Stefanie Lane" w:date="2022-07-28T17:38:00Z">
        <w:r w:rsidRPr="00DC704D" w:rsidDel="00A2231E">
          <w:delText>The</w:delText>
        </w:r>
        <w:r w:rsidRPr="006F1D4B" w:rsidDel="00A2231E">
          <w:delText xml:space="preserve"> patterns reported here of </w:delText>
        </w:r>
        <w:r w:rsidRPr="00DC704D" w:rsidDel="00A2231E">
          <w:delText>lost plant species richness over time are reflected in global trends driven by anthrop</w:delText>
        </w:r>
        <w:r w:rsidDel="00A2231E">
          <w:delText xml:space="preserve">ogenic stressors such as urbanization and climate change, and related risk of species homogenization </w:delText>
        </w:r>
        <w:r w:rsidRPr="0013437B" w:rsidDel="00A2231E">
          <w:rPr>
            <w:rFonts w:ascii="Calibri" w:hAnsi="Calibri" w:cs="Calibri"/>
          </w:rPr>
          <w:delText>(Brice, Pellerin, &amp; Poulin, 2017; Dornelas et al., 2014)</w:delText>
        </w:r>
        <w:r w:rsidDel="00A2231E">
          <w:delText>. In tidal wetlands, a key climate change-related concern is sea leve</w:delText>
        </w:r>
        <w:r w:rsidRPr="006F1D4B" w:rsidDel="00A2231E">
          <w:delText>l ri</w:delText>
        </w:r>
        <w:r w:rsidRPr="00DC704D" w:rsidDel="00A2231E">
          <w:delText>se</w:delText>
        </w:r>
        <w:r w:rsidDel="00A2231E">
          <w:delText xml:space="preserve">, which will lead to habitat loss through “coastal squeeze” </w:delText>
        </w:r>
        <w:r w:rsidRPr="00AC1473" w:rsidDel="00A2231E">
          <w:rPr>
            <w:rFonts w:ascii="Calibri" w:hAnsi="Calibri" w:cs="Calibri"/>
          </w:rPr>
          <w:delText>(Torio &amp; Chmura, 2013)</w:delText>
        </w:r>
        <w:r w:rsidDel="00A2231E">
          <w:delText>. Some species will be adaptable to the changing inundation regimes, and tidal marsh habitats can be resilient to climate change if land managers take action before species losses are too great</w:delText>
        </w:r>
        <w:r w:rsidRPr="00DC704D" w:rsidDel="00A2231E">
          <w:delText xml:space="preserve"> </w:delText>
        </w:r>
        <w:r w:rsidRPr="00DC704D" w:rsidDel="00A2231E">
          <w:rPr>
            <w:rFonts w:ascii="Calibri" w:hAnsi="Calibri" w:cs="Calibri"/>
          </w:rPr>
          <w:delText>(Short, et al., 2016)</w:delText>
        </w:r>
        <w:r w:rsidDel="00A2231E">
          <w:delText xml:space="preserve">. Maintaining diverse estuarine habitats under sea level rise important for a variety of wildlife, including migratory and resident shorebirds, and anadromous salmon populations </w:delText>
        </w:r>
        <w:r w:rsidRPr="006F1D4B" w:rsidDel="00A2231E">
          <w:rPr>
            <w:rFonts w:ascii="Calibri" w:hAnsi="Calibri" w:cs="Calibri"/>
          </w:rPr>
          <w:delText>(Chalifour et al., 2019; Finn et al., 2021; Kehoe &amp; Martin, 2021)</w:delText>
        </w:r>
        <w:r w:rsidDel="00A2231E">
          <w:delText xml:space="preserve">. Understanding historical trends in species composition and assemblage heterogeneity is critical for land managers to define measures of success in restoration projects, and for conserving ecological processes. In the absence of ideal reference conditions, use of historical datasets may be used to determine ecologically meaningful benchmarks. While historical conditions can provide greater understanding of species diversity, land managers must be aware of species composition and abundance shifts, which are only possible to detect through long-term monitoring projects and resampling such as in this study. </w:delText>
        </w:r>
      </w:del>
    </w:p>
    <w:p w14:paraId="2B128554" w14:textId="7175DAAA" w:rsidR="003445C4" w:rsidDel="00A2231E" w:rsidRDefault="003445C4" w:rsidP="003445C4">
      <w:pPr>
        <w:rPr>
          <w:del w:id="13" w:author="Stefanie Lane" w:date="2022-07-28T17:38:00Z"/>
        </w:rPr>
      </w:pPr>
      <w:del w:id="14" w:author="Stefanie Lane" w:date="2022-07-28T17:38:00Z">
        <w:r w:rsidDel="00A2231E">
          <w:tab/>
          <w:delText xml:space="preserve"> </w:delText>
        </w:r>
      </w:del>
    </w:p>
    <w:p w14:paraId="0091BBE4" w14:textId="0EFEACA0" w:rsidR="003445C4" w:rsidDel="00A2231E" w:rsidRDefault="003445C4" w:rsidP="003445C4">
      <w:pPr>
        <w:pStyle w:val="Heading2"/>
        <w:rPr>
          <w:del w:id="15" w:author="Stefanie Lane" w:date="2022-07-28T17:38:00Z"/>
        </w:rPr>
      </w:pPr>
      <w:commentRangeStart w:id="16"/>
      <w:del w:id="17" w:author="Stefanie Lane" w:date="2022-07-28T17:38:00Z">
        <w:r w:rsidDel="00A2231E">
          <w:delText xml:space="preserve">Study </w:delText>
        </w:r>
        <w:commentRangeEnd w:id="16"/>
        <w:r w:rsidDel="00A2231E">
          <w:rPr>
            <w:rStyle w:val="CommentReference"/>
            <w:rFonts w:asciiTheme="minorHAnsi" w:eastAsiaTheme="minorHAnsi" w:hAnsiTheme="minorHAnsi" w:cstheme="minorBidi"/>
            <w:color w:val="auto"/>
          </w:rPr>
          <w:commentReference w:id="16"/>
        </w:r>
        <w:r w:rsidDel="00A2231E">
          <w:delText>limitations</w:delText>
        </w:r>
      </w:del>
    </w:p>
    <w:p w14:paraId="71E1BB2B" w14:textId="55E51663" w:rsidR="003445C4" w:rsidDel="00A2231E" w:rsidRDefault="003445C4" w:rsidP="003445C4">
      <w:pPr>
        <w:ind w:firstLine="720"/>
        <w:rPr>
          <w:del w:id="18" w:author="Stefanie Lane" w:date="2022-07-28T17:38:00Z"/>
        </w:rPr>
      </w:pPr>
      <w:del w:id="19" w:author="Stefanie Lane" w:date="2022-07-28T17:38:00Z">
        <w:r w:rsidDel="00A2231E">
          <w:delText xml:space="preserve">These data do not show variation in population dynamics over time, thus inferences of interannual trends in species gained/lost cannot be explicitly made. However, this snapshot is useful for observing coarse patterns of species shifts, and can be used to refine future questions such as identifying whether high-diversity assemblages, such as the Bogbean assemblage, may be more </w:delText>
        </w:r>
        <w:commentRangeStart w:id="20"/>
        <w:r w:rsidDel="00A2231E">
          <w:delText xml:space="preserve">resistant </w:delText>
        </w:r>
        <w:commentRangeEnd w:id="20"/>
        <w:r w:rsidDel="00A2231E">
          <w:rPr>
            <w:rStyle w:val="CommentReference"/>
          </w:rPr>
          <w:commentReference w:id="20"/>
        </w:r>
        <w:r w:rsidDel="00A2231E">
          <w:delText xml:space="preserve">to invasive species (and thus more stable). Permanent transects were not used, thus transect relocation and plot placement may have resulted in somewhat different observations. However, bootstrapping minimum numbers of plots in each assemblage did not reveal alternative patterns, offering assurance of the general trend of species loss. </w:delText>
        </w:r>
      </w:del>
    </w:p>
    <w:p w14:paraId="7BD65A4D" w14:textId="06213B04" w:rsidR="003445C4" w:rsidDel="00A2231E" w:rsidRDefault="003445C4" w:rsidP="003445C4">
      <w:pPr>
        <w:ind w:firstLine="720"/>
        <w:rPr>
          <w:del w:id="21" w:author="Stefanie Lane" w:date="2022-07-28T17:38:00Z"/>
        </w:rPr>
      </w:pPr>
      <w:del w:id="22" w:author="Stefanie Lane" w:date="2022-07-28T17:38:00Z">
        <w:r w:rsidDel="00A2231E">
          <w:delText xml:space="preserve">Mechanistic processes to explain changes in species composition or site factors were not tested. However, likely driving factors can be inferred to generate new tests of mechanistic changes in in community stability. Specifically: edaphic factors may be driving species selection by adaptation to saturation or drainage between assemblage patches, more strictly partitioning the diversity of species that can occupy an assemblage. Additionally, recruitment of new diverse individuals into the assemblage may be limited due to dispersal or recruitment limitation. </w:delText>
        </w:r>
      </w:del>
    </w:p>
    <w:p w14:paraId="6953471D" w14:textId="06E17613" w:rsidR="003445C4" w:rsidDel="00A2231E" w:rsidRDefault="003445C4" w:rsidP="003445C4">
      <w:pPr>
        <w:pStyle w:val="Heading2"/>
        <w:rPr>
          <w:del w:id="23" w:author="Stefanie Lane" w:date="2022-07-28T17:38:00Z"/>
        </w:rPr>
      </w:pPr>
      <w:commentRangeStart w:id="24"/>
      <w:del w:id="25" w:author="Stefanie Lane" w:date="2022-07-28T17:38:00Z">
        <w:r w:rsidDel="00A2231E">
          <w:delText xml:space="preserve">Potential </w:delText>
        </w:r>
        <w:commentRangeEnd w:id="24"/>
        <w:r w:rsidDel="00A2231E">
          <w:rPr>
            <w:rStyle w:val="CommentReference"/>
            <w:rFonts w:asciiTheme="minorHAnsi" w:eastAsiaTheme="minorHAnsi" w:hAnsiTheme="minorHAnsi" w:cstheme="minorBidi"/>
            <w:color w:val="auto"/>
          </w:rPr>
          <w:commentReference w:id="24"/>
        </w:r>
        <w:r w:rsidDel="00A2231E">
          <w:delText>mechanisms</w:delText>
        </w:r>
      </w:del>
    </w:p>
    <w:p w14:paraId="3ADC0937" w14:textId="2E62DCF0" w:rsidR="003445C4" w:rsidDel="00A2231E" w:rsidRDefault="003445C4" w:rsidP="003445C4">
      <w:pPr>
        <w:ind w:firstLine="720"/>
        <w:rPr>
          <w:del w:id="26" w:author="Stefanie Lane" w:date="2022-07-28T17:38:00Z"/>
        </w:rPr>
      </w:pPr>
      <w:del w:id="27" w:author="Stefanie Lane" w:date="2022-07-28T17:38:00Z">
        <w:r w:rsidDel="00A2231E">
          <w:delText xml:space="preserve">A key abiotic driver of tidal marsh development includes sediment deposition that allows plant communities to compensate for changing inundation rates due to sea level rise </w:delText>
        </w:r>
        <w:r w:rsidRPr="00F431E3" w:rsidDel="00A2231E">
          <w:rPr>
            <w:rFonts w:ascii="Calibri" w:hAnsi="Calibri" w:cs="Calibri"/>
          </w:rPr>
          <w:delText xml:space="preserve">(Marijnissen, </w:delText>
        </w:r>
        <w:r w:rsidDel="00A2231E">
          <w:rPr>
            <w:rFonts w:ascii="Calibri" w:hAnsi="Calibri" w:cs="Calibri"/>
          </w:rPr>
          <w:delText>et al.</w:delText>
        </w:r>
        <w:r w:rsidRPr="00F431E3" w:rsidDel="00A2231E">
          <w:rPr>
            <w:rFonts w:ascii="Calibri" w:hAnsi="Calibri" w:cs="Calibri"/>
          </w:rPr>
          <w:delText>, 2020)</w:delText>
        </w:r>
        <w:r w:rsidDel="00A2231E">
          <w:delText xml:space="preserve">. Sediment delivered by river transport is trapped by vegetation, creating a feedback loop of rising tidal marsh platforms, increased vegetation growth, and increased sediment trapping capacity </w:delText>
        </w:r>
        <w:r w:rsidRPr="00F3106E" w:rsidDel="00A2231E">
          <w:rPr>
            <w:rFonts w:ascii="Calibri" w:hAnsi="Calibri" w:cs="Calibri"/>
          </w:rPr>
          <w:delText>(Corenblit et al., 2015; Peteet et al., 2018)</w:delText>
        </w:r>
        <w:r w:rsidDel="00A2231E">
          <w:delText xml:space="preserve">. In their 1982 publication, Bradfield and Porter proposed assemblage occurrence was largely driven by edaphic factors, with the Bogbean assemblage occurring in poorly drained areas, Sedge assemblage occurring in regularly flooded and drained areas, and Fescue assemblage along slightly elevated channel edges.  </w:delText>
        </w:r>
        <w:r w:rsidDel="00A2231E">
          <w:rPr>
            <w:i/>
          </w:rPr>
          <w:delText>Menyanthes trifoliata</w:delText>
        </w:r>
        <w:r w:rsidDel="00A2231E">
          <w:delText xml:space="preserve"> (bogbean) and </w:delText>
        </w:r>
        <w:r w:rsidDel="00A2231E">
          <w:rPr>
            <w:i/>
          </w:rPr>
          <w:delText>Mentha aquatica</w:delText>
        </w:r>
        <w:r w:rsidDel="00A2231E">
          <w:delText xml:space="preserve"> are highly adapted to aquatic or poorly drained habitats, and the increased prevalence of plots clustered in the Bogbean assemblage within Ladner Marsh may be indicative of changing edaphic factors such as sediment starvation or marsh subsidence </w:delText>
        </w:r>
        <w:r w:rsidRPr="004A4987" w:rsidDel="00A2231E">
          <w:rPr>
            <w:rFonts w:ascii="Calibri" w:hAnsi="Calibri" w:cs="Calibri"/>
          </w:rPr>
          <w:delText xml:space="preserve">(Mendelssohn &amp; Kuhn, 2003; Nyman, Walters, </w:delText>
        </w:r>
        <w:r w:rsidDel="00A2231E">
          <w:rPr>
            <w:rFonts w:ascii="Calibri" w:hAnsi="Calibri" w:cs="Calibri"/>
          </w:rPr>
          <w:delText>et al.</w:delText>
        </w:r>
        <w:r w:rsidRPr="004A4987" w:rsidDel="00A2231E">
          <w:rPr>
            <w:rFonts w:ascii="Calibri" w:hAnsi="Calibri" w:cs="Calibri"/>
          </w:rPr>
          <w:delText>, 2006)</w:delText>
        </w:r>
        <w:r w:rsidDel="00A2231E">
          <w:delText xml:space="preserve">. Loss of sediment within the Lower Fraser River reaches is driven by a combination of factors, such as increased impervious cover, bank dyking or armoring, and channel dredging </w:delText>
        </w:r>
        <w:r w:rsidRPr="009D5D95" w:rsidDel="00A2231E">
          <w:rPr>
            <w:rFonts w:ascii="Calibri" w:hAnsi="Calibri" w:cs="Calibri"/>
          </w:rPr>
          <w:delText xml:space="preserve">(Atkins, </w:delText>
        </w:r>
        <w:r w:rsidDel="00A2231E">
          <w:rPr>
            <w:rFonts w:ascii="Calibri" w:hAnsi="Calibri" w:cs="Calibri"/>
          </w:rPr>
          <w:delText>et al.</w:delText>
        </w:r>
        <w:r w:rsidRPr="009D5D95" w:rsidDel="00A2231E">
          <w:rPr>
            <w:rFonts w:ascii="Calibri" w:hAnsi="Calibri" w:cs="Calibri"/>
          </w:rPr>
          <w:delText>, 2016)</w:delText>
        </w:r>
        <w:r w:rsidDel="00A2231E">
          <w:delText>. Disentangling explicit sediment dynamics and causes for loss of sediment over time would be difficult, however effects from these processes would lead to more saturated patches within the marsh. Edaphic shifts would likely drive the increased prevalence of Bogbean assemblage, and may also be driving disappearance of species across all assemblages, as fewer species are able to tolerate increasingly saturated conditions.</w:delText>
        </w:r>
      </w:del>
    </w:p>
    <w:p w14:paraId="265A491E" w14:textId="106A8B1D" w:rsidR="003445C4" w:rsidDel="00A2231E" w:rsidRDefault="003445C4" w:rsidP="003445C4">
      <w:pPr>
        <w:rPr>
          <w:del w:id="28" w:author="Stefanie Lane" w:date="2022-07-28T17:38:00Z"/>
        </w:rPr>
      </w:pPr>
      <w:del w:id="29" w:author="Stefanie Lane" w:date="2022-07-28T17:38:00Z">
        <w:r w:rsidDel="00A2231E">
          <w:tab/>
          <w:delText xml:space="preserve">Besides potential abiotic drivers of species loss, species recruitment may also be impacted. Regional pools of propagules (seeds, clonal fragments) are required to disperse into a site, and suitable conditions must exist to recruit the propagules into the population. If remnant habitats such as Ladner Marsh are locally losing species (or if the habitat is lost altogether through development), species diversity is being lost from the dispersal network , which effectively fragments the dispersal network and potentially leads to regional extinction </w:delText>
        </w:r>
        <w:r w:rsidRPr="00074DAF" w:rsidDel="00A2231E">
          <w:rPr>
            <w:rFonts w:ascii="Calibri" w:hAnsi="Calibri" w:cs="Calibri"/>
          </w:rPr>
          <w:delText xml:space="preserve">(Deane, </w:delText>
        </w:r>
        <w:r w:rsidDel="00A2231E">
          <w:rPr>
            <w:rFonts w:ascii="Calibri" w:hAnsi="Calibri" w:cs="Calibri"/>
          </w:rPr>
          <w:delText>et al.</w:delText>
        </w:r>
        <w:r w:rsidRPr="00074DAF" w:rsidDel="00A2231E">
          <w:rPr>
            <w:rFonts w:ascii="Calibri" w:hAnsi="Calibri" w:cs="Calibri"/>
          </w:rPr>
          <w:delText>, 2017)</w:delText>
        </w:r>
        <w:r w:rsidDel="00A2231E">
          <w:delText xml:space="preserve">. </w:delText>
        </w:r>
      </w:del>
    </w:p>
    <w:p w14:paraId="70B3B7F9" w14:textId="3C5D8075" w:rsidR="003445C4" w:rsidDel="00A2231E" w:rsidRDefault="003445C4" w:rsidP="003445C4">
      <w:pPr>
        <w:pStyle w:val="Heading2"/>
        <w:rPr>
          <w:del w:id="30" w:author="Stefanie Lane" w:date="2022-07-28T17:38:00Z"/>
        </w:rPr>
      </w:pPr>
      <w:del w:id="31" w:author="Stefanie Lane" w:date="2022-07-28T17:38:00Z">
        <w:r w:rsidDel="00A2231E">
          <w:delText>Broader impacts &amp; recommendations</w:delText>
        </w:r>
      </w:del>
    </w:p>
    <w:p w14:paraId="39A5AE83" w14:textId="53153DBD" w:rsidR="003445C4" w:rsidDel="00A2231E" w:rsidRDefault="003445C4" w:rsidP="003445C4">
      <w:pPr>
        <w:ind w:firstLine="720"/>
        <w:rPr>
          <w:del w:id="32" w:author="Stefanie Lane" w:date="2022-07-28T17:38:00Z"/>
        </w:rPr>
      </w:pPr>
      <w:commentRangeStart w:id="33"/>
      <w:del w:id="34" w:author="Stefanie Lane" w:date="2022-07-28T17:38:00Z">
        <w:r w:rsidDel="00A2231E">
          <w:delText>Long</w:delText>
        </w:r>
        <w:commentRangeEnd w:id="33"/>
        <w:r w:rsidDel="00A2231E">
          <w:rPr>
            <w:rStyle w:val="CommentReference"/>
          </w:rPr>
          <w:commentReference w:id="33"/>
        </w:r>
        <w:r w:rsidDel="00A2231E">
          <w:delText xml:space="preserve">-term monitoring is relatively rare, but necessary to inform future management and planning </w:delText>
        </w:r>
        <w:r w:rsidRPr="0015482B" w:rsidDel="00A2231E">
          <w:rPr>
            <w:rFonts w:ascii="Calibri" w:hAnsi="Calibri" w:cs="Calibri"/>
          </w:rPr>
          <w:delText>(Willis et al., 2007)</w:delText>
        </w:r>
        <w:r w:rsidDel="00A2231E">
          <w:delText>. Land management planning in anticipation of climate change, particularly sea level rise, should be cognizant of biodiversity loss. This is important at global scale</w:delText>
        </w:r>
        <w:r w:rsidRPr="0015482B" w:rsidDel="00A2231E">
          <w:delText>s (</w:delText>
        </w:r>
        <w:r w:rsidRPr="00DC704D" w:rsidDel="00A2231E">
          <w:delText xml:space="preserve">e.g., </w:delText>
        </w:r>
        <w:r w:rsidDel="00A2231E">
          <w:delText xml:space="preserve">global objectives for wetland conservation outlined by the </w:delText>
        </w:r>
        <w:r w:rsidRPr="00DC704D" w:rsidDel="00A2231E">
          <w:delText>Ramsar Convention</w:delText>
        </w:r>
        <w:r w:rsidRPr="0015482B" w:rsidDel="00A2231E">
          <w:delText>),</w:delText>
        </w:r>
        <w:r w:rsidDel="00A2231E">
          <w:delText xml:space="preserve"> but also at national and local conservation initiatives (e.g., meeting objectives of Canada’s Oceans Protection Plan or British Columbia’s Salmon Restoration &amp; Innovation Fund). Understanding what tidal marsh community stability looks like within decadal timescales is useful to land managers wanting to maintain or restore shoreline communities for immediate habitat conservation or floodwater protection initiatives that will have broader resilience to sea level rise. Initiatives for tidal marsh restoration must identify some ‘reference’ condition </w:delText>
        </w:r>
        <w:r w:rsidRPr="0013437B" w:rsidDel="00A2231E">
          <w:rPr>
            <w:rFonts w:ascii="Calibri" w:hAnsi="Calibri" w:cs="Calibri"/>
          </w:rPr>
          <w:delText>(Hallett et al., 2016)</w:delText>
        </w:r>
        <w:r w:rsidDel="00A2231E">
          <w:delText xml:space="preserve">, which needs to be account for anthropogenic impacts such as biodiversity loss </w:delText>
        </w:r>
        <w:r w:rsidRPr="006F1D4B" w:rsidDel="00A2231E">
          <w:rPr>
            <w:rFonts w:ascii="Calibri" w:hAnsi="Calibri" w:cs="Calibri"/>
          </w:rPr>
          <w:delText>(Diefenderfer et al., 2011)</w:delText>
        </w:r>
        <w:r w:rsidDel="00A2231E">
          <w:delText xml:space="preserve">. This study is a case-in-point that the biodiversity and compositional abundance of the habitat (and thus ‘reference’ condition) in Ladner Marsh has changed over 40 years despite protected status, and revealed a decreased reference quality in 2019 compared to the original 1979 survey. It is also important to note its condition when surveyed in 1979 was undoubtedly altered from earlier compositional states, and thus not truly a reference to tidal marshes undisturbed by colonial and industrial impacts.   </w:delText>
        </w:r>
      </w:del>
    </w:p>
    <w:p w14:paraId="2424B687" w14:textId="6A876073" w:rsidR="003445C4" w:rsidDel="00A2231E" w:rsidRDefault="003445C4" w:rsidP="003445C4">
      <w:pPr>
        <w:ind w:firstLine="720"/>
        <w:rPr>
          <w:del w:id="36" w:author="Stefanie Lane" w:date="2022-07-28T17:38:00Z"/>
        </w:rPr>
      </w:pPr>
      <w:del w:id="37" w:author="Stefanie Lane" w:date="2022-07-28T17:38:00Z">
        <w:r w:rsidDel="00A2231E">
          <w:delText xml:space="preserve">The main need from these results is to determine whether species loss and decreasing habitat heterogeneity is driven by loss of sediment quantity or quality </w:delText>
        </w:r>
        <w:r w:rsidRPr="006F1D4B" w:rsidDel="00A2231E">
          <w:rPr>
            <w:rFonts w:ascii="Calibri" w:hAnsi="Calibri" w:cs="Calibri"/>
          </w:rPr>
          <w:delText>(Nyman et al., 2006)</w:delText>
        </w:r>
        <w:r w:rsidDel="00A2231E">
          <w:delText xml:space="preserve">, and whether this is affecting the ability of native species to recruit into the community from seed or clonal propagules. If sedimentation quantity or quality is limiting positive feedback between marsh accretion and vegetation recruitment, land managers must address this by implementing sediment application programs to mimic natural sedimentation </w:delText>
        </w:r>
        <w:r w:rsidRPr="00592970" w:rsidDel="00A2231E">
          <w:rPr>
            <w:rFonts w:ascii="Calibri" w:hAnsi="Calibri" w:cs="Calibri"/>
          </w:rPr>
          <w:delText xml:space="preserve">(VanZomeren, </w:delText>
        </w:r>
        <w:r w:rsidRPr="006F1D4B" w:rsidDel="00A2231E">
          <w:rPr>
            <w:rFonts w:ascii="Calibri" w:hAnsi="Calibri" w:cs="Calibri"/>
          </w:rPr>
          <w:delText>et al., 2018)</w:delText>
        </w:r>
        <w:r w:rsidDel="00A2231E">
          <w:delText xml:space="preserve">. A paired need is to decouple sedimentation drivers of recruitment from loss of seed or propagule diversity from the dispersal network.  If sedimentation is adequate to recruit individuals, recruitment may still be limited by loss of seed or clonal propagules from the dispersal network </w:delText>
        </w:r>
        <w:r w:rsidRPr="00232B99" w:rsidDel="00A2231E">
          <w:rPr>
            <w:rFonts w:ascii="Calibri" w:hAnsi="Calibri" w:cs="Calibri"/>
            <w:szCs w:val="24"/>
          </w:rPr>
          <w:delText xml:space="preserve">(Erfanzadeh, </w:delText>
        </w:r>
        <w:r w:rsidDel="00A2231E">
          <w:rPr>
            <w:rFonts w:ascii="Calibri" w:hAnsi="Calibri" w:cs="Calibri"/>
            <w:szCs w:val="24"/>
          </w:rPr>
          <w:delText>et al.</w:delText>
        </w:r>
        <w:r w:rsidRPr="00DC704D" w:rsidDel="00A2231E">
          <w:rPr>
            <w:rFonts w:ascii="Calibri" w:hAnsi="Calibri" w:cs="Calibri"/>
            <w:szCs w:val="24"/>
          </w:rPr>
          <w:delText>, 2010; Rand, 2000)</w:delText>
        </w:r>
        <w:r w:rsidDel="00A2231E">
          <w:delText xml:space="preserve">. If this is the case, land managers must re-introduce populations of native species to existing habitats. These efforts should also be paired with restoration or creation of marsh habitat to increase dispersal connectivity throughout the estuary. </w:delText>
        </w:r>
      </w:del>
    </w:p>
    <w:p w14:paraId="2ED45CD0" w14:textId="668BFD55" w:rsidR="00C3001D" w:rsidDel="00A2231E" w:rsidRDefault="00C3001D" w:rsidP="00C3001D">
      <w:pPr>
        <w:rPr>
          <w:del w:id="38" w:author="Stefanie Lane" w:date="2022-07-28T17:38:00Z"/>
        </w:rPr>
      </w:pPr>
    </w:p>
    <w:p w14:paraId="0AE37BBB" w14:textId="238292C0" w:rsidR="00C3001D" w:rsidDel="00A2231E" w:rsidRDefault="00C3001D" w:rsidP="00C3001D">
      <w:pPr>
        <w:rPr>
          <w:del w:id="39" w:author="Stefanie Lane" w:date="2022-07-28T17:38:00Z"/>
        </w:rPr>
      </w:pPr>
    </w:p>
    <w:p w14:paraId="483870C6" w14:textId="6344A6AA" w:rsidR="00C3001D" w:rsidRDefault="00C3001D">
      <w:del w:id="40" w:author="Stefanie Lane" w:date="2022-07-28T17:38:00Z">
        <w:r w:rsidDel="00A2231E">
          <w:br w:type="page"/>
        </w:r>
      </w:del>
    </w:p>
    <w:p w14:paraId="3732858F" w14:textId="41567FD7" w:rsidR="00C3001D" w:rsidRDefault="00C3001D" w:rsidP="00C3001D">
      <w:pPr>
        <w:pStyle w:val="Heading1"/>
      </w:pPr>
      <w:r>
        <w:t>Discussion – revised</w:t>
      </w:r>
      <w:r w:rsidR="00E9788B">
        <w:t xml:space="preserve"> outline</w:t>
      </w:r>
    </w:p>
    <w:p w14:paraId="5CB24BBE" w14:textId="2306380B" w:rsidR="007442D8" w:rsidDel="00025595" w:rsidRDefault="00166C93" w:rsidP="00245CA9">
      <w:pPr>
        <w:rPr>
          <w:del w:id="41" w:author="Stefanie Lane" w:date="2022-07-28T17:43:00Z"/>
        </w:rPr>
      </w:pPr>
      <w:r>
        <w:t xml:space="preserve">We find there have been substantive changes in </w:t>
      </w:r>
      <w:del w:id="42" w:author="Stefanie Lane" w:date="2022-07-28T17:38:00Z">
        <w:r w:rsidDel="008A640E">
          <w:delText xml:space="preserve">the </w:delText>
        </w:r>
      </w:del>
      <w:r>
        <w:t xml:space="preserve">species composition over time, indicating that despite conservation status and broad resilience of our </w:t>
      </w:r>
      <w:r w:rsidR="00245CA9">
        <w:t>ecosystem</w:t>
      </w:r>
      <w:r>
        <w:t>, regional pressures are influencing considerable shifts in the species composition within this habitat.</w:t>
      </w:r>
      <w:r w:rsidR="007442D8">
        <w:t xml:space="preserve"> </w:t>
      </w:r>
      <w:r w:rsidR="0057521F">
        <w:t>We also found the three main plant assemblages, Sedge, Fescue and Bogbean</w:t>
      </w:r>
      <w:r w:rsidR="003963DB">
        <w:t>,</w:t>
      </w:r>
      <w:r w:rsidR="0057521F">
        <w:t xml:space="preserve"> have consistently been defined by the same most dominant species over the past 40 years, supporting our expectation that these characteristic species should not change in the absence of significant environmental disturbance.</w:t>
      </w:r>
      <w:ins w:id="43" w:author="Stefanie Lane" w:date="2022-07-28T17:43:00Z">
        <w:r w:rsidR="00025595">
          <w:t xml:space="preserve"> </w:t>
        </w:r>
      </w:ins>
    </w:p>
    <w:p w14:paraId="18531327" w14:textId="2DF1D446" w:rsidR="00141394" w:rsidRDefault="0073271B">
      <w:pPr>
        <w:pPrChange w:id="44" w:author="Stefanie Lane" w:date="2022-07-28T17:43:00Z">
          <w:pPr>
            <w:pStyle w:val="ListParagraph"/>
            <w:numPr>
              <w:numId w:val="9"/>
            </w:numPr>
            <w:ind w:hanging="360"/>
          </w:pPr>
        </w:pPrChange>
      </w:pPr>
      <w:ins w:id="45" w:author="Stefanie Lane" w:date="2022-07-28T17:43:00Z">
        <w:r>
          <w:t xml:space="preserve">The results </w:t>
        </w:r>
        <w:r w:rsidR="00025595">
          <w:t xml:space="preserve">present another compelling </w:t>
        </w:r>
      </w:ins>
      <w:del w:id="46" w:author="Stefanie Lane" w:date="2022-07-28T17:43:00Z">
        <w:r w:rsidR="00141394" w:rsidDel="00025595">
          <w:delText>Emphasize the</w:delText>
        </w:r>
        <w:r w:rsidR="009B4E69" w:rsidDel="00025595">
          <w:delText xml:space="preserve"> importance of changes</w:delText>
        </w:r>
        <w:r w:rsidR="00141394" w:rsidDel="00025595">
          <w:delText xml:space="preserve"> as a</w:delText>
        </w:r>
        <w:r w:rsidR="001D12DA" w:rsidDel="00025595">
          <w:delText xml:space="preserve"> </w:delText>
        </w:r>
      </w:del>
      <w:r w:rsidR="001D12DA">
        <w:t xml:space="preserve">case example </w:t>
      </w:r>
      <w:r w:rsidR="00C42734">
        <w:t xml:space="preserve">of broader global </w:t>
      </w:r>
      <w:r w:rsidR="009B4E69">
        <w:t xml:space="preserve">trends of </w:t>
      </w:r>
      <w:r w:rsidR="00D162BE">
        <w:t xml:space="preserve">species </w:t>
      </w:r>
      <w:r w:rsidR="00C42734">
        <w:t>homogenization, and</w:t>
      </w:r>
      <w:ins w:id="47" w:author="Stefanie Lane" w:date="2022-07-28T17:43:00Z">
        <w:r>
          <w:t xml:space="preserve"> </w:t>
        </w:r>
        <w:r w:rsidR="00025595">
          <w:t>are</w:t>
        </w:r>
      </w:ins>
      <w:r w:rsidR="00C42734">
        <w:t xml:space="preserve"> </w:t>
      </w:r>
      <w:r w:rsidR="00D162BE">
        <w:t xml:space="preserve">of critical concern to local conservation objectives in the Fraser River Estuary for salmon, water birds, and shoreline stability. </w:t>
      </w:r>
    </w:p>
    <w:p w14:paraId="32E5BDCF" w14:textId="3D11FC1C" w:rsidR="00F93DBD" w:rsidRPr="00E9788B" w:rsidRDefault="00B46194" w:rsidP="00B46194">
      <w:pPr>
        <w:pStyle w:val="Heading2"/>
      </w:pPr>
      <w:commentRangeStart w:id="48"/>
      <w:commentRangeStart w:id="49"/>
      <w:del w:id="50" w:author="Stefanie Lane" w:date="2022-07-28T16:25:00Z">
        <w:r w:rsidDel="00FF5780">
          <w:delText xml:space="preserve">Major </w:delText>
        </w:r>
      </w:del>
      <w:commentRangeEnd w:id="48"/>
      <w:ins w:id="51" w:author="Stefanie Lane" w:date="2022-07-28T16:25:00Z">
        <w:r w:rsidR="00FF5780">
          <w:t xml:space="preserve">Predominant </w:t>
        </w:r>
      </w:ins>
      <w:r>
        <w:rPr>
          <w:rStyle w:val="CommentReference"/>
          <w:rFonts w:asciiTheme="minorHAnsi" w:eastAsiaTheme="minorHAnsi" w:hAnsiTheme="minorHAnsi" w:cstheme="minorBidi"/>
          <w:color w:val="auto"/>
        </w:rPr>
        <w:commentReference w:id="48"/>
      </w:r>
      <w:commentRangeEnd w:id="49"/>
      <w:r w:rsidR="001928E4">
        <w:rPr>
          <w:rStyle w:val="CommentReference"/>
          <w:rFonts w:asciiTheme="minorHAnsi" w:eastAsiaTheme="minorHAnsi" w:hAnsiTheme="minorHAnsi" w:cstheme="minorBidi"/>
          <w:color w:val="auto"/>
        </w:rPr>
        <w:commentReference w:id="49"/>
      </w:r>
      <w:r>
        <w:t>themes</w:t>
      </w:r>
      <w:r w:rsidR="00D83557" w:rsidRPr="00E9788B">
        <w:t xml:space="preserve"> </w:t>
      </w:r>
    </w:p>
    <w:p w14:paraId="70C6345B" w14:textId="0CAD03E9" w:rsidR="00FC60D0" w:rsidRDefault="003226FD" w:rsidP="00FC60D0">
      <w:pPr>
        <w:pStyle w:val="ListParagraph"/>
        <w:numPr>
          <w:ilvl w:val="0"/>
          <w:numId w:val="7"/>
        </w:numPr>
      </w:pPr>
      <w:r>
        <w:t>Homogenization</w:t>
      </w:r>
      <w:r w:rsidR="00BA06C5">
        <w:t xml:space="preserve"> of </w:t>
      </w:r>
      <w:r w:rsidR="00BA06C5" w:rsidRPr="005C5000">
        <w:rPr>
          <w:b/>
          <w:rPrChange w:id="52" w:author="Stefanie Lane" w:date="2022-07-28T18:27:00Z">
            <w:rPr/>
          </w:rPrChange>
        </w:rPr>
        <w:t>cover</w:t>
      </w:r>
      <w:r w:rsidR="00BA06C5">
        <w:t xml:space="preserve"> abundance </w:t>
      </w:r>
      <w:r w:rsidR="00BA06C5" w:rsidRPr="00BA06C5">
        <w:rPr>
          <w:b/>
          <w:i/>
        </w:rPr>
        <w:t>between</w:t>
      </w:r>
      <w:r>
        <w:t xml:space="preserve"> </w:t>
      </w:r>
      <w:ins w:id="53" w:author="Stefanie Lane" w:date="2022-07-28T18:40:00Z">
        <w:r w:rsidR="008F1678">
          <w:t xml:space="preserve">(across) </w:t>
        </w:r>
      </w:ins>
      <w:r w:rsidR="00BA06C5">
        <w:t xml:space="preserve">assemblages </w:t>
      </w:r>
      <w:r w:rsidR="00FC60D0">
        <w:t>(cluster analysis)</w:t>
      </w:r>
      <w:r w:rsidR="00BA06C5">
        <w:t>,</w:t>
      </w:r>
      <w:r w:rsidR="00FC60D0">
        <w:t xml:space="preserve"> </w:t>
      </w:r>
      <w:r>
        <w:t>and increasing</w:t>
      </w:r>
      <w:r w:rsidR="00FC60D0">
        <w:t xml:space="preserve"> </w:t>
      </w:r>
      <w:r w:rsidR="00FC60D0" w:rsidRPr="005C5000">
        <w:rPr>
          <w:b/>
          <w:rPrChange w:id="54" w:author="Stefanie Lane" w:date="2022-07-28T18:27:00Z">
            <w:rPr/>
          </w:rPrChange>
        </w:rPr>
        <w:t>cover</w:t>
      </w:r>
      <w:r w:rsidR="00FC60D0">
        <w:t xml:space="preserve"> of exotic species</w:t>
      </w:r>
    </w:p>
    <w:p w14:paraId="14258BDB" w14:textId="0708916D" w:rsidR="008D3CC8" w:rsidRDefault="008B630B" w:rsidP="00F04F93">
      <w:pPr>
        <w:pStyle w:val="ListParagraph"/>
        <w:numPr>
          <w:ilvl w:val="1"/>
          <w:numId w:val="7"/>
        </w:numPr>
      </w:pPr>
      <w:r>
        <w:t>Main message: d</w:t>
      </w:r>
      <w:r w:rsidR="008D3CC8">
        <w:t xml:space="preserve">ominant species </w:t>
      </w:r>
      <w:commentRangeStart w:id="55"/>
      <w:commentRangeStart w:id="56"/>
      <w:r w:rsidR="008D3CC8">
        <w:t xml:space="preserve">cover </w:t>
      </w:r>
      <w:commentRangeEnd w:id="55"/>
      <w:r w:rsidR="00EF6DA5">
        <w:rPr>
          <w:rStyle w:val="CommentReference"/>
        </w:rPr>
        <w:commentReference w:id="55"/>
      </w:r>
      <w:commentRangeEnd w:id="56"/>
      <w:r w:rsidR="00EF6DA5">
        <w:rPr>
          <w:rStyle w:val="CommentReference"/>
        </w:rPr>
        <w:commentReference w:id="56"/>
      </w:r>
      <w:r w:rsidR="008D3CC8">
        <w:t>is becoming more dominant</w:t>
      </w:r>
      <w:ins w:id="57" w:author="Stefanie Lane" w:date="2022-07-28T15:29:00Z">
        <w:r w:rsidR="00126C57">
          <w:t xml:space="preserve"> at the expense of </w:t>
        </w:r>
      </w:ins>
      <w:ins w:id="58" w:author="Stefanie Lane" w:date="2022-07-28T15:30:00Z">
        <w:r w:rsidR="00567627">
          <w:t xml:space="preserve">cover of </w:t>
        </w:r>
      </w:ins>
      <w:ins w:id="59" w:author="Stefanie Lane" w:date="2022-07-28T15:29:00Z">
        <w:r w:rsidR="00126C57">
          <w:t>‘rare’ species</w:t>
        </w:r>
        <w:r w:rsidR="00567627">
          <w:t xml:space="preserve">, sharpening the </w:t>
        </w:r>
      </w:ins>
      <w:ins w:id="60" w:author="Stefanie Lane" w:date="2022-07-28T15:30:00Z">
        <w:r w:rsidR="00567627">
          <w:t xml:space="preserve">contrast in </w:t>
        </w:r>
      </w:ins>
      <w:ins w:id="61" w:author="Stefanie Lane" w:date="2022-07-28T15:29:00Z">
        <w:r w:rsidR="00567627">
          <w:t>c</w:t>
        </w:r>
      </w:ins>
      <w:ins w:id="62" w:author="Stefanie Lane" w:date="2022-07-28T15:30:00Z">
        <w:r w:rsidR="00567627">
          <w:t>ompositional</w:t>
        </w:r>
      </w:ins>
      <w:ins w:id="63" w:author="Stefanie Lane" w:date="2022-07-28T15:29:00Z">
        <w:r w:rsidR="00567627">
          <w:t xml:space="preserve"> </w:t>
        </w:r>
      </w:ins>
      <w:ins w:id="64" w:author="Stefanie Lane" w:date="2022-07-28T15:30:00Z">
        <w:r w:rsidR="00567627">
          <w:t>abundance</w:t>
        </w:r>
      </w:ins>
      <w:ins w:id="65" w:author="Stefanie Lane" w:date="2022-07-28T15:29:00Z">
        <w:r w:rsidR="00567627">
          <w:t xml:space="preserve"> between </w:t>
        </w:r>
      </w:ins>
      <w:ins w:id="66" w:author="Stefanie Lane" w:date="2022-07-28T15:30:00Z">
        <w:r w:rsidR="00567627">
          <w:t>assemblages</w:t>
        </w:r>
      </w:ins>
      <w:r w:rsidR="008D3CC8">
        <w:t xml:space="preserve">. </w:t>
      </w:r>
    </w:p>
    <w:p w14:paraId="2E74BB08" w14:textId="77777777" w:rsidR="00670901" w:rsidRDefault="006E5A2F" w:rsidP="006E5A2F">
      <w:pPr>
        <w:pStyle w:val="ListParagraph"/>
        <w:numPr>
          <w:ilvl w:val="2"/>
          <w:numId w:val="7"/>
        </w:numPr>
        <w:rPr>
          <w:ins w:id="67" w:author="Stefanie Lane" w:date="2022-07-28T19:08:00Z"/>
        </w:rPr>
      </w:pPr>
      <w:ins w:id="68" w:author="Stefanie Lane" w:date="2022-07-28T19:06:00Z">
        <w:r>
          <w:t>Exemplify how within-assem</w:t>
        </w:r>
      </w:ins>
      <w:ins w:id="69" w:author="Stefanie Lane" w:date="2022-07-28T19:07:00Z">
        <w:r>
          <w:t xml:space="preserve">blage cover is more dissimilar (partitioned </w:t>
        </w:r>
        <w:r w:rsidR="00670901">
          <w:t xml:space="preserve">assemblages), and more similar cover within assemblages (homogenization). </w:t>
        </w:r>
      </w:ins>
    </w:p>
    <w:p w14:paraId="199CBE66" w14:textId="27597E1C" w:rsidR="006E5A2F" w:rsidRDefault="00670901">
      <w:pPr>
        <w:pStyle w:val="ListParagraph"/>
        <w:numPr>
          <w:ilvl w:val="3"/>
          <w:numId w:val="7"/>
        </w:numPr>
        <w:rPr>
          <w:ins w:id="70" w:author="Stefanie Lane" w:date="2022-07-28T19:06:00Z"/>
        </w:rPr>
        <w:pPrChange w:id="71" w:author="Stefanie Lane" w:date="2022-07-28T19:08:00Z">
          <w:pPr>
            <w:pStyle w:val="ListParagraph"/>
            <w:numPr>
              <w:ilvl w:val="2"/>
              <w:numId w:val="7"/>
            </w:numPr>
            <w:ind w:left="2160" w:hanging="180"/>
          </w:pPr>
        </w:pPrChange>
      </w:pPr>
      <w:ins w:id="72" w:author="Stefanie Lane" w:date="2022-07-28T19:08:00Z">
        <w:r>
          <w:t xml:space="preserve">If using the term ‘dominant,’ explain </w:t>
        </w:r>
      </w:ins>
      <w:ins w:id="73" w:author="Stefanie Lane" w:date="2022-07-28T19:06:00Z">
        <w:r w:rsidR="006E5A2F">
          <w:t xml:space="preserve">which </w:t>
        </w:r>
        <w:commentRangeStart w:id="74"/>
        <w:r w:rsidR="006E5A2F">
          <w:t xml:space="preserve">contribute </w:t>
        </w:r>
        <w:commentRangeEnd w:id="74"/>
        <w:r w:rsidR="006E5A2F">
          <w:rPr>
            <w:rStyle w:val="CommentReference"/>
          </w:rPr>
          <w:commentReference w:id="74"/>
        </w:r>
        <w:r w:rsidR="006E5A2F">
          <w:t>to homogenization</w:t>
        </w:r>
      </w:ins>
      <w:ins w:id="75" w:author="Stefanie Lane" w:date="2022-07-28T19:08:00Z">
        <w:r w:rsidR="00CD35AF">
          <w:t xml:space="preserve"> (and thus definition of ‘dominant). </w:t>
        </w:r>
      </w:ins>
      <w:ins w:id="76" w:author="Stefanie Lane" w:date="2022-07-28T19:06:00Z">
        <w:r w:rsidR="006E5A2F">
          <w:t xml:space="preserve"> </w:t>
        </w:r>
      </w:ins>
    </w:p>
    <w:p w14:paraId="43EA9F95" w14:textId="30326D6D" w:rsidR="007C0EB9" w:rsidRDefault="00246623" w:rsidP="00567627">
      <w:pPr>
        <w:pStyle w:val="ListParagraph"/>
        <w:numPr>
          <w:ilvl w:val="2"/>
          <w:numId w:val="7"/>
        </w:numPr>
        <w:rPr>
          <w:ins w:id="77" w:author="Stefanie Lane" w:date="2022-07-28T18:28:00Z"/>
        </w:rPr>
      </w:pPr>
      <w:r>
        <w:t xml:space="preserve">Exemplify </w:t>
      </w:r>
      <w:ins w:id="78" w:author="Stefanie Lane" w:date="2022-07-28T18:30:00Z">
        <w:r w:rsidR="00C25F2B">
          <w:t xml:space="preserve">overall </w:t>
        </w:r>
      </w:ins>
      <w:r>
        <w:t xml:space="preserve">changes in </w:t>
      </w:r>
      <w:ins w:id="79" w:author="Stefanie Lane" w:date="2022-07-28T18:29:00Z">
        <w:r w:rsidR="004A20DC">
          <w:t xml:space="preserve">native/exotic </w:t>
        </w:r>
      </w:ins>
      <w:del w:id="80" w:author="Stefanie Lane" w:date="2022-07-28T18:29:00Z">
        <w:r w:rsidR="00BA06C5" w:rsidDel="004A20DC">
          <w:delText xml:space="preserve">invasive </w:delText>
        </w:r>
      </w:del>
      <w:r w:rsidR="00BA06C5">
        <w:t>species</w:t>
      </w:r>
      <w:r w:rsidR="00A31745">
        <w:t xml:space="preserve"> cover</w:t>
      </w:r>
      <w:r w:rsidR="007C0EB9">
        <w:t xml:space="preserve"> from each assemblage. Consider the magnitude of cover, not just the % increase/decrease</w:t>
      </w:r>
    </w:p>
    <w:p w14:paraId="17F7F149" w14:textId="2D16F1C6" w:rsidR="005C5000" w:rsidRDefault="005C5000" w:rsidP="005C5000">
      <w:pPr>
        <w:pStyle w:val="ListParagraph"/>
        <w:numPr>
          <w:ilvl w:val="3"/>
          <w:numId w:val="7"/>
        </w:numPr>
        <w:rPr>
          <w:ins w:id="81" w:author="Stefanie Lane" w:date="2022-07-28T18:28:00Z"/>
        </w:rPr>
      </w:pPr>
      <w:ins w:id="82" w:author="Stefanie Lane" w:date="2022-07-28T18:28:00Z">
        <w:r>
          <w:t>Bogbean: ~385% increase in</w:t>
        </w:r>
      </w:ins>
      <w:ins w:id="83" w:author="Stefanie Lane" w:date="2022-07-28T18:30:00Z">
        <w:r w:rsidR="00C25F2B">
          <w:t xml:space="preserve"> exotic</w:t>
        </w:r>
      </w:ins>
      <w:ins w:id="84" w:author="Stefanie Lane" w:date="2022-07-28T18:28:00Z">
        <w:r>
          <w:t xml:space="preserve"> M. aquatica cover since 1979 (</w:t>
        </w:r>
      </w:ins>
      <w:ins w:id="85" w:author="Stefanie Lane" w:date="2022-07-28T18:36:00Z">
        <w:r w:rsidR="00C05ED3">
          <w:t>25-</w:t>
        </w:r>
      </w:ins>
      <w:ins w:id="86" w:author="Stefanie Lane" w:date="2022-07-28T18:28:00Z">
        <w:r>
          <w:t xml:space="preserve">50% mean plot cover in 2019), and introduction of </w:t>
        </w:r>
      </w:ins>
      <w:ins w:id="87" w:author="Stefanie Lane" w:date="2022-07-28T18:30:00Z">
        <w:r w:rsidR="00C25F2B">
          <w:t xml:space="preserve">exotic </w:t>
        </w:r>
      </w:ins>
      <w:ins w:id="88" w:author="Stefanie Lane" w:date="2022-07-28T18:28:00Z">
        <w:r>
          <w:t>yellow flag iris (up to 25%</w:t>
        </w:r>
      </w:ins>
      <w:ins w:id="89" w:author="Stefanie Lane" w:date="2022-07-28T18:41:00Z">
        <w:r w:rsidR="001C4A80">
          <w:t xml:space="preserve"> 2019</w:t>
        </w:r>
      </w:ins>
      <w:ins w:id="90" w:author="Stefanie Lane" w:date="2022-07-28T18:28:00Z">
        <w:r>
          <w:t xml:space="preserve"> mean plot cover) since 1979.</w:t>
        </w:r>
      </w:ins>
    </w:p>
    <w:p w14:paraId="3EE95D71" w14:textId="63A4E078" w:rsidR="002D221F" w:rsidRDefault="002D221F" w:rsidP="005C5000">
      <w:pPr>
        <w:pStyle w:val="ListParagraph"/>
        <w:numPr>
          <w:ilvl w:val="3"/>
          <w:numId w:val="7"/>
        </w:numPr>
        <w:rPr>
          <w:ins w:id="91" w:author="Stefanie Lane" w:date="2022-07-28T18:31:00Z"/>
        </w:rPr>
      </w:pPr>
      <w:ins w:id="92" w:author="Stefanie Lane" w:date="2022-07-28T18:31:00Z">
        <w:r>
          <w:t>Fescue: ~1430% increase in</w:t>
        </w:r>
      </w:ins>
      <w:ins w:id="93" w:author="Stefanie Lane" w:date="2022-07-28T18:32:00Z">
        <w:r w:rsidR="00245C9C">
          <w:t xml:space="preserve"> exotic</w:t>
        </w:r>
      </w:ins>
      <w:ins w:id="94" w:author="Stefanie Lane" w:date="2022-07-28T18:31:00Z">
        <w:r>
          <w:t xml:space="preserve"> PHAR cover since 1979 (</w:t>
        </w:r>
      </w:ins>
      <w:ins w:id="95" w:author="Stefanie Lane" w:date="2022-07-28T18:36:00Z">
        <w:r w:rsidR="00C05ED3">
          <w:t>25-</w:t>
        </w:r>
      </w:ins>
      <w:ins w:id="96" w:author="Stefanie Lane" w:date="2022-07-28T18:31:00Z">
        <w:r>
          <w:t>50% of 2019 mean plot cover)</w:t>
        </w:r>
      </w:ins>
    </w:p>
    <w:p w14:paraId="42D5E014" w14:textId="76DC0BA3" w:rsidR="005C5000" w:rsidRDefault="005C5000" w:rsidP="005C5000">
      <w:pPr>
        <w:pStyle w:val="ListParagraph"/>
        <w:numPr>
          <w:ilvl w:val="3"/>
          <w:numId w:val="7"/>
        </w:numPr>
        <w:rPr>
          <w:ins w:id="97" w:author="Stefanie Lane" w:date="2022-07-28T18:29:00Z"/>
        </w:rPr>
      </w:pPr>
      <w:ins w:id="98" w:author="Stefanie Lane" w:date="2022-07-28T18:28:00Z">
        <w:r>
          <w:t xml:space="preserve">Sedge: </w:t>
        </w:r>
      </w:ins>
      <w:ins w:id="99" w:author="Stefanie Lane" w:date="2022-07-28T18:32:00Z">
        <w:r w:rsidR="00245C9C">
          <w:t xml:space="preserve">~48% and 102% </w:t>
        </w:r>
      </w:ins>
      <w:ins w:id="100" w:author="Stefanie Lane" w:date="2022-07-28T18:33:00Z">
        <w:r w:rsidR="00363F88">
          <w:t>increase in exotic Lythrum salicaria and Festuca arundinaceae, respectively (</w:t>
        </w:r>
      </w:ins>
      <w:ins w:id="101" w:author="Stefanie Lane" w:date="2022-07-28T18:36:00Z">
        <w:r w:rsidR="00C05ED3">
          <w:rPr>
            <w:u w:val="single"/>
          </w:rPr>
          <w:t>&lt;</w:t>
        </w:r>
        <w:r w:rsidR="00C05ED3">
          <w:t xml:space="preserve"> </w:t>
        </w:r>
      </w:ins>
      <w:ins w:id="102" w:author="Stefanie Lane" w:date="2022-07-28T18:33:00Z">
        <w:r w:rsidR="00363F88">
          <w:t xml:space="preserve">25% in 2019 mean plot cover), and </w:t>
        </w:r>
      </w:ins>
      <w:ins w:id="103" w:author="Stefanie Lane" w:date="2022-07-28T18:28:00Z">
        <w:r>
          <w:t xml:space="preserve">~870% increase in </w:t>
        </w:r>
      </w:ins>
      <w:ins w:id="104" w:author="Stefanie Lane" w:date="2022-07-28T18:30:00Z">
        <w:r w:rsidR="00C25F2B">
          <w:t xml:space="preserve">native </w:t>
        </w:r>
      </w:ins>
      <w:ins w:id="105" w:author="Stefanie Lane" w:date="2022-07-28T18:28:00Z">
        <w:r>
          <w:t>S. lasiandra cover since 1979 (</w:t>
        </w:r>
      </w:ins>
      <w:ins w:id="106" w:author="Stefanie Lane" w:date="2022-07-28T18:36:00Z">
        <w:r w:rsidR="00C05ED3">
          <w:rPr>
            <w:u w:val="single"/>
          </w:rPr>
          <w:t>&lt;</w:t>
        </w:r>
      </w:ins>
      <w:ins w:id="107" w:author="Stefanie Lane" w:date="2022-07-28T18:28:00Z">
        <w:r>
          <w:t xml:space="preserve"> 25% in 2019 mean plot cover)</w:t>
        </w:r>
      </w:ins>
      <w:ins w:id="108" w:author="Stefanie Lane" w:date="2022-07-28T18:30:00Z">
        <w:r w:rsidR="00C25F2B">
          <w:t xml:space="preserve"> -&gt; </w:t>
        </w:r>
      </w:ins>
      <w:ins w:id="109" w:author="Stefanie Lane" w:date="2022-07-28T18:33:00Z">
        <w:r w:rsidR="00363F88">
          <w:t xml:space="preserve">woody </w:t>
        </w:r>
      </w:ins>
      <w:ins w:id="110" w:author="Stefanie Lane" w:date="2022-07-28T18:30:00Z">
        <w:r w:rsidR="00C25F2B">
          <w:t xml:space="preserve">link to edaphic changes. </w:t>
        </w:r>
      </w:ins>
      <w:ins w:id="111" w:author="Stefanie Lane" w:date="2022-07-28T18:34:00Z">
        <w:r w:rsidR="0007613F">
          <w:t>Meanwhile, assemblage-defining sp. decreased</w:t>
        </w:r>
      </w:ins>
      <w:ins w:id="112" w:author="Stefanie Lane" w:date="2022-07-28T18:35:00Z">
        <w:r w:rsidR="00F075AC">
          <w:t xml:space="preserve"> ~35%</w:t>
        </w:r>
      </w:ins>
      <w:ins w:id="113" w:author="Stefanie Lane" w:date="2022-07-28T18:34:00Z">
        <w:r w:rsidR="0007613F">
          <w:t xml:space="preserve"> from </w:t>
        </w:r>
      </w:ins>
      <w:ins w:id="114" w:author="Stefanie Lane" w:date="2022-07-28T18:35:00Z">
        <w:r w:rsidR="00F075AC">
          <w:t>50-</w:t>
        </w:r>
      </w:ins>
      <w:ins w:id="115" w:author="Stefanie Lane" w:date="2022-07-28T18:34:00Z">
        <w:r w:rsidR="0007613F">
          <w:t>75% mean cover (1979) t</w:t>
        </w:r>
      </w:ins>
      <w:ins w:id="116" w:author="Stefanie Lane" w:date="2022-07-28T18:35:00Z">
        <w:r w:rsidR="0007613F">
          <w:t xml:space="preserve">o </w:t>
        </w:r>
        <w:r w:rsidR="00F075AC">
          <w:t xml:space="preserve">25-50% </w:t>
        </w:r>
      </w:ins>
      <w:ins w:id="117" w:author="Stefanie Lane" w:date="2022-07-28T18:36:00Z">
        <w:r w:rsidR="00F075AC">
          <w:t xml:space="preserve">mean </w:t>
        </w:r>
      </w:ins>
      <w:ins w:id="118" w:author="Stefanie Lane" w:date="2022-07-28T18:35:00Z">
        <w:r w:rsidR="00F075AC">
          <w:t xml:space="preserve">cover (2019). </w:t>
        </w:r>
      </w:ins>
    </w:p>
    <w:p w14:paraId="6A5211B3" w14:textId="100A65EC" w:rsidR="004A20DC" w:rsidRDefault="004A20DC" w:rsidP="004A20DC">
      <w:pPr>
        <w:pStyle w:val="ListParagraph"/>
        <w:numPr>
          <w:ilvl w:val="3"/>
          <w:numId w:val="7"/>
        </w:numPr>
        <w:rPr>
          <w:ins w:id="119" w:author="Stefanie Lane" w:date="2022-07-28T18:29:00Z"/>
        </w:rPr>
      </w:pPr>
      <w:ins w:id="120" w:author="Stefanie Lane" w:date="2022-07-28T18:29:00Z">
        <w:r>
          <w:t>Blue-listed species SIHE had ~46% decrease in fescue assemblage, but ~143% increase in sedge (</w:t>
        </w:r>
      </w:ins>
      <w:ins w:id="121" w:author="Stefanie Lane" w:date="2022-07-28T18:36:00Z">
        <w:r w:rsidR="00C05ED3">
          <w:rPr>
            <w:u w:val="single"/>
          </w:rPr>
          <w:t>&lt;</w:t>
        </w:r>
        <w:r w:rsidR="00C05ED3">
          <w:t xml:space="preserve"> </w:t>
        </w:r>
      </w:ins>
      <w:ins w:id="122" w:author="Stefanie Lane" w:date="2022-07-28T18:29:00Z">
        <w:r>
          <w:t>25% mean plot cover) -&gt; conservation implications/opportunities?</w:t>
        </w:r>
      </w:ins>
    </w:p>
    <w:p w14:paraId="2B189D2A" w14:textId="0C82D34E" w:rsidR="004A20DC" w:rsidDel="006E5A2F" w:rsidRDefault="00BA5837" w:rsidP="003D1DFC">
      <w:pPr>
        <w:pStyle w:val="ListParagraph"/>
        <w:numPr>
          <w:ilvl w:val="1"/>
          <w:numId w:val="7"/>
        </w:numPr>
        <w:rPr>
          <w:del w:id="123" w:author="Stefanie Lane" w:date="2022-07-28T19:06:00Z"/>
        </w:rPr>
        <w:pPrChange w:id="124" w:author="Stefanie Lane" w:date="2022-08-05T17:19:00Z">
          <w:pPr>
            <w:pStyle w:val="ListParagraph"/>
            <w:numPr>
              <w:ilvl w:val="1"/>
              <w:numId w:val="7"/>
            </w:numPr>
            <w:ind w:left="1440" w:hanging="360"/>
          </w:pPr>
        </w:pPrChange>
      </w:pPr>
      <w:ins w:id="125" w:author="Stefanie Lane" w:date="2022-08-05T17:16:00Z">
        <w:r w:rsidRPr="00BF0641">
          <w:rPr>
            <w:highlight w:val="yellow"/>
            <w:rPrChange w:id="126" w:author="Stefanie Lane" w:date="2022-08-05T17:25:00Z">
              <w:rPr/>
            </w:rPrChange>
          </w:rPr>
          <w:t xml:space="preserve">Fig. </w:t>
        </w:r>
      </w:ins>
      <w:ins w:id="127" w:author="Stefanie Lane" w:date="2022-08-05T17:25:00Z">
        <w:r w:rsidR="00BF0641" w:rsidRPr="00BF0641">
          <w:rPr>
            <w:highlight w:val="yellow"/>
            <w:rPrChange w:id="128" w:author="Stefanie Lane" w:date="2022-08-05T17:25:00Z">
              <w:rPr/>
            </w:rPrChange>
          </w:rPr>
          <w:t>S</w:t>
        </w:r>
      </w:ins>
      <w:ins w:id="129" w:author="Stefanie Lane" w:date="2022-08-05T17:16:00Z">
        <w:r w:rsidRPr="00BF0641">
          <w:rPr>
            <w:highlight w:val="yellow"/>
            <w:rPrChange w:id="130" w:author="Stefanie Lane" w:date="2022-08-05T17:25:00Z">
              <w:rPr/>
            </w:rPrChange>
          </w:rPr>
          <w:t>5</w:t>
        </w:r>
      </w:ins>
      <w:ins w:id="131" w:author="Stefanie Lane" w:date="2022-08-05T17:19:00Z">
        <w:r w:rsidR="00FF7FD3" w:rsidRPr="00BF0641">
          <w:rPr>
            <w:highlight w:val="yellow"/>
            <w:rPrChange w:id="132" w:author="Stefanie Lane" w:date="2022-08-05T17:25:00Z">
              <w:rPr/>
            </w:rPrChange>
          </w:rPr>
          <w:t>b</w:t>
        </w:r>
      </w:ins>
      <w:ins w:id="133" w:author="Stefanie Lane" w:date="2022-08-05T17:16:00Z">
        <w:r>
          <w:t xml:space="preserve">: although </w:t>
        </w:r>
      </w:ins>
      <w:ins w:id="134" w:author="Stefanie Lane" w:date="2022-08-05T17:17:00Z">
        <w:r>
          <w:t>mean exotic cover is not increasing substantially (actually decreasing in bogbean), the r</w:t>
        </w:r>
        <w:r w:rsidR="00E1245C">
          <w:t>atio</w:t>
        </w:r>
        <w:r>
          <w:t xml:space="preserve"> of native to exotic is</w:t>
        </w:r>
        <w:r w:rsidR="00E1245C">
          <w:t xml:space="preserve"> decreasing, resulting in </w:t>
        </w:r>
      </w:ins>
      <w:ins w:id="135" w:author="Stefanie Lane" w:date="2022-08-05T17:18:00Z">
        <w:r w:rsidR="00E1245C">
          <w:t xml:space="preserve">greater proportional cover abundance of exotic species. </w:t>
        </w:r>
        <w:r w:rsidR="003D1DFC">
          <w:t xml:space="preserve">This </w:t>
        </w:r>
      </w:ins>
    </w:p>
    <w:p w14:paraId="5E514765" w14:textId="5A6D21B2" w:rsidR="00C357E6" w:rsidRDefault="00D42BE6" w:rsidP="003D1DFC">
      <w:pPr>
        <w:pStyle w:val="ListParagraph"/>
        <w:numPr>
          <w:ilvl w:val="1"/>
          <w:numId w:val="7"/>
        </w:numPr>
        <w:pPrChange w:id="136" w:author="Stefanie Lane" w:date="2022-08-05T17:19:00Z">
          <w:pPr>
            <w:pStyle w:val="ListParagraph"/>
            <w:numPr>
              <w:ilvl w:val="1"/>
              <w:numId w:val="7"/>
            </w:numPr>
            <w:ind w:left="1440" w:hanging="360"/>
          </w:pPr>
        </w:pPrChange>
      </w:pPr>
      <w:del w:id="137" w:author="Stefanie Lane" w:date="2022-07-28T18:30:00Z">
        <w:r w:rsidDel="002D221F">
          <w:delText>Explain or e</w:delText>
        </w:r>
      </w:del>
      <w:del w:id="138" w:author="Stefanie Lane" w:date="2022-07-28T19:09:00Z">
        <w:r w:rsidDel="00CD35AF">
          <w:delText>mphasize</w:delText>
        </w:r>
      </w:del>
      <w:del w:id="139" w:author="Stefanie Lane" w:date="2022-08-05T17:19:00Z">
        <w:r w:rsidDel="003D1DFC">
          <w:delText xml:space="preserve"> how</w:delText>
        </w:r>
      </w:del>
      <w:del w:id="140" w:author="Stefanie Lane" w:date="2022-07-28T18:44:00Z">
        <w:r w:rsidDel="00A32178">
          <w:delText xml:space="preserve"> </w:delText>
        </w:r>
      </w:del>
      <w:ins w:id="141" w:author="Stefanie Lane" w:date="2022-07-28T18:44:00Z">
        <w:r w:rsidR="00A272E2">
          <w:t>contributes to</w:t>
        </w:r>
      </w:ins>
      <w:ins w:id="142" w:author="Stefanie Lane" w:date="2022-07-28T15:31:00Z">
        <w:r w:rsidR="005970C9">
          <w:t xml:space="preserve"> </w:t>
        </w:r>
      </w:ins>
      <w:r>
        <w:t>homogenization</w:t>
      </w:r>
      <w:ins w:id="143" w:author="Stefanie Lane" w:date="2022-07-28T15:30:00Z">
        <w:r w:rsidR="005970C9">
          <w:t xml:space="preserve"> of cover</w:t>
        </w:r>
      </w:ins>
      <w:r>
        <w:t xml:space="preserve"> </w:t>
      </w:r>
      <w:ins w:id="144" w:author="Stefanie Lane" w:date="2022-07-28T19:09:00Z">
        <w:r w:rsidR="00CD35AF">
          <w:t>between</w:t>
        </w:r>
      </w:ins>
      <w:ins w:id="145" w:author="Stefanie Lane" w:date="2022-07-28T15:32:00Z">
        <w:r w:rsidR="00186796">
          <w:t xml:space="preserve"> assemblages</w:t>
        </w:r>
      </w:ins>
      <w:ins w:id="146" w:author="Stefanie Lane" w:date="2022-07-28T18:44:00Z">
        <w:r w:rsidR="00A272E2">
          <w:t>, and</w:t>
        </w:r>
      </w:ins>
      <w:ins w:id="147" w:author="Stefanie Lane" w:date="2022-07-28T15:32:00Z">
        <w:r w:rsidR="00186796">
          <w:t xml:space="preserve"> </w:t>
        </w:r>
      </w:ins>
      <w:r>
        <w:t>leads to</w:t>
      </w:r>
      <w:ins w:id="148" w:author="Stefanie Lane" w:date="2022-07-28T15:30:00Z">
        <w:r w:rsidR="005970C9">
          <w:t xml:space="preserve"> potential</w:t>
        </w:r>
      </w:ins>
      <w:r>
        <w:t xml:space="preserve"> loss of functional redundancy</w:t>
      </w:r>
      <w:ins w:id="149" w:author="Stefanie Lane" w:date="2022-07-28T19:09:00Z">
        <w:r w:rsidR="00E30718">
          <w:t xml:space="preserve"> both between and within assemblages</w:t>
        </w:r>
      </w:ins>
      <w:r>
        <w:t xml:space="preserve"> (transition to next paragraph). </w:t>
      </w:r>
    </w:p>
    <w:p w14:paraId="1291E301" w14:textId="43119F37" w:rsidR="00203005" w:rsidRDefault="00FC60D0" w:rsidP="00203005">
      <w:pPr>
        <w:pStyle w:val="ListParagraph"/>
        <w:numPr>
          <w:ilvl w:val="0"/>
          <w:numId w:val="7"/>
        </w:numPr>
      </w:pPr>
      <w:r>
        <w:lastRenderedPageBreak/>
        <w:t>Loss of</w:t>
      </w:r>
      <w:r w:rsidR="00123858">
        <w:t xml:space="preserve"> total</w:t>
      </w:r>
      <w:r>
        <w:t xml:space="preserve"> diversity</w:t>
      </w:r>
      <w:r w:rsidR="00535496">
        <w:t xml:space="preserve"> and</w:t>
      </w:r>
      <w:r>
        <w:t xml:space="preserve"> </w:t>
      </w:r>
      <w:r w:rsidR="000F0695">
        <w:t xml:space="preserve">increasing beta </w:t>
      </w:r>
      <w:r w:rsidR="000F0695" w:rsidRPr="00956289">
        <w:rPr>
          <w:b/>
          <w:rPrChange w:id="150" w:author="Stefanie Lane" w:date="2022-07-28T18:27:00Z">
            <w:rPr/>
          </w:rPrChange>
        </w:rPr>
        <w:t>diversity</w:t>
      </w:r>
      <w:r w:rsidR="000F0695">
        <w:t xml:space="preserve"> </w:t>
      </w:r>
      <w:r w:rsidR="00535496">
        <w:t>(</w:t>
      </w:r>
      <w:r w:rsidR="000F0695">
        <w:t>increasing rarity of secondary species</w:t>
      </w:r>
      <w:ins w:id="151" w:author="Stefanie Lane" w:date="2022-07-28T15:37:00Z">
        <w:r w:rsidR="0096479E">
          <w:t xml:space="preserve"> cover</w:t>
        </w:r>
      </w:ins>
      <w:r w:rsidR="000F0695">
        <w:t xml:space="preserve"> </w:t>
      </w:r>
      <w:r w:rsidR="004A7305">
        <w:rPr>
          <w:b/>
          <w:i/>
        </w:rPr>
        <w:t>within</w:t>
      </w:r>
      <w:r w:rsidR="004A7305">
        <w:t xml:space="preserve"> assemblages</w:t>
      </w:r>
      <w:r w:rsidR="00535496">
        <w:t>) le</w:t>
      </w:r>
      <w:r w:rsidR="00D42BE6">
        <w:t>ads to</w:t>
      </w:r>
      <w:ins w:id="152" w:author="Stefanie Lane" w:date="2022-07-28T15:31:00Z">
        <w:r w:rsidR="005970C9">
          <w:t xml:space="preserve"> biodiversity loss, and</w:t>
        </w:r>
      </w:ins>
      <w:r w:rsidR="004B4157">
        <w:t xml:space="preserve"> potential loss </w:t>
      </w:r>
      <w:r w:rsidR="007847A0">
        <w:t>of functional redundancy</w:t>
      </w:r>
      <w:ins w:id="153" w:author="Stefanie Lane" w:date="2022-07-28T15:31:00Z">
        <w:r w:rsidR="005970C9">
          <w:t xml:space="preserve"> within the assemblage. </w:t>
        </w:r>
      </w:ins>
    </w:p>
    <w:p w14:paraId="59D3237C" w14:textId="2A4F0EED" w:rsidR="00A65D6E" w:rsidRDefault="008B630B">
      <w:pPr>
        <w:pPrChange w:id="154" w:author="Stefanie Lane" w:date="2022-07-28T17:58:00Z">
          <w:pPr>
            <w:pStyle w:val="ListParagraph"/>
            <w:numPr>
              <w:ilvl w:val="1"/>
              <w:numId w:val="7"/>
            </w:numPr>
            <w:ind w:left="1440" w:hanging="360"/>
          </w:pPr>
        </w:pPrChange>
      </w:pPr>
      <w:r>
        <w:t xml:space="preserve">Main message: </w:t>
      </w:r>
      <w:ins w:id="155" w:author="Stefanie Lane" w:date="2022-07-28T19:11:00Z">
        <w:r w:rsidR="009D7A6C">
          <w:t xml:space="preserve">native </w:t>
        </w:r>
      </w:ins>
      <w:r>
        <w:t>s</w:t>
      </w:r>
      <w:r w:rsidR="005419E1">
        <w:t>pecies contributing to floristic diversity are</w:t>
      </w:r>
      <w:del w:id="156" w:author="Stefanie Lane" w:date="2022-08-05T17:19:00Z">
        <w:r w:rsidR="005419E1" w:rsidDel="00FF7FD3">
          <w:delText xml:space="preserve"> </w:delText>
        </w:r>
        <w:r w:rsidR="005419E1" w:rsidRPr="00515F38" w:rsidDel="00FF7FD3">
          <w:rPr>
            <w:strike/>
            <w:rPrChange w:id="157" w:author="Stefanie Lane" w:date="2022-07-28T19:18:00Z">
              <w:rPr/>
            </w:rPrChange>
          </w:rPr>
          <w:delText>becoming more locally rare</w:delText>
        </w:r>
      </w:del>
      <w:ins w:id="158" w:author="Stefanie Lane" w:date="2022-07-28T19:18:00Z">
        <w:r w:rsidR="00515F38">
          <w:t xml:space="preserve"> being lost</w:t>
        </w:r>
      </w:ins>
      <w:r w:rsidR="005419E1">
        <w:t xml:space="preserve">, both in terms of presence/absence and cover abundance. </w:t>
      </w:r>
    </w:p>
    <w:p w14:paraId="47AF2599" w14:textId="1DDC6884" w:rsidR="002B4248" w:rsidRDefault="00566056" w:rsidP="00203005">
      <w:pPr>
        <w:pStyle w:val="ListParagraph"/>
        <w:numPr>
          <w:ilvl w:val="1"/>
          <w:numId w:val="7"/>
        </w:numPr>
        <w:rPr>
          <w:ins w:id="159" w:author="Stefanie Lane" w:date="2022-08-05T17:20:00Z"/>
        </w:rPr>
      </w:pPr>
      <w:ins w:id="160" w:author="Stefanie Lane" w:date="2022-08-05T17:20:00Z">
        <w:r>
          <w:t>The greatest loss of native species richness occur</w:t>
        </w:r>
      </w:ins>
      <w:ins w:id="161" w:author="Stefanie Lane" w:date="2022-08-05T17:21:00Z">
        <w:r>
          <w:t>red in the Fescue assemblage, while nominal gains in exotic richness were found in all assemblages</w:t>
        </w:r>
      </w:ins>
      <w:ins w:id="162" w:author="Stefanie Lane" w:date="2022-08-05T17:24:00Z">
        <w:r w:rsidR="00B37539">
          <w:t xml:space="preserve"> (</w:t>
        </w:r>
      </w:ins>
      <w:ins w:id="163" w:author="Stefanie Lane" w:date="2022-08-05T17:25:00Z">
        <w:r w:rsidR="00BF0641" w:rsidRPr="00BF0641">
          <w:rPr>
            <w:highlight w:val="yellow"/>
            <w:rPrChange w:id="164" w:author="Stefanie Lane" w:date="2022-08-05T17:25:00Z">
              <w:rPr/>
            </w:rPrChange>
          </w:rPr>
          <w:t>Fig.</w:t>
        </w:r>
      </w:ins>
      <w:ins w:id="165" w:author="Stefanie Lane" w:date="2022-08-05T17:24:00Z">
        <w:r w:rsidR="00B37539" w:rsidRPr="00BF0641">
          <w:rPr>
            <w:highlight w:val="yellow"/>
            <w:rPrChange w:id="166" w:author="Stefanie Lane" w:date="2022-08-05T17:25:00Z">
              <w:rPr/>
            </w:rPrChange>
          </w:rPr>
          <w:t xml:space="preserve"> </w:t>
        </w:r>
      </w:ins>
      <w:ins w:id="167" w:author="Stefanie Lane" w:date="2022-08-05T17:25:00Z">
        <w:r w:rsidR="00BF0641" w:rsidRPr="00BF0641">
          <w:rPr>
            <w:highlight w:val="yellow"/>
            <w:rPrChange w:id="168" w:author="Stefanie Lane" w:date="2022-08-05T17:25:00Z">
              <w:rPr/>
            </w:rPrChange>
          </w:rPr>
          <w:t>S</w:t>
        </w:r>
      </w:ins>
      <w:ins w:id="169" w:author="Stefanie Lane" w:date="2022-08-05T17:24:00Z">
        <w:r w:rsidR="00B37539" w:rsidRPr="00BF0641">
          <w:rPr>
            <w:highlight w:val="yellow"/>
            <w:rPrChange w:id="170" w:author="Stefanie Lane" w:date="2022-08-05T17:25:00Z">
              <w:rPr/>
            </w:rPrChange>
          </w:rPr>
          <w:t>5</w:t>
        </w:r>
        <w:r w:rsidR="00B37539">
          <w:t>)</w:t>
        </w:r>
      </w:ins>
    </w:p>
    <w:p w14:paraId="23B4B9A0" w14:textId="5D74975E" w:rsidR="00203005" w:rsidDel="00646276" w:rsidRDefault="00605720" w:rsidP="00203005">
      <w:pPr>
        <w:pStyle w:val="ListParagraph"/>
        <w:numPr>
          <w:ilvl w:val="1"/>
          <w:numId w:val="7"/>
        </w:numPr>
        <w:rPr>
          <w:del w:id="171" w:author="Stefanie Lane" w:date="2022-08-05T17:26:00Z"/>
        </w:rPr>
      </w:pPr>
      <w:del w:id="172" w:author="Stefanie Lane" w:date="2022-08-05T17:26:00Z">
        <w:r w:rsidDel="00646276">
          <w:delText>Emphasize whether mo</w:delText>
        </w:r>
        <w:r w:rsidR="00203005" w:rsidRPr="00FF6923" w:rsidDel="00646276">
          <w:delText>re natives</w:delText>
        </w:r>
        <w:r w:rsidDel="00646276">
          <w:delText xml:space="preserve">/exotics </w:delText>
        </w:r>
        <w:r w:rsidR="00702689" w:rsidDel="00646276">
          <w:delText>were lost/gained</w:delText>
        </w:r>
        <w:r w:rsidDel="00646276">
          <w:delText xml:space="preserve">. </w:delText>
        </w:r>
        <w:r w:rsidR="00203005" w:rsidRPr="00FF6923" w:rsidDel="00646276">
          <w:delText xml:space="preserve"> </w:delText>
        </w:r>
      </w:del>
    </w:p>
    <w:p w14:paraId="03BB527F" w14:textId="56501191" w:rsidR="00203005" w:rsidRDefault="00605720" w:rsidP="005419E1">
      <w:pPr>
        <w:pStyle w:val="ListParagraph"/>
        <w:numPr>
          <w:ilvl w:val="2"/>
          <w:numId w:val="7"/>
        </w:numPr>
        <w:rPr>
          <w:ins w:id="173" w:author="Stefanie Lane" w:date="2022-07-28T17:52:00Z"/>
        </w:rPr>
      </w:pPr>
      <w:r>
        <w:t xml:space="preserve">Point out whether </w:t>
      </w:r>
      <w:ins w:id="174" w:author="Stefanie Lane" w:date="2022-08-05T17:26:00Z">
        <w:r w:rsidR="00646276">
          <w:t xml:space="preserve">native </w:t>
        </w:r>
      </w:ins>
      <w:r w:rsidR="00203005" w:rsidRPr="00FF6923">
        <w:t xml:space="preserve">species lost are </w:t>
      </w:r>
      <w:commentRangeStart w:id="175"/>
      <w:r w:rsidR="00203005" w:rsidRPr="00FF6923">
        <w:t xml:space="preserve">generally </w:t>
      </w:r>
      <w:commentRangeEnd w:id="175"/>
      <w:r w:rsidR="00A32E43">
        <w:rPr>
          <w:rStyle w:val="CommentReference"/>
        </w:rPr>
        <w:commentReference w:id="175"/>
      </w:r>
      <w:r>
        <w:t>“</w:t>
      </w:r>
      <w:r w:rsidR="00203005" w:rsidRPr="00FF6923">
        <w:t>rare</w:t>
      </w:r>
      <w:r>
        <w:t>”, and whether they’re f</w:t>
      </w:r>
      <w:r w:rsidR="00203005" w:rsidRPr="00FF6923">
        <w:t>unctionally different than the indicator specie</w:t>
      </w:r>
      <w:r>
        <w:t xml:space="preserve">s. </w:t>
      </w:r>
    </w:p>
    <w:p w14:paraId="0D4FF37C" w14:textId="720DDC78" w:rsidR="006B66C1" w:rsidRDefault="006B66C1">
      <w:pPr>
        <w:pStyle w:val="ListParagraph"/>
        <w:numPr>
          <w:ilvl w:val="3"/>
          <w:numId w:val="7"/>
        </w:numPr>
        <w:pPrChange w:id="176" w:author="Stefanie Lane" w:date="2022-07-28T17:52:00Z">
          <w:pPr>
            <w:pStyle w:val="ListParagraph"/>
            <w:numPr>
              <w:ilvl w:val="2"/>
              <w:numId w:val="7"/>
            </w:numPr>
            <w:ind w:left="2160" w:hanging="180"/>
          </w:pPr>
        </w:pPrChange>
      </w:pPr>
      <w:ins w:id="177" w:author="Stefanie Lane" w:date="2022-07-28T17:52:00Z">
        <w:r>
          <w:t xml:space="preserve">Fescue </w:t>
        </w:r>
      </w:ins>
      <w:ins w:id="178" w:author="Stefanie Lane" w:date="2022-07-28T17:54:00Z">
        <w:r w:rsidR="008D47D0">
          <w:t>assemblage</w:t>
        </w:r>
      </w:ins>
      <w:ins w:id="179" w:author="Stefanie Lane" w:date="2022-07-28T17:52:00Z">
        <w:r>
          <w:t xml:space="preserve"> </w:t>
        </w:r>
      </w:ins>
      <w:ins w:id="180" w:author="Stefanie Lane" w:date="2022-07-28T17:56:00Z">
        <w:r w:rsidR="009F3271">
          <w:t xml:space="preserve">had an overall net loss of 18 native species </w:t>
        </w:r>
      </w:ins>
      <w:ins w:id="181" w:author="Stefanie Lane" w:date="2022-07-28T17:53:00Z">
        <w:r w:rsidR="00167A3D">
          <w:t>between 1979 and 2019 (</w:t>
        </w:r>
        <w:r w:rsidR="00167A3D" w:rsidRPr="008D47D0">
          <w:rPr>
            <w:highlight w:val="yellow"/>
            <w:rPrChange w:id="182" w:author="Stefanie Lane" w:date="2022-07-28T17:54:00Z">
              <w:rPr/>
            </w:rPrChange>
          </w:rPr>
          <w:t>Table S7</w:t>
        </w:r>
        <w:r w:rsidR="00167A3D">
          <w:t xml:space="preserve">). </w:t>
        </w:r>
      </w:ins>
      <w:ins w:id="183" w:author="Stefanie Lane" w:date="2022-07-28T17:56:00Z">
        <w:r w:rsidR="009F3271">
          <w:t>Amon</w:t>
        </w:r>
      </w:ins>
      <w:ins w:id="184" w:author="Stefanie Lane" w:date="2022-07-28T17:57:00Z">
        <w:r w:rsidR="009F3271">
          <w:t xml:space="preserve">g the species lost from the assemblage, </w:t>
        </w:r>
        <w:r w:rsidR="00AD0770" w:rsidRPr="00AD0770">
          <w:rPr>
            <w:highlight w:val="cyan"/>
            <w:rPrChange w:id="185" w:author="Stefanie Lane" w:date="2022-07-28T17:57:00Z">
              <w:rPr/>
            </w:rPrChange>
          </w:rPr>
          <w:t>X</w:t>
        </w:r>
        <w:r w:rsidR="00AD0770">
          <w:t xml:space="preserve"> are not found in any other assemblage. </w:t>
        </w:r>
      </w:ins>
      <w:ins w:id="186" w:author="Stefanie Lane" w:date="2022-07-28T19:15:00Z">
        <w:r w:rsidR="00A56444">
          <w:t xml:space="preserve">Net 0 gain of exotics, however </w:t>
        </w:r>
        <w:r w:rsidR="004C70EA">
          <w:t xml:space="preserve">exotic RCG accounts for the greatest </w:t>
        </w:r>
      </w:ins>
      <w:ins w:id="187" w:author="Stefanie Lane" w:date="2022-07-28T19:16:00Z">
        <w:r w:rsidR="004C70EA">
          <w:t xml:space="preserve">2019 mean cover in the entire assemblage (25-50%). </w:t>
        </w:r>
      </w:ins>
    </w:p>
    <w:p w14:paraId="786CB2CD" w14:textId="0233A23C" w:rsidR="00203005" w:rsidRDefault="0050317D" w:rsidP="005419E1">
      <w:pPr>
        <w:pStyle w:val="ListParagraph"/>
        <w:numPr>
          <w:ilvl w:val="2"/>
          <w:numId w:val="7"/>
        </w:numPr>
        <w:rPr>
          <w:ins w:id="188" w:author="Stefanie Lane" w:date="2022-07-28T17:48:00Z"/>
        </w:rPr>
      </w:pPr>
      <w:r>
        <w:t xml:space="preserve">Contrast with explaining whether </w:t>
      </w:r>
      <w:r w:rsidR="00203005" w:rsidRPr="00FF6923">
        <w:t xml:space="preserve">the species gained </w:t>
      </w:r>
      <w:r>
        <w:t xml:space="preserve">are </w:t>
      </w:r>
      <w:r w:rsidR="00203005" w:rsidRPr="00FF6923">
        <w:t>functionally similar to those lost</w:t>
      </w:r>
      <w:r>
        <w:t xml:space="preserve">. </w:t>
      </w:r>
    </w:p>
    <w:p w14:paraId="7087E5E5" w14:textId="07222509" w:rsidR="00353B7A" w:rsidRDefault="00353B7A" w:rsidP="00353B7A">
      <w:pPr>
        <w:pStyle w:val="ListParagraph"/>
        <w:numPr>
          <w:ilvl w:val="3"/>
          <w:numId w:val="7"/>
        </w:numPr>
        <w:rPr>
          <w:ins w:id="189" w:author="Stefanie Lane" w:date="2022-07-28T18:09:00Z"/>
        </w:rPr>
      </w:pPr>
      <w:ins w:id="190" w:author="Stefanie Lane" w:date="2022-07-28T17:48:00Z">
        <w:r>
          <w:t xml:space="preserve">Bogbean: </w:t>
        </w:r>
      </w:ins>
      <w:ins w:id="191" w:author="Stefanie Lane" w:date="2022-07-28T18:04:00Z">
        <w:r w:rsidR="001545A5">
          <w:t xml:space="preserve">Overall, </w:t>
        </w:r>
      </w:ins>
      <w:ins w:id="192" w:author="Stefanie Lane" w:date="2022-07-28T18:05:00Z">
        <w:r w:rsidR="005D4692">
          <w:t>net gain of 1 native species</w:t>
        </w:r>
      </w:ins>
      <w:ins w:id="193" w:author="Stefanie Lane" w:date="2022-07-28T19:12:00Z">
        <w:r w:rsidR="00442180">
          <w:t xml:space="preserve"> and 3 exotic species</w:t>
        </w:r>
      </w:ins>
      <w:ins w:id="194" w:author="Stefanie Lane" w:date="2022-07-28T18:06:00Z">
        <w:r w:rsidR="00BC5A0D">
          <w:t xml:space="preserve">. New </w:t>
        </w:r>
      </w:ins>
      <w:ins w:id="195" w:author="Stefanie Lane" w:date="2022-07-28T19:12:00Z">
        <w:r w:rsidR="00442180">
          <w:t xml:space="preserve">native </w:t>
        </w:r>
      </w:ins>
      <w:ins w:id="196" w:author="Stefanie Lane" w:date="2022-07-28T18:06:00Z">
        <w:r w:rsidR="00BC5A0D">
          <w:t>species gained</w:t>
        </w:r>
      </w:ins>
      <w:ins w:id="197" w:author="Stefanie Lane" w:date="2022-07-28T18:05:00Z">
        <w:r w:rsidR="005D4692">
          <w:t xml:space="preserve"> includ</w:t>
        </w:r>
      </w:ins>
      <w:ins w:id="198" w:author="Stefanie Lane" w:date="2022-07-28T18:06:00Z">
        <w:r w:rsidR="00BC5A0D">
          <w:t>e</w:t>
        </w:r>
      </w:ins>
      <w:ins w:id="199" w:author="Stefanie Lane" w:date="2022-07-28T18:05:00Z">
        <w:r w:rsidR="005D4692">
          <w:t xml:space="preserve"> woody </w:t>
        </w:r>
        <w:r w:rsidR="005D4692">
          <w:rPr>
            <w:i/>
          </w:rPr>
          <w:t>Salix</w:t>
        </w:r>
        <w:r w:rsidR="005D4692">
          <w:t xml:space="preserve"> sp., and </w:t>
        </w:r>
        <w:r w:rsidR="00BC5A0D">
          <w:t>cattail (</w:t>
        </w:r>
      </w:ins>
      <w:ins w:id="200" w:author="Stefanie Lane" w:date="2022-07-28T18:06:00Z">
        <w:r w:rsidR="00BC5A0D">
          <w:rPr>
            <w:i/>
          </w:rPr>
          <w:t>Typha latifolia</w:t>
        </w:r>
        <w:r w:rsidR="00BC5A0D">
          <w:t>)</w:t>
        </w:r>
      </w:ins>
      <w:ins w:id="201" w:author="Stefanie Lane" w:date="2022-07-28T19:12:00Z">
        <w:r w:rsidR="00524375">
          <w:t>, which are different from species lost [</w:t>
        </w:r>
        <w:r w:rsidR="00524375" w:rsidRPr="00524375">
          <w:rPr>
            <w:highlight w:val="cyan"/>
            <w:rPrChange w:id="202" w:author="Stefanie Lane" w:date="2022-07-28T19:12:00Z">
              <w:rPr/>
            </w:rPrChange>
          </w:rPr>
          <w:t>how</w:t>
        </w:r>
        <w:r w:rsidR="00524375">
          <w:t>]</w:t>
        </w:r>
      </w:ins>
      <w:ins w:id="203" w:author="Stefanie Lane" w:date="2022-07-28T18:06:00Z">
        <w:r w:rsidR="00BC5A0D">
          <w:t xml:space="preserve">. </w:t>
        </w:r>
      </w:ins>
      <w:ins w:id="204" w:author="Stefanie Lane" w:date="2022-07-28T19:12:00Z">
        <w:r w:rsidR="00442180">
          <w:t xml:space="preserve">New exotic species include RCG and </w:t>
        </w:r>
      </w:ins>
      <w:ins w:id="205" w:author="Stefanie Lane" w:date="2022-07-28T19:13:00Z">
        <w:r w:rsidR="00442180">
          <w:t xml:space="preserve">yellow flag iris. Although they are presently </w:t>
        </w:r>
        <w:r w:rsidR="00442180">
          <w:rPr>
            <w:u w:val="single"/>
          </w:rPr>
          <w:t>&lt;</w:t>
        </w:r>
        <w:r w:rsidR="00442180">
          <w:t xml:space="preserve"> 25% mean 2019 cover, these species are notorious for quickly </w:t>
        </w:r>
        <w:r w:rsidR="005C258A">
          <w:t>spreading to the point of near-exclusion of other species (</w:t>
        </w:r>
      </w:ins>
      <w:ins w:id="206" w:author="Stefanie Lane" w:date="2022-07-28T19:14:00Z">
        <w:r w:rsidR="005C258A">
          <w:t xml:space="preserve">especially natives). </w:t>
        </w:r>
      </w:ins>
    </w:p>
    <w:p w14:paraId="08F04541" w14:textId="6C77DEF1" w:rsidR="00973B60" w:rsidRDefault="00973B60">
      <w:pPr>
        <w:pStyle w:val="ListParagraph"/>
        <w:numPr>
          <w:ilvl w:val="3"/>
          <w:numId w:val="7"/>
        </w:numPr>
        <w:rPr>
          <w:ins w:id="207" w:author="Stefanie Lane" w:date="2022-07-28T17:48:00Z"/>
        </w:rPr>
      </w:pPr>
      <w:ins w:id="208" w:author="Stefanie Lane" w:date="2022-07-28T18:09:00Z">
        <w:r>
          <w:t>S</w:t>
        </w:r>
      </w:ins>
      <w:ins w:id="209" w:author="Stefanie Lane" w:date="2022-07-28T18:10:00Z">
        <w:r>
          <w:t>edge:</w:t>
        </w:r>
      </w:ins>
      <w:ins w:id="210" w:author="Stefanie Lane" w:date="2022-07-28T18:11:00Z">
        <w:r w:rsidR="00144F19">
          <w:t xml:space="preserve"> Overall, net loss of </w:t>
        </w:r>
        <w:r w:rsidR="00736DEA">
          <w:t>3</w:t>
        </w:r>
        <w:r w:rsidR="00144F19">
          <w:t xml:space="preserve"> native species</w:t>
        </w:r>
      </w:ins>
      <w:ins w:id="211" w:author="Stefanie Lane" w:date="2022-07-28T19:17:00Z">
        <w:r w:rsidR="00A32E43">
          <w:t xml:space="preserve">, and net gain of 3 exotic species, including yellow flag and RCG. As of 2019, these species accounted for </w:t>
        </w:r>
        <w:r w:rsidR="00A32E43">
          <w:rPr>
            <w:u w:val="single"/>
          </w:rPr>
          <w:t>&lt;</w:t>
        </w:r>
        <w:r w:rsidR="00A32E43">
          <w:t xml:space="preserve"> 25% </w:t>
        </w:r>
      </w:ins>
      <w:ins w:id="212" w:author="Stefanie Lane" w:date="2022-07-28T19:18:00Z">
        <w:r w:rsidR="00A32E43">
          <w:t>mean cover, but again are</w:t>
        </w:r>
        <w:r w:rsidR="006178BD">
          <w:t xml:space="preserve"> of significant mgmt. concern. </w:t>
        </w:r>
      </w:ins>
    </w:p>
    <w:p w14:paraId="11E39444" w14:textId="0FD03265" w:rsidR="00353B7A" w:rsidDel="004A20DC" w:rsidRDefault="00353B7A">
      <w:pPr>
        <w:pStyle w:val="ListParagraph"/>
        <w:numPr>
          <w:ilvl w:val="3"/>
          <w:numId w:val="7"/>
        </w:numPr>
        <w:rPr>
          <w:del w:id="213" w:author="Stefanie Lane" w:date="2022-07-28T18:29:00Z"/>
        </w:rPr>
        <w:pPrChange w:id="214" w:author="Stefanie Lane" w:date="2022-07-28T17:48:00Z">
          <w:pPr>
            <w:pStyle w:val="ListParagraph"/>
            <w:numPr>
              <w:ilvl w:val="2"/>
              <w:numId w:val="7"/>
            </w:numPr>
            <w:ind w:left="2160" w:hanging="180"/>
          </w:pPr>
        </w:pPrChange>
      </w:pPr>
    </w:p>
    <w:p w14:paraId="344A886F" w14:textId="3286362E" w:rsidR="00E0291C" w:rsidRDefault="00F85549" w:rsidP="00E0291C">
      <w:pPr>
        <w:pStyle w:val="ListParagraph"/>
        <w:numPr>
          <w:ilvl w:val="1"/>
          <w:numId w:val="7"/>
        </w:numPr>
      </w:pPr>
      <w:r>
        <w:t>Highlight that this reflects broader global trends of biodiversity loss</w:t>
      </w:r>
      <w:ins w:id="215" w:author="Stefanie Lane" w:date="2022-07-28T19:18:00Z">
        <w:r w:rsidR="00875F35">
          <w:t xml:space="preserve"> paired with exotic invasion</w:t>
        </w:r>
      </w:ins>
      <w:r>
        <w:t xml:space="preserve">, and unknown consequences for </w:t>
      </w:r>
      <w:ins w:id="216" w:author="Stefanie Lane" w:date="2022-07-28T19:19:00Z">
        <w:r w:rsidR="00BA0846">
          <w:t xml:space="preserve">propagule dispersal networks, </w:t>
        </w:r>
      </w:ins>
      <w:r>
        <w:t>trophic cascades such as pollinator networks or primary production</w:t>
      </w:r>
      <w:ins w:id="217" w:author="Stefanie Lane" w:date="2022-07-28T19:19:00Z">
        <w:r w:rsidR="00793760">
          <w:t>,</w:t>
        </w:r>
      </w:ins>
      <w:r w:rsidR="00E0291C">
        <w:t xml:space="preserve"> which may be </w:t>
      </w:r>
      <w:r w:rsidR="008D24D7">
        <w:t>creating broader instability within the</w:t>
      </w:r>
      <w:ins w:id="218" w:author="Stefanie Lane" w:date="2022-07-28T19:19:00Z">
        <w:r w:rsidR="00695324">
          <w:t xml:space="preserve"> Fraser River Estuary</w:t>
        </w:r>
      </w:ins>
      <w:r w:rsidR="008D24D7">
        <w:t xml:space="preserve"> ecosystem. </w:t>
      </w:r>
      <w:r w:rsidR="00E0291C">
        <w:t xml:space="preserve"> </w:t>
      </w:r>
    </w:p>
    <w:p w14:paraId="63EB0D0A" w14:textId="0CB2587B" w:rsidR="00BE7EA7" w:rsidRDefault="004B4157" w:rsidP="003237C4">
      <w:pPr>
        <w:pStyle w:val="ListParagraph"/>
        <w:numPr>
          <w:ilvl w:val="0"/>
          <w:numId w:val="7"/>
        </w:numPr>
        <w:spacing w:before="240"/>
        <w:rPr>
          <w:ins w:id="219" w:author="Stefanie Lane" w:date="2022-08-05T17:34:00Z"/>
        </w:rPr>
      </w:pPr>
      <w:r>
        <w:t>S</w:t>
      </w:r>
      <w:r w:rsidR="00BE7EA7">
        <w:t>hifts in secondary indicator species</w:t>
      </w:r>
      <w:r w:rsidR="009D5A75">
        <w:t xml:space="preserve"> and turnover</w:t>
      </w:r>
    </w:p>
    <w:p w14:paraId="48DAE832" w14:textId="77777777" w:rsidR="00B623DC" w:rsidRDefault="00D00B4D" w:rsidP="00D00B4D">
      <w:pPr>
        <w:spacing w:before="240"/>
        <w:rPr>
          <w:ins w:id="220" w:author="Stefanie Lane" w:date="2022-08-05T17:39:00Z"/>
        </w:rPr>
      </w:pPr>
      <w:ins w:id="221" w:author="Stefanie Lane" w:date="2022-08-05T17:35:00Z">
        <w:r>
          <w:t>The</w:t>
        </w:r>
      </w:ins>
      <w:ins w:id="222" w:author="Stefanie Lane" w:date="2022-08-05T17:36:00Z">
        <w:r w:rsidR="00266696">
          <w:t xml:space="preserve"> species indicator analysis of clustered assemblages showed that</w:t>
        </w:r>
      </w:ins>
      <w:ins w:id="223" w:author="Stefanie Lane" w:date="2022-08-05T17:35:00Z">
        <w:r>
          <w:t xml:space="preserve"> assemblage-defining species </w:t>
        </w:r>
      </w:ins>
      <w:ins w:id="224" w:author="Stefanie Lane" w:date="2022-08-05T17:36:00Z">
        <w:r w:rsidR="00266696">
          <w:t xml:space="preserve">(bogbean, fescue, sedge) </w:t>
        </w:r>
      </w:ins>
      <w:ins w:id="225" w:author="Stefanie Lane" w:date="2022-08-05T17:35:00Z">
        <w:r>
          <w:t xml:space="preserve">remained consistent, however </w:t>
        </w:r>
        <w:r w:rsidR="00266696">
          <w:t xml:space="preserve">there were overall losses in </w:t>
        </w:r>
      </w:ins>
      <w:ins w:id="226" w:author="Stefanie Lane" w:date="2022-08-05T17:36:00Z">
        <w:r w:rsidR="003B4C43">
          <w:t xml:space="preserve">indicator </w:t>
        </w:r>
      </w:ins>
      <w:ins w:id="227" w:author="Stefanie Lane" w:date="2022-08-05T17:35:00Z">
        <w:r w:rsidR="00266696">
          <w:t xml:space="preserve">species, and </w:t>
        </w:r>
      </w:ins>
      <w:ins w:id="228" w:author="Stefanie Lane" w:date="2022-08-05T17:36:00Z">
        <w:r w:rsidR="00266696">
          <w:t xml:space="preserve">few </w:t>
        </w:r>
        <w:r w:rsidR="003B4C43">
          <w:t xml:space="preserve">of those indicator species </w:t>
        </w:r>
      </w:ins>
      <w:ins w:id="229" w:author="Stefanie Lane" w:date="2022-08-05T17:37:00Z">
        <w:r w:rsidR="003B4C43">
          <w:t>were consistently represented in the analysis</w:t>
        </w:r>
      </w:ins>
      <w:ins w:id="230" w:author="Stefanie Lane" w:date="2022-08-05T17:36:00Z">
        <w:r w:rsidR="00266696">
          <w:t xml:space="preserve"> over time.</w:t>
        </w:r>
      </w:ins>
      <w:ins w:id="231" w:author="Stefanie Lane" w:date="2022-08-05T17:39:00Z">
        <w:r w:rsidR="00B623DC">
          <w:t xml:space="preserve"> </w:t>
        </w:r>
      </w:ins>
    </w:p>
    <w:p w14:paraId="12A5C682" w14:textId="1EB9BAD9" w:rsidR="003B4C43" w:rsidRDefault="00366C3C" w:rsidP="00D00B4D">
      <w:pPr>
        <w:spacing w:before="240"/>
        <w:rPr>
          <w:ins w:id="232" w:author="Stefanie Lane" w:date="2022-08-05T17:42:00Z"/>
        </w:rPr>
      </w:pPr>
      <w:ins w:id="233" w:author="Stefanie Lane" w:date="2022-08-05T17:41:00Z">
        <w:r>
          <w:t xml:space="preserve">For example: </w:t>
        </w:r>
        <w:proofErr w:type="gramStart"/>
        <w:r>
          <w:t>t</w:t>
        </w:r>
      </w:ins>
      <w:ins w:id="234" w:author="Stefanie Lane" w:date="2022-08-05T17:37:00Z">
        <w:r w:rsidR="003B4C43">
          <w:t>he</w:t>
        </w:r>
        <w:proofErr w:type="gramEnd"/>
        <w:r w:rsidR="003B4C43">
          <w:t xml:space="preserve"> Sedge and Fescue assemblages had the greatest losses of assemblage indicator species.</w:t>
        </w:r>
      </w:ins>
      <w:ins w:id="235" w:author="Stefanie Lane" w:date="2022-08-05T17:41:00Z">
        <w:r w:rsidR="00FE6329">
          <w:t xml:space="preserve"> T</w:t>
        </w:r>
      </w:ins>
      <w:ins w:id="236" w:author="Stefanie Lane" w:date="2022-08-05T17:37:00Z">
        <w:r w:rsidR="003B4C43">
          <w:t xml:space="preserve">he </w:t>
        </w:r>
        <w:r w:rsidR="003936A2">
          <w:t>Fescue</w:t>
        </w:r>
        <w:r w:rsidR="003B4C43">
          <w:t xml:space="preserve"> assemblage </w:t>
        </w:r>
      </w:ins>
      <w:ins w:id="237" w:author="Stefanie Lane" w:date="2022-08-05T17:38:00Z">
        <w:r w:rsidR="003936A2">
          <w:t>included six indicator species in 1979, but only three in 2019</w:t>
        </w:r>
      </w:ins>
      <w:ins w:id="238" w:author="Stefanie Lane" w:date="2022-08-05T17:41:00Z">
        <w:r w:rsidR="00FE6329">
          <w:t>, while</w:t>
        </w:r>
      </w:ins>
      <w:ins w:id="239" w:author="Stefanie Lane" w:date="2022-08-05T17:38:00Z">
        <w:r w:rsidR="003936A2">
          <w:t xml:space="preserve"> the Sedge assemblage had three species in 1979, bu</w:t>
        </w:r>
      </w:ins>
      <w:ins w:id="240" w:author="Stefanie Lane" w:date="2022-08-05T17:39:00Z">
        <w:r w:rsidR="00255727">
          <w:t>t</w:t>
        </w:r>
      </w:ins>
      <w:ins w:id="241" w:author="Stefanie Lane" w:date="2022-08-05T17:38:00Z">
        <w:r w:rsidR="003936A2">
          <w:t xml:space="preserve"> only one in 2019</w:t>
        </w:r>
      </w:ins>
      <w:ins w:id="242" w:author="Stefanie Lane" w:date="2022-08-05T17:39:00Z">
        <w:r w:rsidR="00B623DC">
          <w:t xml:space="preserve">. </w:t>
        </w:r>
      </w:ins>
      <w:ins w:id="243" w:author="Stefanie Lane" w:date="2022-08-05T17:40:00Z">
        <w:r>
          <w:t xml:space="preserve">In both assemblages, the only species that remained the same as ‘indicators’ were the defining species </w:t>
        </w:r>
        <w:r>
          <w:rPr>
            <w:i/>
          </w:rPr>
          <w:t>Carex lyngbyei</w:t>
        </w:r>
        <w:r>
          <w:t xml:space="preserve"> (sedge), and </w:t>
        </w:r>
        <w:r>
          <w:rPr>
            <w:i/>
          </w:rPr>
          <w:t>Festuca arundinacea</w:t>
        </w:r>
      </w:ins>
      <w:ins w:id="244" w:author="Stefanie Lane" w:date="2022-08-05T17:41:00Z">
        <w:r>
          <w:rPr>
            <w:i/>
          </w:rPr>
          <w:t>e</w:t>
        </w:r>
        <w:r>
          <w:t xml:space="preserve">, (fescue). </w:t>
        </w:r>
      </w:ins>
    </w:p>
    <w:p w14:paraId="5641EA87" w14:textId="707723D0" w:rsidR="00FE6329" w:rsidRPr="00A6627F" w:rsidRDefault="00FE6329" w:rsidP="00D00B4D">
      <w:pPr>
        <w:spacing w:before="240"/>
        <w:rPr>
          <w:ins w:id="245" w:author="Stefanie Lane" w:date="2022-07-28T16:49:00Z"/>
          <w:rPrChange w:id="246" w:author="Stefanie Lane" w:date="2022-08-05T17:50:00Z">
            <w:rPr>
              <w:ins w:id="247" w:author="Stefanie Lane" w:date="2022-07-28T16:49:00Z"/>
            </w:rPr>
          </w:rPrChange>
        </w:rPr>
        <w:pPrChange w:id="248" w:author="Stefanie Lane" w:date="2022-08-05T17:34:00Z">
          <w:pPr>
            <w:pStyle w:val="ListParagraph"/>
            <w:numPr>
              <w:numId w:val="7"/>
            </w:numPr>
            <w:spacing w:before="240"/>
            <w:ind w:hanging="360"/>
          </w:pPr>
        </w:pPrChange>
      </w:pPr>
      <w:ins w:id="249" w:author="Stefanie Lane" w:date="2022-08-05T17:42:00Z">
        <w:r>
          <w:t xml:space="preserve">The </w:t>
        </w:r>
        <w:r w:rsidR="008C1609">
          <w:t xml:space="preserve">identity </w:t>
        </w:r>
        <w:r>
          <w:t xml:space="preserve">of </w:t>
        </w:r>
        <w:r w:rsidR="008C1609">
          <w:t xml:space="preserve">the </w:t>
        </w:r>
        <w:r>
          <w:t xml:space="preserve">shifting indicator species may offer clues to </w:t>
        </w:r>
        <w:r w:rsidR="008C1609">
          <w:t>changing abiotic conditions or functional traits</w:t>
        </w:r>
      </w:ins>
      <w:ins w:id="250" w:author="Stefanie Lane" w:date="2022-08-05T17:43:00Z">
        <w:r w:rsidR="008C1609">
          <w:t>. For example, the</w:t>
        </w:r>
        <w:r w:rsidR="001F36E3">
          <w:t xml:space="preserve"> </w:t>
        </w:r>
      </w:ins>
      <w:ins w:id="251" w:author="Stefanie Lane" w:date="2022-08-05T17:44:00Z">
        <w:r w:rsidR="001F36E3">
          <w:t>indicator species analysis for the</w:t>
        </w:r>
      </w:ins>
      <w:ins w:id="252" w:author="Stefanie Lane" w:date="2022-08-05T17:43:00Z">
        <w:r w:rsidR="008C1609">
          <w:t xml:space="preserve"> Sedge assemblage</w:t>
        </w:r>
        <w:r w:rsidR="001F36E3">
          <w:t xml:space="preserve"> in 1979</w:t>
        </w:r>
        <w:r w:rsidR="008C1609">
          <w:t xml:space="preserve"> included </w:t>
        </w:r>
        <w:r w:rsidR="001F36E3">
          <w:t xml:space="preserve">wetland </w:t>
        </w:r>
        <w:r w:rsidR="001F36E3">
          <w:lastRenderedPageBreak/>
          <w:t>indicator species (</w:t>
        </w:r>
        <w:r w:rsidR="001F36E3">
          <w:rPr>
            <w:i/>
          </w:rPr>
          <w:t>Sagittaria latifolia, Schoenoplectus tabernaemontani</w:t>
        </w:r>
        <w:r w:rsidR="001F36E3">
          <w:t>)</w:t>
        </w:r>
      </w:ins>
      <w:ins w:id="253" w:author="Stefanie Lane" w:date="2022-08-05T17:44:00Z">
        <w:r w:rsidR="001F36E3">
          <w:t>, but in 1999 the assembla</w:t>
        </w:r>
        <w:r w:rsidR="00633A78">
          <w:t>ge indicators included species tolerant of drier conditions (</w:t>
        </w:r>
        <w:r w:rsidR="00633A78">
          <w:rPr>
            <w:i/>
          </w:rPr>
          <w:t>Agrostis stolonifera, Impatiens</w:t>
        </w:r>
      </w:ins>
      <w:ins w:id="254" w:author="Stefanie Lane" w:date="2022-08-05T17:45:00Z">
        <w:r w:rsidR="00633A78">
          <w:rPr>
            <w:i/>
          </w:rPr>
          <w:t xml:space="preserve"> capensis</w:t>
        </w:r>
        <w:r w:rsidR="00633A78">
          <w:t xml:space="preserve">). </w:t>
        </w:r>
        <w:r w:rsidR="0024078D">
          <w:t>Alternatively, if the shifts in as</w:t>
        </w:r>
      </w:ins>
      <w:ins w:id="255" w:author="Stefanie Lane" w:date="2022-08-05T17:46:00Z">
        <w:r w:rsidR="0024078D">
          <w:t xml:space="preserve">semblage indicator species do not readily point to </w:t>
        </w:r>
        <w:r w:rsidR="00BC2D77">
          <w:t xml:space="preserve">functional traits or abiotic factors, they may be more indicative of </w:t>
        </w:r>
      </w:ins>
      <w:ins w:id="256" w:author="Stefanie Lane" w:date="2022-08-05T17:47:00Z">
        <w:r w:rsidR="00BC2D77">
          <w:t xml:space="preserve">the likelihood of high interannual variability in the assemblage or broader community despite the perennial life history of many of the species. For example, </w:t>
        </w:r>
        <w:r w:rsidR="003B6A4E">
          <w:t xml:space="preserve">the </w:t>
        </w:r>
      </w:ins>
      <w:ins w:id="257" w:author="Stefanie Lane" w:date="2022-08-05T17:48:00Z">
        <w:r w:rsidR="003B6A4E">
          <w:t xml:space="preserve">number of indicator species for the </w:t>
        </w:r>
      </w:ins>
      <w:ins w:id="258" w:author="Stefanie Lane" w:date="2022-08-05T17:47:00Z">
        <w:r w:rsidR="003B6A4E">
          <w:t xml:space="preserve">Bogbean assemblage </w:t>
        </w:r>
      </w:ins>
      <w:ins w:id="259" w:author="Stefanie Lane" w:date="2022-08-05T17:48:00Z">
        <w:r w:rsidR="003B6A4E">
          <w:t xml:space="preserve">varied across time, with 6, 10, and 6 species in 1979, 1999, and 2019, respectively. </w:t>
        </w:r>
      </w:ins>
      <w:ins w:id="260" w:author="Stefanie Lane" w:date="2022-08-05T17:50:00Z">
        <w:r w:rsidR="00A6627F">
          <w:t>In the Fescue assemblage, woody</w:t>
        </w:r>
      </w:ins>
      <w:ins w:id="261" w:author="Stefanie Lane" w:date="2022-08-05T17:52:00Z">
        <w:r w:rsidR="003E3EC8">
          <w:t xml:space="preserve"> willow</w:t>
        </w:r>
      </w:ins>
      <w:ins w:id="262" w:author="Stefanie Lane" w:date="2022-08-05T17:50:00Z">
        <w:r w:rsidR="00A6627F">
          <w:t xml:space="preserve"> species </w:t>
        </w:r>
        <w:r w:rsidR="00A6627F">
          <w:rPr>
            <w:i/>
          </w:rPr>
          <w:t>Salix lasiandra</w:t>
        </w:r>
        <w:r w:rsidR="00A6627F">
          <w:t xml:space="preserve"> was an </w:t>
        </w:r>
        <w:r w:rsidR="002E0049">
          <w:t>indicator species in 197</w:t>
        </w:r>
      </w:ins>
      <w:ins w:id="263" w:author="Stefanie Lane" w:date="2022-08-05T17:51:00Z">
        <w:r w:rsidR="002E0049">
          <w:t>9, and therefore one might expect a succession of riparian fringe over time. By 1999 the species was no long</w:t>
        </w:r>
        <w:bookmarkStart w:id="264" w:name="_GoBack"/>
        <w:bookmarkEnd w:id="264"/>
        <w:r w:rsidR="002E0049">
          <w:t xml:space="preserve">er a significant indicator species, which either suggests a </w:t>
        </w:r>
      </w:ins>
      <w:ins w:id="265" w:author="Stefanie Lane" w:date="2022-08-05T17:52:00Z">
        <w:r w:rsidR="003E3EC8">
          <w:t xml:space="preserve">long-term </w:t>
        </w:r>
      </w:ins>
      <w:ins w:id="266" w:author="Stefanie Lane" w:date="2022-08-05T17:51:00Z">
        <w:r w:rsidR="002E0049">
          <w:t xml:space="preserve">shift in environmental factors making the habitat less hospitable to </w:t>
        </w:r>
      </w:ins>
      <w:ins w:id="267" w:author="Stefanie Lane" w:date="2022-08-05T17:52:00Z">
        <w:r w:rsidR="003E3EC8">
          <w:t xml:space="preserve">willow, or that environmental factors shift so frequently that indicator species will shift accordingly on faster timescales.  </w:t>
        </w:r>
      </w:ins>
    </w:p>
    <w:p w14:paraId="6468AA9F" w14:textId="3682D80A" w:rsidR="009C42ED" w:rsidRDefault="009B642A" w:rsidP="009C42ED">
      <w:pPr>
        <w:pStyle w:val="ListParagraph"/>
        <w:numPr>
          <w:ilvl w:val="1"/>
          <w:numId w:val="7"/>
        </w:numPr>
        <w:spacing w:before="240"/>
        <w:rPr>
          <w:ins w:id="268" w:author="Stefanie Lane" w:date="2022-07-28T16:54:00Z"/>
        </w:rPr>
      </w:pPr>
      <w:ins w:id="269" w:author="Stefanie Lane" w:date="2022-07-28T16:49:00Z">
        <w:r>
          <w:t>Main message:</w:t>
        </w:r>
      </w:ins>
      <w:ins w:id="270" w:author="Stefanie Lane" w:date="2022-08-05T17:33:00Z">
        <w:r w:rsidR="002B1F93">
          <w:t xml:space="preserve"> overall losses in 2o</w:t>
        </w:r>
      </w:ins>
      <w:ins w:id="271" w:author="Stefanie Lane" w:date="2022-08-05T17:34:00Z">
        <w:r w:rsidR="002B1F93">
          <w:t xml:space="preserve"> indicators, and changes within those </w:t>
        </w:r>
      </w:ins>
      <w:commentRangeStart w:id="272"/>
      <w:commentRangeStart w:id="273"/>
      <w:ins w:id="274" w:author="Stefanie Lane" w:date="2022-07-28T16:50:00Z">
        <w:r w:rsidRPr="002B1F93">
          <w:rPr>
            <w:rPrChange w:id="275" w:author="Stefanie Lane" w:date="2022-08-05T17:34:00Z">
              <w:rPr>
                <w:i/>
              </w:rPr>
            </w:rPrChange>
          </w:rPr>
          <w:t xml:space="preserve">indicator </w:t>
        </w:r>
      </w:ins>
      <w:commentRangeEnd w:id="272"/>
      <w:ins w:id="276" w:author="Stefanie Lane" w:date="2022-08-05T17:26:00Z">
        <w:r w:rsidR="00646276" w:rsidRPr="002B1F93">
          <w:rPr>
            <w:rStyle w:val="CommentReference"/>
            <w:rPrChange w:id="277" w:author="Stefanie Lane" w:date="2022-08-05T17:34:00Z">
              <w:rPr>
                <w:rStyle w:val="CommentReference"/>
              </w:rPr>
            </w:rPrChange>
          </w:rPr>
          <w:commentReference w:id="272"/>
        </w:r>
      </w:ins>
      <w:commentRangeEnd w:id="273"/>
      <w:ins w:id="278" w:author="Stefanie Lane" w:date="2022-08-05T17:29:00Z">
        <w:r w:rsidR="000A519B" w:rsidRPr="002B1F93">
          <w:rPr>
            <w:rStyle w:val="CommentReference"/>
            <w:rPrChange w:id="279" w:author="Stefanie Lane" w:date="2022-08-05T17:34:00Z">
              <w:rPr>
                <w:rStyle w:val="CommentReference"/>
              </w:rPr>
            </w:rPrChange>
          </w:rPr>
          <w:commentReference w:id="273"/>
        </w:r>
      </w:ins>
      <w:ins w:id="280" w:author="Stefanie Lane" w:date="2022-07-28T16:50:00Z">
        <w:r w:rsidRPr="002B1F93">
          <w:rPr>
            <w:rPrChange w:id="281" w:author="Stefanie Lane" w:date="2022-08-05T17:34:00Z">
              <w:rPr>
                <w:i/>
              </w:rPr>
            </w:rPrChange>
          </w:rPr>
          <w:t>species</w:t>
        </w:r>
      </w:ins>
      <w:ins w:id="282" w:author="Stefanie Lane" w:date="2022-08-05T17:34:00Z">
        <w:r w:rsidR="002B1F93" w:rsidRPr="002B1F93">
          <w:rPr>
            <w:rPrChange w:id="283" w:author="Stefanie Lane" w:date="2022-08-05T17:34:00Z">
              <w:rPr>
                <w:i/>
              </w:rPr>
            </w:rPrChange>
          </w:rPr>
          <w:t>.</w:t>
        </w:r>
      </w:ins>
    </w:p>
    <w:p w14:paraId="1008C943" w14:textId="2030D6EF" w:rsidR="00B42502" w:rsidRDefault="002B1F93" w:rsidP="00B42502">
      <w:pPr>
        <w:pStyle w:val="ListParagraph"/>
        <w:numPr>
          <w:ilvl w:val="2"/>
          <w:numId w:val="7"/>
        </w:numPr>
        <w:spacing w:before="240"/>
        <w:rPr>
          <w:ins w:id="284" w:author="Stefanie Lane" w:date="2022-07-28T16:55:00Z"/>
        </w:rPr>
      </w:pPr>
      <w:ins w:id="285" w:author="Stefanie Lane" w:date="2022-08-05T17:34:00Z">
        <w:r>
          <w:t>Greatest l</w:t>
        </w:r>
      </w:ins>
      <w:ins w:id="286" w:author="Stefanie Lane" w:date="2022-07-28T16:55:00Z">
        <w:r w:rsidR="00B42502">
          <w:t xml:space="preserve">oss </w:t>
        </w:r>
      </w:ins>
      <w:ins w:id="287" w:author="Stefanie Lane" w:date="2022-08-05T17:34:00Z">
        <w:r w:rsidR="00D00B4D">
          <w:t>of</w:t>
        </w:r>
      </w:ins>
      <w:ins w:id="288" w:author="Stefanie Lane" w:date="2022-07-28T16:55:00Z">
        <w:r w:rsidR="00B42502">
          <w:t xml:space="preserve"> secondary indicator species in sedge and fescue assemblages. </w:t>
        </w:r>
        <w:r w:rsidR="00B42502" w:rsidRPr="00B42502">
          <w:t xml:space="preserve">Bogbean is exception, </w:t>
        </w:r>
        <w:r w:rsidR="00B42502">
          <w:t>although</w:t>
        </w:r>
        <w:r w:rsidR="00B42502" w:rsidRPr="00B42502">
          <w:t xml:space="preserve"> also has high invasion of</w:t>
        </w:r>
        <w:r w:rsidR="00B42502">
          <w:t xml:space="preserve"> exotic</w:t>
        </w:r>
        <w:r w:rsidR="00B42502" w:rsidRPr="00B42502">
          <w:t xml:space="preserve"> mint. </w:t>
        </w:r>
      </w:ins>
    </w:p>
    <w:p w14:paraId="27F101B5" w14:textId="7DAADEDE" w:rsidR="00B42502" w:rsidRDefault="00B42502">
      <w:pPr>
        <w:pStyle w:val="ListParagraph"/>
        <w:numPr>
          <w:ilvl w:val="3"/>
          <w:numId w:val="7"/>
        </w:numPr>
        <w:spacing w:before="240"/>
        <w:rPr>
          <w:ins w:id="289" w:author="Stefanie Lane" w:date="2022-07-28T16:55:00Z"/>
        </w:rPr>
        <w:pPrChange w:id="290" w:author="Stefanie Lane" w:date="2022-07-28T16:55:00Z">
          <w:pPr>
            <w:pStyle w:val="ListParagraph"/>
            <w:numPr>
              <w:ilvl w:val="2"/>
              <w:numId w:val="7"/>
            </w:numPr>
            <w:spacing w:before="240"/>
            <w:ind w:left="2160" w:hanging="180"/>
          </w:pPr>
        </w:pPrChange>
      </w:pPr>
      <w:ins w:id="291" w:author="Stefanie Lane" w:date="2022-07-28T16:55:00Z">
        <w:r w:rsidRPr="00B42502">
          <w:t xml:space="preserve">Here, if bogbean has lower </w:t>
        </w:r>
      </w:ins>
      <w:ins w:id="292" w:author="Stefanie Lane" w:date="2022-07-28T16:56:00Z">
        <w:r w:rsidR="002D57D5">
          <w:t xml:space="preserve">richness </w:t>
        </w:r>
      </w:ins>
      <w:ins w:id="293" w:author="Stefanie Lane" w:date="2022-07-28T16:55:00Z">
        <w:r w:rsidRPr="00B42502">
          <w:t>turnover, does axiom of higher turnover = higher invasibility hold??</w:t>
        </w:r>
      </w:ins>
    </w:p>
    <w:p w14:paraId="4E49AAFD" w14:textId="77777777" w:rsidR="002D57D5" w:rsidRDefault="009C42ED" w:rsidP="009C42ED">
      <w:pPr>
        <w:pStyle w:val="ListParagraph"/>
        <w:numPr>
          <w:ilvl w:val="2"/>
          <w:numId w:val="7"/>
        </w:numPr>
        <w:spacing w:before="240"/>
        <w:rPr>
          <w:ins w:id="294" w:author="Stefanie Lane" w:date="2022-07-28T16:55:00Z"/>
        </w:rPr>
      </w:pPr>
      <w:ins w:id="295" w:author="Stefanie Lane" w:date="2022-07-28T16:54:00Z">
        <w:r>
          <w:t xml:space="preserve">Strength of indicator sp decreases over time, </w:t>
        </w:r>
      </w:ins>
    </w:p>
    <w:p w14:paraId="00C080B4" w14:textId="5C6FF653" w:rsidR="009C42ED" w:rsidRDefault="009C42ED">
      <w:pPr>
        <w:pStyle w:val="ListParagraph"/>
        <w:numPr>
          <w:ilvl w:val="3"/>
          <w:numId w:val="7"/>
        </w:numPr>
        <w:spacing w:before="240"/>
        <w:rPr>
          <w:ins w:id="296" w:author="Stefanie Lane" w:date="2022-07-28T16:54:00Z"/>
        </w:rPr>
        <w:pPrChange w:id="297" w:author="Stefanie Lane" w:date="2022-07-28T16:55:00Z">
          <w:pPr>
            <w:pStyle w:val="ListParagraph"/>
            <w:numPr>
              <w:ilvl w:val="2"/>
              <w:numId w:val="7"/>
            </w:numPr>
            <w:spacing w:before="240"/>
            <w:ind w:left="2160" w:hanging="180"/>
          </w:pPr>
        </w:pPrChange>
      </w:pPr>
      <w:ins w:id="298" w:author="Stefanie Lane" w:date="2022-07-28T16:54:00Z">
        <w:r>
          <w:t xml:space="preserve">ex, CALY’s indicator value drops every year, as does the strength of the 2 (different) </w:t>
        </w:r>
        <w:proofErr w:type="spellStart"/>
        <w:r>
          <w:t>assoc</w:t>
        </w:r>
        <w:proofErr w:type="spellEnd"/>
        <w:r>
          <w:t xml:space="preserve"> sp in 1979-1999; no </w:t>
        </w:r>
        <w:proofErr w:type="spellStart"/>
        <w:r>
          <w:t>assoc</w:t>
        </w:r>
        <w:proofErr w:type="spellEnd"/>
        <w:r>
          <w:t xml:space="preserve"> sp in 2019. </w:t>
        </w:r>
      </w:ins>
    </w:p>
    <w:p w14:paraId="1C08D97D" w14:textId="7D68C96B" w:rsidR="009C42ED" w:rsidRDefault="009C42ED" w:rsidP="002D57D5">
      <w:pPr>
        <w:pStyle w:val="ListParagraph"/>
        <w:numPr>
          <w:ilvl w:val="3"/>
          <w:numId w:val="7"/>
        </w:numPr>
        <w:spacing w:before="240"/>
        <w:rPr>
          <w:ins w:id="299" w:author="Stefanie Lane" w:date="2022-07-28T16:57:00Z"/>
        </w:rPr>
      </w:pPr>
      <w:ins w:id="300" w:author="Stefanie Lane" w:date="2022-07-28T16:54:00Z">
        <w:r>
          <w:t xml:space="preserve">Or, in fescue, there is (1) 50% loss of floristic richness of 2o indicator species, and (2) exchange of one exotic </w:t>
        </w:r>
        <w:proofErr w:type="spellStart"/>
        <w:r>
          <w:t>indicsp</w:t>
        </w:r>
        <w:proofErr w:type="spellEnd"/>
        <w:r>
          <w:t xml:space="preserve"> (FEAR) for another (RCG). (3) strength of </w:t>
        </w:r>
        <w:proofErr w:type="spellStart"/>
        <w:r>
          <w:t>indval</w:t>
        </w:r>
        <w:proofErr w:type="spellEnd"/>
        <w:r>
          <w:t xml:space="preserve"> decreases over time regardless of species identity, indicating weaker signals of community dominant sp. This, combined with increasing strength of RCG </w:t>
        </w:r>
        <w:proofErr w:type="spellStart"/>
        <w:r>
          <w:t>indval</w:t>
        </w:r>
        <w:proofErr w:type="spellEnd"/>
        <w:r>
          <w:t xml:space="preserve">, may indicate a loss of resistance to invasion within the assemblage.  </w:t>
        </w:r>
      </w:ins>
    </w:p>
    <w:p w14:paraId="38041485" w14:textId="0F93F588" w:rsidR="00754CD1" w:rsidRDefault="00754CD1">
      <w:pPr>
        <w:pStyle w:val="ListParagraph"/>
        <w:numPr>
          <w:ilvl w:val="4"/>
          <w:numId w:val="7"/>
        </w:numPr>
        <w:spacing w:before="240"/>
        <w:rPr>
          <w:ins w:id="301" w:author="Stefanie Lane" w:date="2022-07-28T16:54:00Z"/>
        </w:rPr>
        <w:pPrChange w:id="302" w:author="Stefanie Lane" w:date="2022-07-28T16:57:00Z">
          <w:pPr>
            <w:pStyle w:val="CommentText"/>
          </w:pPr>
        </w:pPrChange>
      </w:pPr>
      <w:ins w:id="303" w:author="Stefanie Lane" w:date="2022-07-28T16:57:00Z">
        <w:r>
          <w:t>In 2019 fescue, RCG accounts for ~ 25% of plot mean cover (up 1400% since 1979, S7), while 26 native species have suffered 90-100% loss of cover, and only replaced with 8 new species or increasing abundance, each of which account for &lt; 25% of mean plot cover</w:t>
        </w:r>
      </w:ins>
    </w:p>
    <w:p w14:paraId="07D96100" w14:textId="1A8C49E2" w:rsidR="009C42ED" w:rsidDel="00EF6D61" w:rsidRDefault="009C42ED">
      <w:pPr>
        <w:pStyle w:val="ListParagraph"/>
        <w:numPr>
          <w:ilvl w:val="3"/>
          <w:numId w:val="7"/>
        </w:numPr>
        <w:spacing w:before="240"/>
        <w:rPr>
          <w:del w:id="304" w:author="Stefanie Lane" w:date="2022-07-28T17:04:00Z"/>
        </w:rPr>
        <w:pPrChange w:id="305" w:author="Stefanie Lane" w:date="2022-07-28T16:56:00Z">
          <w:pPr>
            <w:pStyle w:val="ListParagraph"/>
            <w:numPr>
              <w:numId w:val="7"/>
            </w:numPr>
            <w:spacing w:before="240"/>
            <w:ind w:hanging="360"/>
          </w:pPr>
        </w:pPrChange>
      </w:pPr>
      <w:ins w:id="306" w:author="Stefanie Lane" w:date="2022-07-28T16:54:00Z">
        <w:r>
          <w:t xml:space="preserve">However, alternative trend in Bogbean – </w:t>
        </w:r>
        <w:proofErr w:type="spellStart"/>
        <w:r>
          <w:t>indval</w:t>
        </w:r>
        <w:proofErr w:type="spellEnd"/>
        <w:r>
          <w:t xml:space="preserve"> for METR, MYSC, MEAQ (99-19 only) always strong, but variable, over time, and no trend of losing 2o </w:t>
        </w:r>
        <w:proofErr w:type="spellStart"/>
        <w:r>
          <w:t>indicspecies</w:t>
        </w:r>
        <w:proofErr w:type="spellEnd"/>
        <w:r>
          <w:t xml:space="preserve"> overall (79-19)</w:t>
        </w:r>
      </w:ins>
    </w:p>
    <w:p w14:paraId="5F2A591A" w14:textId="41FE5DFA" w:rsidR="00260CBE" w:rsidRPr="00EF6D61" w:rsidDel="00112C46" w:rsidRDefault="008B630B">
      <w:pPr>
        <w:pStyle w:val="ListParagraph"/>
        <w:numPr>
          <w:ilvl w:val="3"/>
          <w:numId w:val="7"/>
        </w:numPr>
        <w:spacing w:before="240"/>
        <w:rPr>
          <w:del w:id="307" w:author="Stefanie Lane" w:date="2022-07-28T17:03:00Z"/>
          <w:strike/>
          <w:rPrChange w:id="308" w:author="Stefanie Lane" w:date="2022-07-28T17:04:00Z">
            <w:rPr>
              <w:del w:id="309" w:author="Stefanie Lane" w:date="2022-07-28T17:03:00Z"/>
            </w:rPr>
          </w:rPrChange>
        </w:rPr>
        <w:pPrChange w:id="310" w:author="Stefanie Lane" w:date="2022-07-28T17:04:00Z">
          <w:pPr>
            <w:pStyle w:val="ListParagraph"/>
            <w:numPr>
              <w:ilvl w:val="1"/>
              <w:numId w:val="7"/>
            </w:numPr>
            <w:ind w:left="1440" w:hanging="360"/>
          </w:pPr>
        </w:pPrChange>
      </w:pPr>
      <w:del w:id="311" w:author="Stefanie Lane" w:date="2022-07-28T17:03:00Z">
        <w:r w:rsidRPr="00EF6D61" w:rsidDel="00112C46">
          <w:rPr>
            <w:strike/>
            <w:rPrChange w:id="312" w:author="Stefanie Lane" w:date="2022-07-28T17:04:00Z">
              <w:rPr/>
            </w:rPrChange>
          </w:rPr>
          <w:delText>Main message: l</w:delText>
        </w:r>
        <w:r w:rsidR="008D469E" w:rsidRPr="00EF6D61" w:rsidDel="00112C46">
          <w:rPr>
            <w:strike/>
            <w:rPrChange w:id="313" w:author="Stefanie Lane" w:date="2022-07-28T17:04:00Z">
              <w:rPr/>
            </w:rPrChange>
          </w:rPr>
          <w:delText xml:space="preserve">ower turnover is related to </w:delText>
        </w:r>
        <w:r w:rsidR="00260CBE" w:rsidRPr="00EF6D61" w:rsidDel="00112C46">
          <w:rPr>
            <w:strike/>
            <w:rPrChange w:id="314" w:author="Stefanie Lane" w:date="2022-07-28T17:04:00Z">
              <w:rPr/>
            </w:rPrChange>
          </w:rPr>
          <w:delText xml:space="preserve">greater stability, thus we should expect fewer shifts in </w:delText>
        </w:r>
        <w:r w:rsidR="008D464D" w:rsidRPr="00EF6D61" w:rsidDel="00112C46">
          <w:rPr>
            <w:strike/>
            <w:rPrChange w:id="315" w:author="Stefanie Lane" w:date="2022-07-28T17:04:00Z">
              <w:rPr/>
            </w:rPrChange>
          </w:rPr>
          <w:delText>associated</w:delText>
        </w:r>
        <w:r w:rsidR="00260CBE" w:rsidRPr="00EF6D61" w:rsidDel="00112C46">
          <w:rPr>
            <w:strike/>
            <w:rPrChange w:id="316" w:author="Stefanie Lane" w:date="2022-07-28T17:04:00Z">
              <w:rPr/>
            </w:rPrChange>
          </w:rPr>
          <w:delText xml:space="preserve"> indicator species in stable communities</w:delText>
        </w:r>
        <w:r w:rsidR="009D5A75" w:rsidRPr="00EF6D61" w:rsidDel="00112C46">
          <w:rPr>
            <w:strike/>
            <w:rPrChange w:id="317" w:author="Stefanie Lane" w:date="2022-07-28T17:04:00Z">
              <w:rPr/>
            </w:rPrChange>
          </w:rPr>
          <w:delText>. This was not the case</w:delText>
        </w:r>
        <w:r w:rsidR="0050317D" w:rsidRPr="00EF6D61" w:rsidDel="00112C46">
          <w:rPr>
            <w:strike/>
            <w:rPrChange w:id="318" w:author="Stefanie Lane" w:date="2022-07-28T17:04:00Z">
              <w:rPr/>
            </w:rPrChange>
          </w:rPr>
          <w:delText xml:space="preserve"> given our observations</w:delText>
        </w:r>
        <w:r w:rsidR="009D5A75" w:rsidRPr="00EF6D61" w:rsidDel="00112C46">
          <w:rPr>
            <w:strike/>
            <w:rPrChange w:id="319" w:author="Stefanie Lane" w:date="2022-07-28T17:04:00Z">
              <w:rPr/>
            </w:rPrChange>
          </w:rPr>
          <w:delText>.</w:delText>
        </w:r>
        <w:r w:rsidR="008D464D" w:rsidRPr="00EF6D61" w:rsidDel="00112C46">
          <w:rPr>
            <w:strike/>
            <w:rPrChange w:id="320" w:author="Stefanie Lane" w:date="2022-07-28T17:04:00Z">
              <w:rPr/>
            </w:rPrChange>
          </w:rPr>
          <w:delText xml:space="preserve"> (*give examples)</w:delText>
        </w:r>
        <w:r w:rsidR="00260CBE" w:rsidRPr="00EF6D61" w:rsidDel="00112C46">
          <w:rPr>
            <w:strike/>
            <w:rPrChange w:id="321" w:author="Stefanie Lane" w:date="2022-07-28T17:04:00Z">
              <w:rPr/>
            </w:rPrChange>
          </w:rPr>
          <w:delText>.</w:delText>
        </w:r>
      </w:del>
    </w:p>
    <w:p w14:paraId="399C4919" w14:textId="00C610C7" w:rsidR="002C1FA7" w:rsidRDefault="008D464D">
      <w:pPr>
        <w:pStyle w:val="ListParagraph"/>
        <w:numPr>
          <w:ilvl w:val="3"/>
          <w:numId w:val="7"/>
        </w:numPr>
        <w:spacing w:before="240"/>
        <w:pPrChange w:id="322" w:author="Stefanie Lane" w:date="2022-07-28T17:04:00Z">
          <w:pPr>
            <w:pStyle w:val="ListParagraph"/>
            <w:numPr>
              <w:ilvl w:val="2"/>
              <w:numId w:val="7"/>
            </w:numPr>
            <w:ind w:left="2160" w:hanging="180"/>
          </w:pPr>
        </w:pPrChange>
      </w:pPr>
      <w:del w:id="323" w:author="Stefanie Lane" w:date="2022-07-28T17:04:00Z">
        <w:r w:rsidRPr="008E6B3B" w:rsidDel="00112C46">
          <w:delText>Higher</w:delText>
        </w:r>
        <w:r w:rsidR="002C1FA7" w:rsidRPr="008E6B3B" w:rsidDel="00112C46">
          <w:delText xml:space="preserve"> species turnover can indicate greater invasibility</w:delText>
        </w:r>
        <w:r w:rsidRPr="008E6B3B" w:rsidDel="00112C46">
          <w:delText xml:space="preserve"> </w:delText>
        </w:r>
        <w:commentRangeStart w:id="324"/>
        <w:commentRangeStart w:id="325"/>
        <w:r w:rsidRPr="008D464D" w:rsidDel="00112C46">
          <w:rPr>
            <w:rFonts w:ascii="Calibri" w:hAnsi="Calibri" w:cs="Calibri"/>
            <w:szCs w:val="24"/>
          </w:rPr>
          <w:delText>(Kuiters, Kramer, Van der Hagen, &amp; Schaminée, 2009)</w:delText>
        </w:r>
        <w:commentRangeEnd w:id="324"/>
        <w:r w:rsidR="009D5A75" w:rsidDel="00112C46">
          <w:rPr>
            <w:rStyle w:val="CommentReference"/>
          </w:rPr>
          <w:commentReference w:id="324"/>
        </w:r>
        <w:commentRangeEnd w:id="325"/>
        <w:r w:rsidR="00577341" w:rsidDel="00112C46">
          <w:rPr>
            <w:rStyle w:val="CommentReference"/>
          </w:rPr>
          <w:commentReference w:id="325"/>
        </w:r>
        <w:r w:rsidR="00260CBE" w:rsidDel="00112C46">
          <w:delText xml:space="preserve">. </w:delText>
        </w:r>
      </w:del>
    </w:p>
    <w:p w14:paraId="7FC7F3C3" w14:textId="6C823F71" w:rsidR="00295B49" w:rsidRDefault="0041394A" w:rsidP="00B47450">
      <w:pPr>
        <w:pStyle w:val="ListParagraph"/>
        <w:numPr>
          <w:ilvl w:val="1"/>
          <w:numId w:val="7"/>
        </w:numPr>
        <w:rPr>
          <w:ins w:id="326" w:author="Stefanie Lane" w:date="2022-07-28T17:04:00Z"/>
        </w:rPr>
      </w:pPr>
      <w:r>
        <w:t xml:space="preserve">Integrate </w:t>
      </w:r>
      <w:r w:rsidR="00DC138F">
        <w:t>previous</w:t>
      </w:r>
      <w:r w:rsidR="00C566E3">
        <w:t xml:space="preserve"> themes</w:t>
      </w:r>
      <w:r w:rsidR="008B630B">
        <w:t xml:space="preserve"> of homogenization &amp; biodiversity loss</w:t>
      </w:r>
      <w:r w:rsidR="00C566E3">
        <w:t xml:space="preserve"> </w:t>
      </w:r>
      <w:r w:rsidR="00295B49">
        <w:t xml:space="preserve">by talking about shifting secondary indicator species as shifts in functional traits within the assemblage, </w:t>
      </w:r>
      <w:r w:rsidR="00DC138F">
        <w:t>and</w:t>
      </w:r>
      <w:r w:rsidR="00295B49" w:rsidRPr="00A824C6">
        <w:t xml:space="preserve"> indicate loss of resistance to increasing exotic species encroachment</w:t>
      </w:r>
      <w:r>
        <w:t xml:space="preserve">. </w:t>
      </w:r>
    </w:p>
    <w:p w14:paraId="5BC8BA93" w14:textId="3EAA823A" w:rsidR="00EF6D61" w:rsidRDefault="00EF6D61">
      <w:pPr>
        <w:pStyle w:val="ListParagraph"/>
        <w:numPr>
          <w:ilvl w:val="2"/>
          <w:numId w:val="7"/>
        </w:numPr>
        <w:pPrChange w:id="327" w:author="Stefanie Lane" w:date="2022-07-28T17:04:00Z">
          <w:pPr>
            <w:pStyle w:val="ListParagraph"/>
            <w:numPr>
              <w:ilvl w:val="1"/>
              <w:numId w:val="7"/>
            </w:numPr>
            <w:ind w:left="1440" w:hanging="360"/>
          </w:pPr>
        </w:pPrChange>
      </w:pPr>
      <w:ins w:id="328" w:author="Stefanie Lane" w:date="2022-07-28T17:04:00Z">
        <w:r w:rsidRPr="00E57473">
          <w:rPr>
            <w:strike/>
          </w:rPr>
          <w:t xml:space="preserve">Higher species turnover can indicate greater invasibility </w:t>
        </w:r>
        <w:commentRangeStart w:id="329"/>
        <w:commentRangeStart w:id="330"/>
        <w:r w:rsidRPr="008D464D">
          <w:rPr>
            <w:rFonts w:ascii="Calibri" w:hAnsi="Calibri" w:cs="Calibri"/>
            <w:szCs w:val="24"/>
          </w:rPr>
          <w:t>(</w:t>
        </w:r>
        <w:proofErr w:type="spellStart"/>
        <w:r w:rsidRPr="008D464D">
          <w:rPr>
            <w:rFonts w:ascii="Calibri" w:hAnsi="Calibri" w:cs="Calibri"/>
            <w:szCs w:val="24"/>
          </w:rPr>
          <w:t>Kuiters</w:t>
        </w:r>
        <w:proofErr w:type="spellEnd"/>
        <w:r w:rsidRPr="008D464D">
          <w:rPr>
            <w:rFonts w:ascii="Calibri" w:hAnsi="Calibri" w:cs="Calibri"/>
            <w:szCs w:val="24"/>
          </w:rPr>
          <w:t xml:space="preserve">, Kramer, Van der Hagen, &amp; </w:t>
        </w:r>
        <w:proofErr w:type="spellStart"/>
        <w:r w:rsidRPr="008D464D">
          <w:rPr>
            <w:rFonts w:ascii="Calibri" w:hAnsi="Calibri" w:cs="Calibri"/>
            <w:szCs w:val="24"/>
          </w:rPr>
          <w:t>Schaminée</w:t>
        </w:r>
        <w:proofErr w:type="spellEnd"/>
        <w:r w:rsidRPr="008D464D">
          <w:rPr>
            <w:rFonts w:ascii="Calibri" w:hAnsi="Calibri" w:cs="Calibri"/>
            <w:szCs w:val="24"/>
          </w:rPr>
          <w:t>, 2009)</w:t>
        </w:r>
        <w:commentRangeEnd w:id="329"/>
        <w:r>
          <w:rPr>
            <w:rStyle w:val="CommentReference"/>
          </w:rPr>
          <w:commentReference w:id="329"/>
        </w:r>
        <w:commentRangeEnd w:id="330"/>
        <w:r>
          <w:rPr>
            <w:rStyle w:val="CommentReference"/>
          </w:rPr>
          <w:commentReference w:id="330"/>
        </w:r>
        <w:r>
          <w:t>.</w:t>
        </w:r>
      </w:ins>
    </w:p>
    <w:p w14:paraId="26C991A3" w14:textId="77777777" w:rsidR="009860B6" w:rsidRDefault="009860B6" w:rsidP="009860B6"/>
    <w:p w14:paraId="7B5A726D" w14:textId="778C82D8" w:rsidR="00566C8F" w:rsidRDefault="00566C8F" w:rsidP="00B46194">
      <w:pPr>
        <w:pStyle w:val="Heading2"/>
      </w:pPr>
      <w:r>
        <w:lastRenderedPageBreak/>
        <w:t>Potential mechanisms</w:t>
      </w:r>
    </w:p>
    <w:p w14:paraId="58517978" w14:textId="5B431A12" w:rsidR="00263809" w:rsidRDefault="006859F1" w:rsidP="00781EF7">
      <w:r>
        <w:t xml:space="preserve">Several interacting mechanisms </w:t>
      </w:r>
      <w:r w:rsidR="00647B73">
        <w:t xml:space="preserve">such as </w:t>
      </w:r>
      <w:r w:rsidR="00263809">
        <w:t xml:space="preserve">fragmentation of remnant tidal wetlands (loss of native propagules) and increased exotic abundance from municipal and agricultural settlement (introduction of exotic propagules), combined with </w:t>
      </w:r>
      <w:r w:rsidR="00647B73">
        <w:t>a</w:t>
      </w:r>
      <w:r w:rsidR="002F7F5B">
        <w:t>ltered sedimentation</w:t>
      </w:r>
      <w:r w:rsidR="00647B73">
        <w:t>/</w:t>
      </w:r>
      <w:r w:rsidR="002F7F5B">
        <w:t>edaphic conditions</w:t>
      </w:r>
      <w:r w:rsidR="00781EF7">
        <w:t xml:space="preserve"> </w:t>
      </w:r>
      <w:r w:rsidR="002F7F5B">
        <w:t>are likely responsible for the observed changes.</w:t>
      </w:r>
    </w:p>
    <w:p w14:paraId="2DF9AD8F" w14:textId="551B566E" w:rsidR="00647B73" w:rsidRDefault="00647B73" w:rsidP="00647B73">
      <w:pPr>
        <w:pStyle w:val="ListParagraph"/>
        <w:numPr>
          <w:ilvl w:val="1"/>
          <w:numId w:val="7"/>
        </w:numPr>
      </w:pPr>
      <w:r>
        <w:t xml:space="preserve">Local colonization/extinction dependent on the local but also regional propagule pool. </w:t>
      </w:r>
    </w:p>
    <w:p w14:paraId="5E841D0A" w14:textId="77777777" w:rsidR="00647B73" w:rsidRDefault="00647B73" w:rsidP="00647B73">
      <w:pPr>
        <w:pStyle w:val="ListParagraph"/>
        <w:numPr>
          <w:ilvl w:val="2"/>
          <w:numId w:val="7"/>
        </w:numPr>
      </w:pPr>
      <w:r>
        <w:t xml:space="preserve">Local: if secondary species are becoming rarer due to local extinction, this results in loss of local propagative inputs to the habitat. </w:t>
      </w:r>
    </w:p>
    <w:p w14:paraId="0D5AFD86" w14:textId="77777777" w:rsidR="00647B73" w:rsidRDefault="00647B73" w:rsidP="00647B73">
      <w:pPr>
        <w:pStyle w:val="ListParagraph"/>
        <w:numPr>
          <w:ilvl w:val="2"/>
          <w:numId w:val="7"/>
        </w:numPr>
      </w:pPr>
      <w:r>
        <w:t>Regional: If similar habitats within the estuarine ecosystem are lost to the point where distance between patches exceeds propagule dispersal distance (</w:t>
      </w:r>
      <w:r w:rsidRPr="001F2266">
        <w:rPr>
          <w:highlight w:val="yellow"/>
        </w:rPr>
        <w:t>cite</w:t>
      </w:r>
      <w:r>
        <w:t xml:space="preserve">), then species colonization within the ecosystem is rare or lost. </w:t>
      </w:r>
    </w:p>
    <w:p w14:paraId="66CEFE2B" w14:textId="2D67F8DA" w:rsidR="00647B73" w:rsidRDefault="00647B73" w:rsidP="001928E4">
      <w:pPr>
        <w:pStyle w:val="ListParagraph"/>
        <w:numPr>
          <w:ilvl w:val="3"/>
          <w:numId w:val="7"/>
        </w:numPr>
      </w:pPr>
      <w:r>
        <w:t xml:space="preserve">Ladner Marsh was described as being high in floristic diversity (Bradfield &amp; Porter, 1982). We found this site is losing total species diversity, and becoming homogenized in terms of species cover. This indicates that a source of </w:t>
      </w:r>
      <w:ins w:id="331" w:author="Stefanie Lane" w:date="2022-07-28T15:40:00Z">
        <w:r w:rsidR="002B0143">
          <w:t xml:space="preserve">native </w:t>
        </w:r>
      </w:ins>
      <w:r>
        <w:t>propagules is being lost in the Fraser River Estuary dispersal network</w:t>
      </w:r>
      <w:ins w:id="332" w:author="Stefanie Lane" w:date="2022-07-28T15:40:00Z">
        <w:r w:rsidR="002B0143">
          <w:t>, and/or abundance of exotic prop</w:t>
        </w:r>
      </w:ins>
      <w:ins w:id="333" w:author="Stefanie Lane" w:date="2022-07-28T15:41:00Z">
        <w:r w:rsidR="002B0143">
          <w:t>agules are more readily available and/or more competitive in the environment</w:t>
        </w:r>
      </w:ins>
      <w:r>
        <w:t xml:space="preserve">. </w:t>
      </w:r>
    </w:p>
    <w:p w14:paraId="1E1860F8" w14:textId="45F2DD69" w:rsidR="00647B73" w:rsidRDefault="00647B73" w:rsidP="00647B73">
      <w:pPr>
        <w:pStyle w:val="ListParagraph"/>
        <w:numPr>
          <w:ilvl w:val="1"/>
          <w:numId w:val="7"/>
        </w:numPr>
      </w:pPr>
      <w:commentRangeStart w:id="334"/>
      <w:r>
        <w:t xml:space="preserve">Increasing </w:t>
      </w:r>
      <w:commentRangeEnd w:id="334"/>
      <w:r w:rsidR="00C0004D">
        <w:rPr>
          <w:rStyle w:val="CommentReference"/>
        </w:rPr>
        <w:commentReference w:id="334"/>
      </w:r>
      <w:r>
        <w:t>exotic species are co-opting space and resources while shifts in edaphic factors may be altering the recruitment and occupancy niches</w:t>
      </w:r>
      <w:r w:rsidR="00781EF7">
        <w:t xml:space="preserve"> to favor exotics and limit native species</w:t>
      </w:r>
      <w:ins w:id="335" w:author="Stefanie Lane" w:date="2022-07-28T15:41:00Z">
        <w:r w:rsidR="00117DFD">
          <w:t xml:space="preserve"> recruitment </w:t>
        </w:r>
      </w:ins>
      <w:r w:rsidR="00117DFD">
        <w:fldChar w:fldCharType="begin"/>
      </w:r>
      <w:r w:rsidR="00117DFD">
        <w:instrText xml:space="preserve"> ADDIN ZOTERO_ITEM CSL_CITATION {"citationID":"JNKioThA","properties":{"formattedCitation":"(Lane, 2022)","plainCitation":"(Lane, 2022)","noteIndex":0},"citationItems":[{"id":2300,"uris":["http://zotero.org/users/6092945/items/KWFP5SPU"],"itemData":{"id":2300,"type":"article-journal","container-title":"Applications in Plant Sciences","page":"in press","title":"Using marsh organs to test seed recruitment in tidal freshwater marshes","volume":"10","author":[{"family":"Lane","given":"Stefanie"}],"issued":{"date-parts":[["2022"]]}}}],"schema":"https://github.com/citation-style-language/schema/raw/master/csl-citation.json"} </w:instrText>
      </w:r>
      <w:r w:rsidR="00117DFD">
        <w:fldChar w:fldCharType="separate"/>
      </w:r>
      <w:r w:rsidR="00117DFD" w:rsidRPr="00117DFD">
        <w:rPr>
          <w:rFonts w:ascii="Calibri" w:hAnsi="Calibri" w:cs="Calibri"/>
        </w:rPr>
        <w:t>(Lane, 2022)</w:t>
      </w:r>
      <w:r w:rsidR="00117DFD">
        <w:fldChar w:fldCharType="end"/>
      </w:r>
      <w:r>
        <w:t xml:space="preserve">. </w:t>
      </w:r>
      <w:r w:rsidR="00781EF7">
        <w:t>This reflects a g</w:t>
      </w:r>
      <w:r w:rsidR="001928E4">
        <w:t>eneral trend of exotic species’ competitive advantage in disturbed systems (*emphasize press disturbance of anthropogenic impacts and cumulatively ecosystem effects).</w:t>
      </w:r>
    </w:p>
    <w:p w14:paraId="65B38ABE" w14:textId="125F5C84" w:rsidR="00ED0492" w:rsidRDefault="001928E4" w:rsidP="004678FE">
      <w:pPr>
        <w:pStyle w:val="ListParagraph"/>
        <w:numPr>
          <w:ilvl w:val="1"/>
          <w:numId w:val="7"/>
        </w:numPr>
      </w:pPr>
      <w:r>
        <w:t>Sed</w:t>
      </w:r>
      <w:r w:rsidR="0041394A">
        <w:t>iment</w:t>
      </w:r>
      <w:r w:rsidR="00A860BF">
        <w:t xml:space="preserve"> dynamics</w:t>
      </w:r>
      <w:r w:rsidR="0041394A">
        <w:t xml:space="preserve"> paragraph (copied</w:t>
      </w:r>
      <w:r w:rsidR="001F37EA">
        <w:t xml:space="preserve"> below</w:t>
      </w:r>
      <w:r w:rsidR="0041394A">
        <w:t xml:space="preserve"> from original Disc.)</w:t>
      </w:r>
    </w:p>
    <w:p w14:paraId="3BDE7C5F" w14:textId="0A077123" w:rsidR="0041394A" w:rsidRDefault="0041394A" w:rsidP="0041394A">
      <w:pPr>
        <w:ind w:left="2160"/>
      </w:pPr>
      <w:r>
        <w:t xml:space="preserve">A key abiotic driver of tidal marsh development includes sediment deposition that allows plant communities to compensate for changing inundation rates due to sea level rise </w:t>
      </w:r>
      <w:r w:rsidRPr="0041394A">
        <w:rPr>
          <w:rFonts w:ascii="Calibri" w:hAnsi="Calibri" w:cs="Calibri"/>
        </w:rPr>
        <w:t>(</w:t>
      </w:r>
      <w:proofErr w:type="spellStart"/>
      <w:r w:rsidRPr="0041394A">
        <w:rPr>
          <w:rFonts w:ascii="Calibri" w:hAnsi="Calibri" w:cs="Calibri"/>
        </w:rPr>
        <w:t>Marijnissen</w:t>
      </w:r>
      <w:proofErr w:type="spellEnd"/>
      <w:r w:rsidRPr="0041394A">
        <w:rPr>
          <w:rFonts w:ascii="Calibri" w:hAnsi="Calibri" w:cs="Calibri"/>
        </w:rPr>
        <w:t>, et al., 2020)</w:t>
      </w:r>
      <w:r>
        <w:t xml:space="preserve">. Sediment delivered by river transport is trapped by vegetation, creating a feedback loop of rising tidal marsh platforms, increased vegetation growth, and increased sediment trapping capacity </w:t>
      </w:r>
      <w:r w:rsidRPr="0041394A">
        <w:rPr>
          <w:rFonts w:ascii="Calibri" w:hAnsi="Calibri" w:cs="Calibri"/>
        </w:rPr>
        <w:t>(</w:t>
      </w:r>
      <w:proofErr w:type="spellStart"/>
      <w:r w:rsidRPr="0041394A">
        <w:rPr>
          <w:rFonts w:ascii="Calibri" w:hAnsi="Calibri" w:cs="Calibri"/>
        </w:rPr>
        <w:t>Corenblit</w:t>
      </w:r>
      <w:proofErr w:type="spellEnd"/>
      <w:r w:rsidRPr="0041394A">
        <w:rPr>
          <w:rFonts w:ascii="Calibri" w:hAnsi="Calibri" w:cs="Calibri"/>
        </w:rPr>
        <w:t xml:space="preserve"> et al., 2015; </w:t>
      </w:r>
      <w:proofErr w:type="spellStart"/>
      <w:r w:rsidRPr="0041394A">
        <w:rPr>
          <w:rFonts w:ascii="Calibri" w:hAnsi="Calibri" w:cs="Calibri"/>
        </w:rPr>
        <w:t>Peteet</w:t>
      </w:r>
      <w:proofErr w:type="spellEnd"/>
      <w:r w:rsidRPr="0041394A">
        <w:rPr>
          <w:rFonts w:ascii="Calibri" w:hAnsi="Calibri" w:cs="Calibri"/>
        </w:rPr>
        <w:t xml:space="preserve"> et al., 2018)</w:t>
      </w:r>
      <w:r>
        <w:t>.</w:t>
      </w:r>
      <w:r w:rsidRPr="00ED0492">
        <w:rPr>
          <w:strike/>
        </w:rPr>
        <w:t xml:space="preserve"> In their 1982 publication, Bradfield and Porter proposed assemblage occurrence was largely driven by edaphic factors, with the Bogbean assemblage occurring in poorly drained areas, Sedge assemblage occurring in regularly flooded and drained areas, and Fescue assemblage along slightly elevated channel edges.</w:t>
      </w:r>
      <w:r>
        <w:t xml:space="preserve">  </w:t>
      </w:r>
      <w:r w:rsidR="00436940">
        <w:t xml:space="preserve">Native </w:t>
      </w:r>
      <w:r w:rsidRPr="0041394A">
        <w:rPr>
          <w:i/>
        </w:rPr>
        <w:t>Menyanthes trifoliata</w:t>
      </w:r>
      <w:r>
        <w:t xml:space="preserve"> (bogbean) and</w:t>
      </w:r>
      <w:r w:rsidR="00436940">
        <w:t xml:space="preserve"> exotic</w:t>
      </w:r>
      <w:r>
        <w:t xml:space="preserve"> </w:t>
      </w:r>
      <w:r w:rsidRPr="0041394A">
        <w:rPr>
          <w:i/>
        </w:rPr>
        <w:t>Mentha aquatica</w:t>
      </w:r>
      <w:r>
        <w:t xml:space="preserve"> are highly adapted to aquatic or poorly drained habitats, and the increased prevalence of plots clustered in the Bogbean assemblage within Ladner Marsh may be indicative of changing edaphic factors such as sediment starvation or marsh subsidence </w:t>
      </w:r>
      <w:r w:rsidRPr="0041394A">
        <w:rPr>
          <w:rFonts w:ascii="Calibri" w:hAnsi="Calibri" w:cs="Calibri"/>
        </w:rPr>
        <w:t>(Mendelssohn &amp; Kuhn, 2003; Nyman, Walters, et al., 2006)</w:t>
      </w:r>
      <w:r>
        <w:t xml:space="preserve">. Loss of sediment within the Lower Fraser River reaches is driven by a combination of factors, such as increased impervious cover, bank </w:t>
      </w:r>
      <w:proofErr w:type="spellStart"/>
      <w:r>
        <w:t>dyking</w:t>
      </w:r>
      <w:proofErr w:type="spellEnd"/>
      <w:r>
        <w:t xml:space="preserve"> or armoring, and channel dredging </w:t>
      </w:r>
      <w:r w:rsidRPr="0041394A">
        <w:rPr>
          <w:rFonts w:ascii="Calibri" w:hAnsi="Calibri" w:cs="Calibri"/>
        </w:rPr>
        <w:t>(Atkins, et al., 2016)</w:t>
      </w:r>
      <w:r>
        <w:t xml:space="preserve">. Disentangling explicit sediment dynamics and causes for loss of sediment over time would be difficult, however effects from these processes would lead to more saturated patches within the marsh. Edaphic shifts would likely drive </w:t>
      </w:r>
      <w:r>
        <w:lastRenderedPageBreak/>
        <w:t>the increased prevalence of Bogbean assemblage, and may also be driving disappearance of species across all assemblages, as fewer species are able to tolerate increasingly saturated conditions.</w:t>
      </w:r>
    </w:p>
    <w:p w14:paraId="20E07801" w14:textId="425B9B3E" w:rsidR="004678FE" w:rsidRDefault="004678FE" w:rsidP="004678FE">
      <w:pPr>
        <w:pStyle w:val="ListParagraph"/>
        <w:numPr>
          <w:ilvl w:val="3"/>
          <w:numId w:val="7"/>
        </w:numPr>
      </w:pPr>
      <w:r>
        <w:t>Elaborate how this alters the recruitment niche for clonal and seed propagules</w:t>
      </w:r>
      <w:r w:rsidR="00CF39C6">
        <w:t xml:space="preserve"> (Lane, 2022)</w:t>
      </w:r>
      <w:r>
        <w:t xml:space="preserve">, which may favor species tolerant to saturated soils (e.g., reed canary grass). </w:t>
      </w:r>
    </w:p>
    <w:p w14:paraId="25686EC6" w14:textId="77777777" w:rsidR="0041394A" w:rsidRDefault="0041394A" w:rsidP="0041394A"/>
    <w:p w14:paraId="21D90F9B" w14:textId="77777777" w:rsidR="00566C8F" w:rsidRPr="00566C8F" w:rsidRDefault="00566C8F" w:rsidP="00566C8F"/>
    <w:p w14:paraId="22DBD64A" w14:textId="77777777" w:rsidR="002F7F5B" w:rsidRPr="009860B6" w:rsidRDefault="002F7F5B" w:rsidP="002F7F5B">
      <w:pPr>
        <w:pStyle w:val="Heading2"/>
      </w:pPr>
      <w:r w:rsidRPr="009860B6">
        <w:t>Limitations &amp; opportunities</w:t>
      </w:r>
    </w:p>
    <w:p w14:paraId="66B88C67" w14:textId="58052602" w:rsidR="002F7F5B" w:rsidRDefault="002F7F5B" w:rsidP="002F7F5B">
      <w:pPr>
        <w:ind w:left="720"/>
      </w:pPr>
      <w:r w:rsidRPr="00A824C6">
        <w:t>These data do not show var</w:t>
      </w:r>
      <w:r>
        <w:t xml:space="preserve">iation in </w:t>
      </w:r>
      <w:ins w:id="336" w:author="n" w:date="2022-07-27T10:53:00Z">
        <w:r w:rsidR="00577341">
          <w:t xml:space="preserve">short-term </w:t>
        </w:r>
      </w:ins>
      <w:r>
        <w:t xml:space="preserve">population </w:t>
      </w:r>
      <w:commentRangeStart w:id="337"/>
      <w:r>
        <w:t xml:space="preserve">dynamics </w:t>
      </w:r>
      <w:commentRangeEnd w:id="337"/>
      <w:r w:rsidR="00577341">
        <w:rPr>
          <w:rStyle w:val="CommentReference"/>
        </w:rPr>
        <w:commentReference w:id="337"/>
      </w:r>
      <w:r>
        <w:t>over time, thus inferences of interannual trends in species</w:t>
      </w:r>
      <w:r w:rsidR="00982387">
        <w:t xml:space="preserve"> turnover </w:t>
      </w:r>
      <w:r>
        <w:t xml:space="preserve">cannot be explicitly made. However, this snapshot is useful for observing coarse patterns of species shifts, and can be used to refine future questions such as identifying whether high-diversity assemblages, such as the Bogbean assemblage, may be more </w:t>
      </w:r>
      <w:commentRangeStart w:id="338"/>
      <w:commentRangeStart w:id="339"/>
      <w:r>
        <w:t xml:space="preserve">resistant </w:t>
      </w:r>
      <w:commentRangeEnd w:id="338"/>
      <w:r>
        <w:rPr>
          <w:rStyle w:val="CommentReference"/>
        </w:rPr>
        <w:commentReference w:id="338"/>
      </w:r>
      <w:commentRangeEnd w:id="339"/>
      <w:r w:rsidR="00610C8C">
        <w:rPr>
          <w:rStyle w:val="CommentReference"/>
        </w:rPr>
        <w:commentReference w:id="339"/>
      </w:r>
      <w:r>
        <w:t xml:space="preserve">to invasive species (and thus more stable). </w:t>
      </w:r>
    </w:p>
    <w:p w14:paraId="50EF3C1C" w14:textId="77777777" w:rsidR="002F7F5B" w:rsidRDefault="002F7F5B" w:rsidP="002F7F5B">
      <w:pPr>
        <w:pStyle w:val="ListParagraph"/>
        <w:numPr>
          <w:ilvl w:val="0"/>
          <w:numId w:val="8"/>
        </w:numPr>
      </w:pPr>
      <w:r w:rsidRPr="002275CC">
        <w:t xml:space="preserve">Describe somewhat </w:t>
      </w:r>
      <w:r>
        <w:t>lower indicators of homogenization</w:t>
      </w:r>
      <w:r w:rsidRPr="002275CC">
        <w:t xml:space="preserve"> in the bogbean assemblage</w:t>
      </w:r>
      <w:r>
        <w:t xml:space="preserve"> (actual increase in richness; lower beta-diversity than other assemblages; comparable cluster dissimilarity over time of species cover abundance within assemblage) -</w:t>
      </w:r>
      <w:r w:rsidRPr="002275CC">
        <w:t xml:space="preserve"> give examples of species</w:t>
      </w:r>
      <w:r>
        <w:t xml:space="preserve"> and abiotic </w:t>
      </w:r>
      <w:r w:rsidRPr="002275CC">
        <w:t>conditions</w:t>
      </w:r>
      <w:r>
        <w:t xml:space="preserve"> that may drive this slower homogenization</w:t>
      </w:r>
      <w:r w:rsidRPr="002275CC">
        <w:t xml:space="preserve">. </w:t>
      </w:r>
    </w:p>
    <w:p w14:paraId="04E1DF35" w14:textId="7D4E0C02" w:rsidR="002F7F5B" w:rsidRPr="002275CC" w:rsidRDefault="002F7F5B" w:rsidP="002F7F5B">
      <w:pPr>
        <w:pStyle w:val="ListParagraph"/>
        <w:numPr>
          <w:ilvl w:val="1"/>
          <w:numId w:val="8"/>
        </w:numPr>
      </w:pPr>
      <w:r w:rsidRPr="002275CC">
        <w:t xml:space="preserve">Caveat is that the assemblage is still being invaded by water mint, so the assemblage is not immune; </w:t>
      </w:r>
      <w:r>
        <w:t xml:space="preserve">main takeaway is that </w:t>
      </w:r>
      <w:r w:rsidRPr="002275CC">
        <w:t xml:space="preserve">homogenization/loss of diversity </w:t>
      </w:r>
      <w:r>
        <w:t>may</w:t>
      </w:r>
      <w:r w:rsidRPr="002275CC">
        <w:t xml:space="preserve"> just happening slower than in other assemblages. </w:t>
      </w:r>
      <w:r w:rsidR="00A434B9">
        <w:t xml:space="preserve">Opportunity is to </w:t>
      </w:r>
      <w:r w:rsidR="00541A97">
        <w:t xml:space="preserve">examine whether </w:t>
      </w:r>
      <w:r w:rsidR="002E4F8A">
        <w:t>population dynamics</w:t>
      </w:r>
      <w:r w:rsidR="00541A97">
        <w:t xml:space="preserve"> (e.g., spatial preemption) or abiotic conditions (e.g., more saturated soils) are preventing diversity loss. </w:t>
      </w:r>
    </w:p>
    <w:p w14:paraId="683CB058" w14:textId="77777777" w:rsidR="002F7F5B" w:rsidRDefault="002F7F5B" w:rsidP="002F7F5B">
      <w:pPr>
        <w:ind w:left="720"/>
      </w:pPr>
      <w:r>
        <w:t xml:space="preserve">Ecosystem stressors such as sediment loss, propagule loss, and marsh platform subsidence are likely interacting, resulting in loss of species diversity and facilitating spread of invasive species. Disentangling explicit causes would be no easy task, however experimentally testing effects of sediment loading on species-specific clonal or seed recruitment would prove valuable for understanding best practices to shift the plant community towards functionally desired compositional states. </w:t>
      </w:r>
    </w:p>
    <w:p w14:paraId="7B4613BB" w14:textId="77777777" w:rsidR="002F7F5B" w:rsidRDefault="002F7F5B" w:rsidP="002F7F5B"/>
    <w:p w14:paraId="1B0D5857" w14:textId="51EC8FEE" w:rsidR="00BE7EA7" w:rsidRPr="009860B6" w:rsidRDefault="00B46194" w:rsidP="00B46194">
      <w:pPr>
        <w:pStyle w:val="Heading2"/>
      </w:pPr>
      <w:r>
        <w:t>A</w:t>
      </w:r>
      <w:r w:rsidR="00BE7EA7" w:rsidRPr="009860B6">
        <w:t>pplications</w:t>
      </w:r>
    </w:p>
    <w:p w14:paraId="73037A47" w14:textId="20BBF2ED" w:rsidR="00482834" w:rsidRDefault="004B1361" w:rsidP="00587102">
      <w:pPr>
        <w:ind w:left="720"/>
      </w:pPr>
      <w:r>
        <w:t xml:space="preserve">Despite our knowledge to the contrary, we </w:t>
      </w:r>
      <w:r w:rsidR="009C7218">
        <w:t xml:space="preserve">often </w:t>
      </w:r>
      <w:r>
        <w:t>erroneously</w:t>
      </w:r>
      <w:r w:rsidR="00BE7EA7">
        <w:t xml:space="preserve"> assume “no direct </w:t>
      </w:r>
      <w:r w:rsidR="003A2735">
        <w:t xml:space="preserve">anthropogenic </w:t>
      </w:r>
      <w:r w:rsidR="00BE7EA7">
        <w:t>disturbance” suffices to conserve an ecologically appropriate reference state</w:t>
      </w:r>
      <w:r w:rsidR="009C7218">
        <w:t xml:space="preserve"> (</w:t>
      </w:r>
      <w:r w:rsidR="009C7218" w:rsidRPr="009C7218">
        <w:rPr>
          <w:highlight w:val="yellow"/>
        </w:rPr>
        <w:t>cite</w:t>
      </w:r>
      <w:r w:rsidR="009C7218">
        <w:t>)</w:t>
      </w:r>
      <w:r w:rsidR="00BE7EA7">
        <w:t xml:space="preserve">. However, </w:t>
      </w:r>
      <w:r w:rsidR="003A2735">
        <w:t>th</w:t>
      </w:r>
      <w:r w:rsidR="00083496">
        <w:t>e</w:t>
      </w:r>
      <w:r w:rsidR="003A2735">
        <w:t xml:space="preserve"> biodiversity </w:t>
      </w:r>
      <w:r w:rsidR="00083496">
        <w:t xml:space="preserve">loss described here </w:t>
      </w:r>
      <w:r w:rsidR="003A2735">
        <w:t xml:space="preserve">presents real concerns for the resilience of </w:t>
      </w:r>
      <w:r w:rsidR="00083496">
        <w:t>this</w:t>
      </w:r>
      <w:r w:rsidR="003A2735">
        <w:t xml:space="preserve"> important communi</w:t>
      </w:r>
      <w:r w:rsidR="00083496">
        <w:t>ty</w:t>
      </w:r>
      <w:r w:rsidR="003F4813">
        <w:t>, and highlights negative</w:t>
      </w:r>
      <w:del w:id="340" w:author="n" w:date="2022-07-27T10:55:00Z">
        <w:r w:rsidR="003F4813" w:rsidDel="00610C8C">
          <w:delText>ly</w:delText>
        </w:r>
      </w:del>
      <w:r w:rsidR="003F4813">
        <w:t xml:space="preserve"> impacts in unmanaged ecosystems thought to be relatively pristine</w:t>
      </w:r>
      <w:r w:rsidR="003A2735">
        <w:t xml:space="preserve">. </w:t>
      </w:r>
      <w:r w:rsidR="005A38D9">
        <w:t>Most importantly:</w:t>
      </w:r>
      <w:r w:rsidR="003A2735">
        <w:t xml:space="preserve"> active management will be needed to maintain </w:t>
      </w:r>
      <w:r w:rsidR="000F6EED">
        <w:t>ecologically desired species composition</w:t>
      </w:r>
      <w:r w:rsidR="005A38D9">
        <w:t xml:space="preserve"> in the face of climate change</w:t>
      </w:r>
      <w:r w:rsidR="000F6EED">
        <w:t xml:space="preserve">. </w:t>
      </w:r>
    </w:p>
    <w:p w14:paraId="5C5A5C54" w14:textId="5EF508DE" w:rsidR="00482834" w:rsidRPr="00482834" w:rsidRDefault="00841AA5" w:rsidP="00482834">
      <w:pPr>
        <w:pStyle w:val="ListParagraph"/>
        <w:numPr>
          <w:ilvl w:val="0"/>
          <w:numId w:val="8"/>
        </w:numPr>
      </w:pPr>
      <w:r>
        <w:lastRenderedPageBreak/>
        <w:t>“</w:t>
      </w:r>
      <w:r w:rsidR="00482834" w:rsidRPr="00482834">
        <w:t>managers don’t know whether species loss is just stochastic attrition without an external source of propagules, OR if it’s a sedimentation issue. It’s not a flaw that you didn’t answer that question (it wasn’t your question), but it’s a good way to finish up (by pointing out that the driver is unknown, and it makes management actions unknown), if you want to end with management themes.</w:t>
      </w:r>
      <w:r>
        <w:t>”</w:t>
      </w:r>
    </w:p>
    <w:p w14:paraId="64639BBC" w14:textId="77777777" w:rsidR="00482834" w:rsidRDefault="00482834" w:rsidP="008C3C9E">
      <w:pPr>
        <w:ind w:left="1440"/>
      </w:pPr>
    </w:p>
    <w:p w14:paraId="05125AC0" w14:textId="19C6FC3D" w:rsidR="009165C1" w:rsidRDefault="00A46217" w:rsidP="00587102">
      <w:pPr>
        <w:ind w:left="720"/>
      </w:pPr>
      <w:r>
        <w:t>Th</w:t>
      </w:r>
      <w:r w:rsidR="005A38D9">
        <w:t xml:space="preserve">ese findings yet </w:t>
      </w:r>
      <w:r w:rsidR="00050829">
        <w:t xml:space="preserve">again confirm that contemporary “reference” sites </w:t>
      </w:r>
      <w:r w:rsidR="005A38D9">
        <w:t xml:space="preserve">are not </w:t>
      </w:r>
      <w:r w:rsidR="00050829">
        <w:t xml:space="preserve">sufficient benchmarks for restoration success </w:t>
      </w:r>
      <w:r w:rsidR="00FC0350" w:rsidRPr="00404136">
        <w:rPr>
          <w:rFonts w:ascii="Calibri" w:hAnsi="Calibri" w:cs="Calibri"/>
        </w:rPr>
        <w:t>(Shackelford, et al., 2021)</w:t>
      </w:r>
      <w:r w:rsidR="00FC0350">
        <w:t>. Despite Ladner Marsh’s s</w:t>
      </w:r>
      <w:r w:rsidR="004B49DB">
        <w:t xml:space="preserve">tatus as a protected wetland and legacy of little anthropogenic disturbance, its plant community is succumbing to cumulative pressures that reduce its quality as a reference condition. Therefore, as </w:t>
      </w:r>
      <w:r w:rsidR="00090CBD">
        <w:t>land managers</w:t>
      </w:r>
      <w:r w:rsidR="00472799">
        <w:t xml:space="preserve"> consider </w:t>
      </w:r>
      <w:commentRangeStart w:id="341"/>
      <w:r w:rsidR="00472799">
        <w:t xml:space="preserve">restoration </w:t>
      </w:r>
      <w:commentRangeEnd w:id="341"/>
      <w:r w:rsidR="000D68F8">
        <w:rPr>
          <w:rStyle w:val="CommentReference"/>
        </w:rPr>
        <w:commentReference w:id="341"/>
      </w:r>
      <w:r w:rsidR="00472799">
        <w:t>outcomes</w:t>
      </w:r>
      <w:r w:rsidR="00090CBD">
        <w:t xml:space="preserve"> in </w:t>
      </w:r>
      <w:r w:rsidR="00472799">
        <w:t xml:space="preserve">coastal wetlands, </w:t>
      </w:r>
      <w:r w:rsidR="00090CBD">
        <w:t xml:space="preserve">they must necessarily look beyond contemporary </w:t>
      </w:r>
      <w:r w:rsidR="00472799">
        <w:t xml:space="preserve">remnants of historic ecosystems to design models and </w:t>
      </w:r>
      <w:r w:rsidR="00B10D17">
        <w:t xml:space="preserve">functional ecological targets. </w:t>
      </w:r>
    </w:p>
    <w:p w14:paraId="6C7C1D0B" w14:textId="707318A4" w:rsidR="00516DED" w:rsidRDefault="00516DED" w:rsidP="008C3C9E">
      <w:pPr>
        <w:ind w:left="1440"/>
      </w:pPr>
    </w:p>
    <w:p w14:paraId="1C6DD217" w14:textId="5CED1024" w:rsidR="00DE4C81" w:rsidRPr="009860B6" w:rsidRDefault="00B46194" w:rsidP="00B46194">
      <w:pPr>
        <w:pStyle w:val="Heading2"/>
      </w:pPr>
      <w:r>
        <w:t>R</w:t>
      </w:r>
      <w:r w:rsidR="00516DED" w:rsidRPr="009860B6">
        <w:t xml:space="preserve">ecommendations </w:t>
      </w:r>
    </w:p>
    <w:p w14:paraId="0790E17C" w14:textId="008F49A4" w:rsidR="00DE4C81" w:rsidRDefault="009E3B2E" w:rsidP="00DE4C81">
      <w:pPr>
        <w:pStyle w:val="ListParagraph"/>
        <w:numPr>
          <w:ilvl w:val="1"/>
          <w:numId w:val="7"/>
        </w:numPr>
      </w:pPr>
      <w:r>
        <w:t>I</w:t>
      </w:r>
      <w:r w:rsidR="00516DED">
        <w:t xml:space="preserve">ntro stated that understanding </w:t>
      </w:r>
      <w:r w:rsidR="00071500">
        <w:t xml:space="preserve">community composition changes can inform management intervention, therefore, close with a call for intervention to actively manage this WMA through </w:t>
      </w:r>
      <w:r w:rsidR="0018310E">
        <w:t>mechanical</w:t>
      </w:r>
      <w:r w:rsidR="00071500">
        <w:t xml:space="preserve"> control of invasive species</w:t>
      </w:r>
      <w:r w:rsidR="007B1551">
        <w:t xml:space="preserve"> (e.g., stands of reed canary grass)</w:t>
      </w:r>
      <w:r w:rsidR="00071500">
        <w:t>,</w:t>
      </w:r>
      <w:r w:rsidR="007133F7">
        <w:t xml:space="preserve"> combined with</w:t>
      </w:r>
      <w:r w:rsidR="00071500">
        <w:t xml:space="preserve"> experimental </w:t>
      </w:r>
      <w:r w:rsidR="00FE337F">
        <w:t xml:space="preserve">management </w:t>
      </w:r>
      <w:r w:rsidR="00EC7C98">
        <w:t>using</w:t>
      </w:r>
      <w:r w:rsidR="00FE337F">
        <w:t xml:space="preserve"> sediment application and/or native species planting to enhance ecosystem processes within remnant marsh habitats. </w:t>
      </w:r>
    </w:p>
    <w:p w14:paraId="0A855048" w14:textId="7B1C8526" w:rsidR="00516DED" w:rsidRDefault="006B0F67" w:rsidP="00DE4C81">
      <w:pPr>
        <w:pStyle w:val="ListParagraph"/>
        <w:numPr>
          <w:ilvl w:val="1"/>
          <w:numId w:val="7"/>
        </w:numPr>
      </w:pPr>
      <w:r>
        <w:t>This active management process</w:t>
      </w:r>
      <w:r w:rsidR="00FE337F">
        <w:t xml:space="preserve"> would be a prime opportunity to engage with First Nations to revive traditional management practices</w:t>
      </w:r>
      <w:r w:rsidR="00F42574">
        <w:t xml:space="preserve">: working with traditional knowledge holders may yield deeper understanding of </w:t>
      </w:r>
      <w:r w:rsidR="007E0D38">
        <w:t xml:space="preserve">plant community function and habitat stability, which would enhance ecosystem resilience and potentially lead to positive </w:t>
      </w:r>
      <w:r w:rsidR="00FE337F">
        <w:t>effects on salmonid populations</w:t>
      </w:r>
      <w:r w:rsidR="00273487">
        <w:t xml:space="preserve"> while contributing to </w:t>
      </w:r>
      <w:r w:rsidR="00E0189E">
        <w:t xml:space="preserve">reconciliation between Indigenous and colonial cultures. </w:t>
      </w:r>
    </w:p>
    <w:p w14:paraId="65748638" w14:textId="19BCEC0E" w:rsidR="00482834" w:rsidRDefault="00482834" w:rsidP="008C3C9E">
      <w:pPr>
        <w:ind w:left="1440"/>
      </w:pPr>
    </w:p>
    <w:p w14:paraId="7FB8997E" w14:textId="3787343D" w:rsidR="00482834" w:rsidRDefault="00482834" w:rsidP="00482834"/>
    <w:sectPr w:rsidR="004828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n" w:date="2022-07-08T07:14:00Z" w:initials="n">
    <w:p w14:paraId="7260CA03" w14:textId="77777777" w:rsidR="003445C4" w:rsidRDefault="003445C4" w:rsidP="003445C4">
      <w:pPr>
        <w:pStyle w:val="CommentText"/>
      </w:pPr>
      <w:r>
        <w:rPr>
          <w:rStyle w:val="CommentReference"/>
        </w:rPr>
        <w:annotationRef/>
      </w:r>
      <w:r>
        <w:t>This is a weak start</w:t>
      </w:r>
    </w:p>
    <w:p w14:paraId="0632C436" w14:textId="77777777" w:rsidR="003445C4" w:rsidRDefault="003445C4" w:rsidP="003445C4">
      <w:pPr>
        <w:pStyle w:val="CommentText"/>
      </w:pPr>
    </w:p>
    <w:p w14:paraId="649E0D7A" w14:textId="77777777" w:rsidR="003445C4" w:rsidRDefault="003445C4" w:rsidP="003445C4">
      <w:pPr>
        <w:pStyle w:val="CommentText"/>
      </w:pPr>
      <w:r>
        <w:t>I suggest you hit home that you found species loss, declines in the keystone species, and fundamental shifts in secondary indicator species through time in a largely undisturbed community. This provides strong evidence that global and landscape changes are negatively impacting unmanaged ecosystems thought to be relatively pristine.</w:t>
      </w:r>
    </w:p>
  </w:comment>
  <w:comment w:id="5" w:author="n" w:date="2022-07-08T07:24:00Z" w:initials="n">
    <w:p w14:paraId="1E77F490" w14:textId="77777777" w:rsidR="003445C4" w:rsidRDefault="003445C4" w:rsidP="003445C4">
      <w:pPr>
        <w:pStyle w:val="CommentText"/>
      </w:pPr>
      <w:r>
        <w:rPr>
          <w:rStyle w:val="CommentReference"/>
        </w:rPr>
        <w:annotationRef/>
      </w:r>
      <w:r>
        <w:t>This is a key message here</w:t>
      </w:r>
    </w:p>
  </w:comment>
  <w:comment w:id="6" w:author="n" w:date="2022-07-08T07:23:00Z" w:initials="n">
    <w:p w14:paraId="7AEDF9B9" w14:textId="77777777" w:rsidR="003445C4" w:rsidRDefault="003445C4" w:rsidP="003445C4">
      <w:pPr>
        <w:pStyle w:val="CommentText"/>
      </w:pPr>
      <w:r>
        <w:rPr>
          <w:rStyle w:val="CommentReference"/>
        </w:rPr>
        <w:annotationRef/>
      </w:r>
      <w:r>
        <w:t>This isn’t clear</w:t>
      </w:r>
    </w:p>
  </w:comment>
  <w:comment w:id="8" w:author="n" w:date="2022-07-08T07:33:00Z" w:initials="n">
    <w:p w14:paraId="16921E01" w14:textId="77777777" w:rsidR="003445C4" w:rsidRDefault="003445C4" w:rsidP="003445C4">
      <w:pPr>
        <w:pStyle w:val="CommentText"/>
      </w:pPr>
      <w:r>
        <w:rPr>
          <w:rStyle w:val="CommentReference"/>
        </w:rPr>
        <w:annotationRef/>
      </w:r>
      <w:r>
        <w:t xml:space="preserve"> Your discussion is:</w:t>
      </w:r>
    </w:p>
    <w:p w14:paraId="7E95C023" w14:textId="77777777" w:rsidR="003445C4" w:rsidRDefault="003445C4" w:rsidP="003445C4">
      <w:pPr>
        <w:pStyle w:val="CommentText"/>
        <w:numPr>
          <w:ilvl w:val="0"/>
          <w:numId w:val="2"/>
        </w:numPr>
      </w:pPr>
      <w:r>
        <w:t xml:space="preserve"> One opening paragraph</w:t>
      </w:r>
    </w:p>
    <w:p w14:paraId="51F8EC42" w14:textId="77777777" w:rsidR="003445C4" w:rsidRDefault="003445C4" w:rsidP="003445C4">
      <w:pPr>
        <w:pStyle w:val="CommentText"/>
        <w:numPr>
          <w:ilvl w:val="0"/>
          <w:numId w:val="2"/>
        </w:numPr>
      </w:pPr>
      <w:r>
        <w:t xml:space="preserve"> One paragraph that covers ALL of the things in your data</w:t>
      </w:r>
    </w:p>
    <w:p w14:paraId="558C8F65" w14:textId="77777777" w:rsidR="003445C4" w:rsidRDefault="003445C4" w:rsidP="003445C4">
      <w:pPr>
        <w:pStyle w:val="CommentText"/>
        <w:numPr>
          <w:ilvl w:val="0"/>
          <w:numId w:val="2"/>
        </w:numPr>
      </w:pPr>
      <w:r>
        <w:t xml:space="preserve"> One paragraph on threats (should be at the end, bundled with the broader implications)</w:t>
      </w:r>
    </w:p>
    <w:p w14:paraId="0C65F35B" w14:textId="77777777" w:rsidR="003445C4" w:rsidRDefault="003445C4" w:rsidP="003445C4">
      <w:pPr>
        <w:pStyle w:val="CommentText"/>
        <w:numPr>
          <w:ilvl w:val="0"/>
          <w:numId w:val="2"/>
        </w:numPr>
      </w:pPr>
      <w:r>
        <w:t xml:space="preserve"> A whole section on limitations</w:t>
      </w:r>
    </w:p>
    <w:p w14:paraId="3E359F7C" w14:textId="77777777" w:rsidR="003445C4" w:rsidRDefault="003445C4" w:rsidP="003445C4">
      <w:pPr>
        <w:pStyle w:val="CommentText"/>
        <w:numPr>
          <w:ilvl w:val="0"/>
          <w:numId w:val="2"/>
        </w:numPr>
      </w:pPr>
      <w:r>
        <w:t xml:space="preserve"> A whole section on mechanisms (which you didn’t study)</w:t>
      </w:r>
    </w:p>
    <w:p w14:paraId="2A341F15" w14:textId="77777777" w:rsidR="003445C4" w:rsidRDefault="003445C4" w:rsidP="003445C4">
      <w:pPr>
        <w:pStyle w:val="CommentText"/>
        <w:numPr>
          <w:ilvl w:val="0"/>
          <w:numId w:val="2"/>
        </w:numPr>
      </w:pPr>
      <w:r>
        <w:t xml:space="preserve"> The end.</w:t>
      </w:r>
    </w:p>
    <w:p w14:paraId="2C992399" w14:textId="77777777" w:rsidR="003445C4" w:rsidRDefault="003445C4" w:rsidP="003445C4">
      <w:pPr>
        <w:pStyle w:val="CommentText"/>
      </w:pPr>
    </w:p>
    <w:p w14:paraId="09F77C8D" w14:textId="77777777" w:rsidR="003445C4" w:rsidRDefault="003445C4" w:rsidP="003445C4">
      <w:pPr>
        <w:pStyle w:val="CommentText"/>
      </w:pPr>
      <w:r>
        <w:t>You seem to have little faith in your results, given that they are only interesting enough for one paragraph.</w:t>
      </w:r>
    </w:p>
    <w:p w14:paraId="7671EA23" w14:textId="77777777" w:rsidR="003445C4" w:rsidRDefault="003445C4" w:rsidP="003445C4">
      <w:pPr>
        <w:pStyle w:val="CommentText"/>
      </w:pPr>
    </w:p>
    <w:p w14:paraId="0B303468" w14:textId="77777777" w:rsidR="003445C4" w:rsidRDefault="003445C4" w:rsidP="003445C4">
      <w:pPr>
        <w:pStyle w:val="CommentText"/>
      </w:pPr>
      <w:r>
        <w:t xml:space="preserve">Have the opening paragraph, and then at least one discussion paragraph per question from your intro. </w:t>
      </w:r>
    </w:p>
    <w:p w14:paraId="53573EA4" w14:textId="77777777" w:rsidR="003445C4" w:rsidRDefault="003445C4" w:rsidP="003445C4">
      <w:pPr>
        <w:pStyle w:val="CommentText"/>
      </w:pPr>
    </w:p>
    <w:p w14:paraId="550AF0A5" w14:textId="77777777" w:rsidR="003445C4" w:rsidRDefault="003445C4" w:rsidP="003445C4">
      <w:pPr>
        <w:pStyle w:val="CommentText"/>
      </w:pPr>
      <w:r>
        <w:t>Also, you NEED to look at which species were lost and gained. Turnover is important, but the ecology is really found in the species identity and function. Your discussion is missing:</w:t>
      </w:r>
    </w:p>
    <w:p w14:paraId="1FBEC655" w14:textId="77777777" w:rsidR="003445C4" w:rsidRDefault="003445C4" w:rsidP="003445C4">
      <w:pPr>
        <w:pStyle w:val="CommentText"/>
        <w:numPr>
          <w:ilvl w:val="0"/>
          <w:numId w:val="3"/>
        </w:numPr>
      </w:pPr>
      <w:r>
        <w:t xml:space="preserve"> Were more natives lost than gained? Exotic species? </w:t>
      </w:r>
    </w:p>
    <w:p w14:paraId="74CB5CEE" w14:textId="77777777" w:rsidR="003445C4" w:rsidRDefault="003445C4" w:rsidP="003445C4">
      <w:pPr>
        <w:pStyle w:val="CommentText"/>
        <w:numPr>
          <w:ilvl w:val="0"/>
          <w:numId w:val="3"/>
        </w:numPr>
      </w:pPr>
      <w:r>
        <w:t xml:space="preserve"> Were the species lost those that are generally rare? Were they functionally different than the indicator species?</w:t>
      </w:r>
    </w:p>
    <w:p w14:paraId="38B8FD30" w14:textId="77777777" w:rsidR="003445C4" w:rsidRDefault="003445C4" w:rsidP="003445C4">
      <w:pPr>
        <w:pStyle w:val="CommentText"/>
        <w:numPr>
          <w:ilvl w:val="0"/>
          <w:numId w:val="3"/>
        </w:numPr>
      </w:pPr>
      <w:r>
        <w:t xml:space="preserve"> Were the species gained functionally similar to those lost? To the indicator species? </w:t>
      </w:r>
    </w:p>
    <w:p w14:paraId="2BD5F57A" w14:textId="77777777" w:rsidR="003445C4" w:rsidRDefault="003445C4" w:rsidP="003445C4">
      <w:pPr>
        <w:pStyle w:val="CommentText"/>
      </w:pPr>
    </w:p>
    <w:p w14:paraId="4A371765" w14:textId="77777777" w:rsidR="003445C4" w:rsidRPr="005E3503" w:rsidRDefault="003445C4" w:rsidP="003445C4">
      <w:pPr>
        <w:pStyle w:val="CommentText"/>
      </w:pPr>
      <w:r>
        <w:t xml:space="preserve">“Functioning” can be major lifeform, or maybe even a nod to the traits you sent me for the course (rhizomatous, not; </w:t>
      </w:r>
      <w:r>
        <w:rPr>
          <w:i/>
          <w:iCs/>
        </w:rPr>
        <w:t>etc.</w:t>
      </w:r>
      <w:r>
        <w:t>). You don’t need great detail, but if you want to talk about functional redundancy in the intro, you need to bring it back into the discussion and really look at your data for how it addresses that topic.</w:t>
      </w:r>
    </w:p>
  </w:comment>
  <w:comment w:id="10" w:author="n" w:date="2022-07-08T07:44:00Z" w:initials="n">
    <w:p w14:paraId="3E8961DF" w14:textId="77777777" w:rsidR="003445C4" w:rsidRDefault="003445C4" w:rsidP="003445C4">
      <w:pPr>
        <w:pStyle w:val="CommentText"/>
      </w:pPr>
      <w:r>
        <w:rPr>
          <w:rStyle w:val="CommentReference"/>
        </w:rPr>
        <w:annotationRef/>
      </w:r>
      <w:r>
        <w:t xml:space="preserve">You don’t actually have to organize it as one per question, but it might be a nice starting point if you’re feeling a little uninspired. </w:t>
      </w:r>
    </w:p>
    <w:p w14:paraId="377C7C3B" w14:textId="77777777" w:rsidR="003445C4" w:rsidRDefault="003445C4" w:rsidP="003445C4">
      <w:pPr>
        <w:pStyle w:val="CommentText"/>
      </w:pPr>
    </w:p>
    <w:p w14:paraId="3DB6C391" w14:textId="77777777" w:rsidR="003445C4" w:rsidRDefault="003445C4" w:rsidP="003445C4">
      <w:pPr>
        <w:pStyle w:val="CommentText"/>
      </w:pPr>
      <w:r>
        <w:t xml:space="preserve">Alternatively: </w:t>
      </w:r>
    </w:p>
    <w:p w14:paraId="27796D3D" w14:textId="77777777" w:rsidR="003445C4" w:rsidRDefault="003445C4" w:rsidP="003445C4">
      <w:pPr>
        <w:pStyle w:val="CommentText"/>
        <w:numPr>
          <w:ilvl w:val="0"/>
          <w:numId w:val="4"/>
        </w:numPr>
      </w:pPr>
      <w:r>
        <w:t xml:space="preserve"> Write out the big points you want to make (homogenization; loss of diversity; increasing beta diversity; loss of functional redundancy; increasing exotic species; decreasing and shifting indicator species) </w:t>
      </w:r>
    </w:p>
    <w:p w14:paraId="786095A6" w14:textId="77777777" w:rsidR="003445C4" w:rsidRDefault="003445C4" w:rsidP="003445C4">
      <w:pPr>
        <w:pStyle w:val="CommentText"/>
        <w:numPr>
          <w:ilvl w:val="0"/>
          <w:numId w:val="4"/>
        </w:numPr>
      </w:pPr>
      <w:r>
        <w:t xml:space="preserve"> Group them into the aligned points </w:t>
      </w:r>
    </w:p>
    <w:p w14:paraId="2C59EF00" w14:textId="77777777" w:rsidR="003445C4" w:rsidRDefault="003445C4" w:rsidP="003445C4">
      <w:pPr>
        <w:pStyle w:val="CommentText"/>
        <w:numPr>
          <w:ilvl w:val="1"/>
          <w:numId w:val="4"/>
        </w:numPr>
      </w:pPr>
      <w:r>
        <w:t xml:space="preserve"> For example, loss of diversity could be in the same paragraph as some of the functional stuff OR</w:t>
      </w:r>
    </w:p>
    <w:p w14:paraId="1132A9D8" w14:textId="77777777" w:rsidR="003445C4" w:rsidRDefault="003445C4" w:rsidP="003445C4">
      <w:pPr>
        <w:pStyle w:val="CommentText"/>
        <w:numPr>
          <w:ilvl w:val="1"/>
          <w:numId w:val="4"/>
        </w:numPr>
      </w:pPr>
      <w:r>
        <w:t xml:space="preserve"> Loss of diversity could be bundled with exotic and native species patterns, and functioning could get its own paragraph</w:t>
      </w:r>
    </w:p>
    <w:p w14:paraId="5FAA8AF3" w14:textId="77777777" w:rsidR="003445C4" w:rsidRDefault="003445C4" w:rsidP="003445C4">
      <w:pPr>
        <w:pStyle w:val="CommentText"/>
        <w:numPr>
          <w:ilvl w:val="0"/>
          <w:numId w:val="4"/>
        </w:numPr>
      </w:pPr>
      <w:r>
        <w:t xml:space="preserve"> Build an outline flow around the groups of points</w:t>
      </w:r>
    </w:p>
    <w:p w14:paraId="2CA1710F" w14:textId="77777777" w:rsidR="003445C4" w:rsidRDefault="003445C4" w:rsidP="003445C4">
      <w:pPr>
        <w:pStyle w:val="CommentText"/>
        <w:numPr>
          <w:ilvl w:val="0"/>
          <w:numId w:val="4"/>
        </w:numPr>
      </w:pPr>
      <w:r>
        <w:t xml:space="preserve"> Write</w:t>
      </w:r>
    </w:p>
    <w:p w14:paraId="487B0BB0" w14:textId="77777777" w:rsidR="003445C4" w:rsidRDefault="003445C4" w:rsidP="003445C4">
      <w:pPr>
        <w:pStyle w:val="CommentText"/>
      </w:pPr>
    </w:p>
  </w:comment>
  <w:comment w:id="16" w:author="n" w:date="2022-07-08T07:24:00Z" w:initials="n">
    <w:p w14:paraId="337C4477" w14:textId="77777777" w:rsidR="003445C4" w:rsidRDefault="003445C4" w:rsidP="003445C4">
      <w:pPr>
        <w:pStyle w:val="CommentText"/>
      </w:pPr>
      <w:r>
        <w:rPr>
          <w:rStyle w:val="CommentReference"/>
        </w:rPr>
        <w:annotationRef/>
      </w:r>
      <w:r>
        <w:t xml:space="preserve">I don’t like these </w:t>
      </w:r>
      <w:proofErr w:type="spellStart"/>
      <w:r>
        <w:t>subheaders</w:t>
      </w:r>
      <w:proofErr w:type="spellEnd"/>
      <w:r>
        <w:t>, or their order.</w:t>
      </w:r>
    </w:p>
    <w:p w14:paraId="415B67CA" w14:textId="77777777" w:rsidR="003445C4" w:rsidRDefault="003445C4" w:rsidP="003445C4">
      <w:pPr>
        <w:pStyle w:val="CommentText"/>
      </w:pPr>
    </w:p>
    <w:p w14:paraId="6AA99310" w14:textId="77777777" w:rsidR="003445C4" w:rsidRDefault="003445C4" w:rsidP="003445C4">
      <w:pPr>
        <w:pStyle w:val="CommentText"/>
      </w:pPr>
      <w:r>
        <w:t>Usually limitations come at the end, in one paragraph</w:t>
      </w:r>
    </w:p>
    <w:p w14:paraId="067BAF1F" w14:textId="77777777" w:rsidR="003445C4" w:rsidRDefault="003445C4" w:rsidP="003445C4">
      <w:pPr>
        <w:pStyle w:val="CommentText"/>
      </w:pPr>
    </w:p>
    <w:p w14:paraId="51F9F7BA" w14:textId="77777777" w:rsidR="003445C4" w:rsidRDefault="003445C4" w:rsidP="003445C4">
      <w:pPr>
        <w:pStyle w:val="CommentText"/>
      </w:pPr>
      <w:r>
        <w:t xml:space="preserve">You are also reflecting still some of the conversation you had with John where he complained you weren’t explaining mechanisms. NO observational study is really able to get at mechanisms. Don’t highlight that as a limitation of your study – instead weave the potential mechanisms throughout the discussion as you hit each main result. </w:t>
      </w:r>
    </w:p>
    <w:p w14:paraId="7DA16EA3" w14:textId="77777777" w:rsidR="003445C4" w:rsidRDefault="003445C4" w:rsidP="003445C4">
      <w:pPr>
        <w:pStyle w:val="CommentText"/>
      </w:pPr>
    </w:p>
    <w:p w14:paraId="351E5BC7" w14:textId="77777777" w:rsidR="003445C4" w:rsidRDefault="003445C4" w:rsidP="003445C4">
      <w:pPr>
        <w:pStyle w:val="CommentText"/>
      </w:pPr>
      <w:r>
        <w:t>You have a nice point that managers don’t know whether species loss is just stochastic attrition without an external source of propagules, OR if it’s a sedimentation issue. It’s not a flaw that you didn’t answer that question (it wasn’t your question), but it’s a good way to finish up (by pointing out that the driver is unknown, and it makes management actions unknown), if you want to end with management themes.</w:t>
      </w:r>
    </w:p>
  </w:comment>
  <w:comment w:id="20" w:author="n" w:date="2022-07-08T07:41:00Z" w:initials="n">
    <w:p w14:paraId="68B39ECF" w14:textId="77777777" w:rsidR="003445C4" w:rsidRDefault="003445C4" w:rsidP="003445C4">
      <w:pPr>
        <w:pStyle w:val="CommentText"/>
      </w:pPr>
      <w:r>
        <w:rPr>
          <w:rStyle w:val="CommentReference"/>
        </w:rPr>
        <w:annotationRef/>
      </w:r>
      <w:r>
        <w:t>You can poke at this with your data, and make it a way more interesting discussion point.</w:t>
      </w:r>
    </w:p>
  </w:comment>
  <w:comment w:id="24" w:author="n" w:date="2022-07-08T07:28:00Z" w:initials="n">
    <w:p w14:paraId="4DE049E8" w14:textId="77777777" w:rsidR="003445C4" w:rsidRDefault="003445C4" w:rsidP="003445C4">
      <w:pPr>
        <w:pStyle w:val="CommentText"/>
      </w:pPr>
      <w:r>
        <w:rPr>
          <w:rStyle w:val="CommentReference"/>
        </w:rPr>
        <w:annotationRef/>
      </w:r>
      <w:r>
        <w:t>Again, weave these through as you hit the main points of the results</w:t>
      </w:r>
    </w:p>
  </w:comment>
  <w:comment w:id="33" w:author="n" w:date="2022-07-08T07:29:00Z" w:initials="n">
    <w:p w14:paraId="308039E6" w14:textId="77777777" w:rsidR="003445C4" w:rsidRDefault="003445C4" w:rsidP="003445C4">
      <w:pPr>
        <w:pStyle w:val="CommentText"/>
      </w:pPr>
      <w:r>
        <w:rPr>
          <w:rStyle w:val="CommentReference"/>
        </w:rPr>
        <w:annotationRef/>
      </w:r>
      <w:r>
        <w:t>You have a couple of broader issues that need pulled apart and stated separately:</w:t>
      </w:r>
    </w:p>
    <w:p w14:paraId="423A069E" w14:textId="77777777" w:rsidR="003445C4" w:rsidRDefault="003445C4" w:rsidP="003445C4">
      <w:pPr>
        <w:pStyle w:val="CommentText"/>
        <w:numPr>
          <w:ilvl w:val="0"/>
          <w:numId w:val="1"/>
        </w:numPr>
      </w:pPr>
      <w:bookmarkStart w:id="35" w:name="_Hlk108440413"/>
      <w:r>
        <w:t xml:space="preserve"> The assumption that we can leave natural spaces alone and they will still be good has been clearly incorrect for </w:t>
      </w:r>
      <w:proofErr w:type="spellStart"/>
      <w:r>
        <w:t>awhile</w:t>
      </w:r>
      <w:proofErr w:type="spellEnd"/>
      <w:r>
        <w:t xml:space="preserve">, yet we still continue to do it. In the face of climate change, this kind of biodiversity loss presents real concerns for the resilience of these important communities, and active management is needed. </w:t>
      </w:r>
    </w:p>
    <w:p w14:paraId="471CC1FA" w14:textId="77777777" w:rsidR="003445C4" w:rsidRDefault="003445C4" w:rsidP="003445C4">
      <w:pPr>
        <w:pStyle w:val="CommentText"/>
        <w:numPr>
          <w:ilvl w:val="0"/>
          <w:numId w:val="1"/>
        </w:numPr>
      </w:pPr>
      <w:r>
        <w:t xml:space="preserve"> When we’re doing restoration, we LOVE to use spatial / contemporary reference sites. Actually, we use them more often than we don’t because their easy (see my 2021 </w:t>
      </w:r>
      <w:r>
        <w:rPr>
          <w:i/>
          <w:iCs/>
        </w:rPr>
        <w:t xml:space="preserve">Restoration Ecology </w:t>
      </w:r>
      <w:r>
        <w:t>paper). Your study highlights that contemporary references often aren’t very good targets.</w:t>
      </w:r>
    </w:p>
    <w:bookmarkEnd w:id="35"/>
    <w:p w14:paraId="354A60D9" w14:textId="77777777" w:rsidR="003445C4" w:rsidRDefault="003445C4" w:rsidP="003445C4">
      <w:pPr>
        <w:pStyle w:val="CommentText"/>
      </w:pPr>
    </w:p>
    <w:p w14:paraId="0172342F" w14:textId="77777777" w:rsidR="003445C4" w:rsidRDefault="003445C4" w:rsidP="003445C4">
      <w:pPr>
        <w:pStyle w:val="CommentText"/>
      </w:pPr>
      <w:r>
        <w:t xml:space="preserve">You sort of </w:t>
      </w:r>
      <w:proofErr w:type="spellStart"/>
      <w:r>
        <w:t>moosh</w:t>
      </w:r>
      <w:proofErr w:type="spellEnd"/>
      <w:r>
        <w:t xml:space="preserve"> and tangle those points together, and you have them both here and in your third paragraph. They will be stronger if the points are developed in full as separate points, and don’t repeat them in odd places throughout the discussion.</w:t>
      </w:r>
    </w:p>
  </w:comment>
  <w:comment w:id="48" w:author="Stefanie Lane" w:date="2022-07-12T12:22:00Z" w:initials="SLL">
    <w:p w14:paraId="20AFBC1D" w14:textId="7EC15D20" w:rsidR="00B46194" w:rsidRDefault="00B46194">
      <w:pPr>
        <w:pStyle w:val="CommentText"/>
      </w:pPr>
      <w:r>
        <w:rPr>
          <w:rStyle w:val="CommentReference"/>
        </w:rPr>
        <w:annotationRef/>
      </w:r>
      <w:r>
        <w:t>Suggestion for section header?</w:t>
      </w:r>
    </w:p>
  </w:comment>
  <w:comment w:id="49" w:author="Stefanie Lane" w:date="2022-07-13T12:13:00Z" w:initials="SLL">
    <w:p w14:paraId="59C7FBB9" w14:textId="0F0CB1F7" w:rsidR="001928E4" w:rsidRDefault="001928E4">
      <w:pPr>
        <w:pStyle w:val="CommentText"/>
      </w:pPr>
      <w:r>
        <w:rPr>
          <w:rStyle w:val="CommentReference"/>
        </w:rPr>
        <w:annotationRef/>
      </w:r>
      <w:r>
        <w:t>E</w:t>
      </w:r>
      <w:r w:rsidR="008B630B">
        <w:t>laborate so that e</w:t>
      </w:r>
      <w:r>
        <w:t>ach numbered item a short paragraph</w:t>
      </w:r>
    </w:p>
  </w:comment>
  <w:comment w:id="55" w:author="Stefanie Lane" w:date="2022-07-28T18:42:00Z" w:initials="SLL">
    <w:p w14:paraId="1ADDA8A1" w14:textId="40E1655D" w:rsidR="00EF6DA5" w:rsidRDefault="00EF6DA5">
      <w:pPr>
        <w:pStyle w:val="CommentText"/>
      </w:pPr>
      <w:r>
        <w:rPr>
          <w:rStyle w:val="CommentReference"/>
        </w:rPr>
        <w:annotationRef/>
      </w:r>
      <w:r>
        <w:t>Distinguish this as different from total cover (how so? Which sp are ‘dominant,’ and which are becoming ‘more dominant?’ which are the rare, and how is their cover becoming ‘</w:t>
      </w:r>
      <w:proofErr w:type="gramStart"/>
      <w:r>
        <w:t>more rare</w:t>
      </w:r>
      <w:proofErr w:type="gramEnd"/>
      <w:r>
        <w:t>’?</w:t>
      </w:r>
    </w:p>
  </w:comment>
  <w:comment w:id="56" w:author="Stefanie Lane" w:date="2022-07-28T18:43:00Z" w:initials="SLL">
    <w:p w14:paraId="21FA6665" w14:textId="3218E899" w:rsidR="00EF6DA5" w:rsidRDefault="00EF6DA5">
      <w:pPr>
        <w:pStyle w:val="CommentText"/>
      </w:pPr>
      <w:r>
        <w:rPr>
          <w:rStyle w:val="CommentReference"/>
        </w:rPr>
        <w:annotationRef/>
      </w:r>
      <w:r>
        <w:t>How does this show</w:t>
      </w:r>
      <w:r w:rsidR="006D3D32">
        <w:t xml:space="preserve"> species-specific</w:t>
      </w:r>
      <w:r w:rsidR="00FD68A0">
        <w:t xml:space="preserve"> homogenized cover</w:t>
      </w:r>
      <w:r>
        <w:t>?</w:t>
      </w:r>
    </w:p>
  </w:comment>
  <w:comment w:id="74" w:author="Stefanie Lane" w:date="2022-07-28T18:45:00Z" w:initials="SLL">
    <w:p w14:paraId="349D2F77" w14:textId="77777777" w:rsidR="006E5A2F" w:rsidRDefault="006E5A2F" w:rsidP="006E5A2F">
      <w:pPr>
        <w:pStyle w:val="CommentText"/>
      </w:pPr>
      <w:r>
        <w:rPr>
          <w:rStyle w:val="CommentReference"/>
        </w:rPr>
        <w:annotationRef/>
      </w:r>
      <w:r>
        <w:t xml:space="preserve">I think this is where decreased distance within assemblages can be articulated, as it’s what you’re using to indicate homogenization of relative cover abundance in same-assemblage plots, not necessarily the homogenization of the compositional diversity. </w:t>
      </w:r>
    </w:p>
  </w:comment>
  <w:comment w:id="175" w:author="Stefanie Lane" w:date="2022-07-28T19:17:00Z" w:initials="SLL">
    <w:p w14:paraId="7B069410" w14:textId="780E33E1" w:rsidR="00A32E43" w:rsidRDefault="00A32E43">
      <w:pPr>
        <w:pStyle w:val="CommentText"/>
      </w:pPr>
      <w:r>
        <w:rPr>
          <w:rStyle w:val="CommentReference"/>
        </w:rPr>
        <w:annotationRef/>
      </w:r>
      <w:r>
        <w:t xml:space="preserve">Need to address this thru entire community totals. </w:t>
      </w:r>
    </w:p>
  </w:comment>
  <w:comment w:id="272" w:author="Stefanie Lane" w:date="2022-08-05T17:26:00Z" w:initials="SLL">
    <w:p w14:paraId="58BEC5EF" w14:textId="1F23D707" w:rsidR="00646276" w:rsidRDefault="00646276">
      <w:pPr>
        <w:pStyle w:val="CommentText"/>
      </w:pPr>
      <w:r>
        <w:rPr>
          <w:rStyle w:val="CommentReference"/>
        </w:rPr>
        <w:annotationRef/>
      </w:r>
      <w:r>
        <w:t>What do they indicate from a functional perspective? Do they offer clues to shifting abiotic factors?</w:t>
      </w:r>
    </w:p>
  </w:comment>
  <w:comment w:id="273" w:author="Stefanie Lane" w:date="2022-08-05T17:29:00Z" w:initials="SLL">
    <w:p w14:paraId="5E33680C" w14:textId="0EC0F737" w:rsidR="000A519B" w:rsidRDefault="000A519B">
      <w:pPr>
        <w:pStyle w:val="CommentText"/>
      </w:pPr>
      <w:r>
        <w:rPr>
          <w:rStyle w:val="CommentReference"/>
        </w:rPr>
        <w:annotationRef/>
      </w:r>
      <w:r>
        <w:t xml:space="preserve">If not clear </w:t>
      </w:r>
      <w:proofErr w:type="spellStart"/>
      <w:r>
        <w:t>fn</w:t>
      </w:r>
      <w:proofErr w:type="spellEnd"/>
      <w:r>
        <w:t xml:space="preserve"> shift, then </w:t>
      </w:r>
      <w:r w:rsidR="005D7630">
        <w:t xml:space="preserve">does this speak to </w:t>
      </w:r>
      <w:r w:rsidR="00C9251F">
        <w:t>the likelihood of high</w:t>
      </w:r>
      <w:r w:rsidR="005D7630">
        <w:t xml:space="preserve"> interannual variability of the community</w:t>
      </w:r>
      <w:r w:rsidR="0082233F">
        <w:t>/assemblage</w:t>
      </w:r>
      <w:r w:rsidR="005D7630">
        <w:t xml:space="preserve"> despite many of the sp being perennial? (</w:t>
      </w:r>
      <w:proofErr w:type="spellStart"/>
      <w:r w:rsidR="005D7630">
        <w:t>eg</w:t>
      </w:r>
      <w:proofErr w:type="spellEnd"/>
      <w:r w:rsidR="005D7630">
        <w:t xml:space="preserve">, Salix a woody sp (79 Fescue); replaced by </w:t>
      </w:r>
      <w:r w:rsidR="009F0865">
        <w:t xml:space="preserve">grasses, namely RCG, by 2019. </w:t>
      </w:r>
    </w:p>
  </w:comment>
  <w:comment w:id="324" w:author="Stefanie Lane" w:date="2022-07-11T17:42:00Z" w:initials="SLL">
    <w:p w14:paraId="6FB3E67F" w14:textId="5DAF9D7F" w:rsidR="009D5A75" w:rsidRDefault="009D5A75">
      <w:pPr>
        <w:pStyle w:val="CommentText"/>
      </w:pPr>
      <w:r>
        <w:rPr>
          <w:rStyle w:val="CommentReference"/>
        </w:rPr>
        <w:annotationRef/>
      </w:r>
      <w:r>
        <w:t>S</w:t>
      </w:r>
      <w:r w:rsidR="00C72ACE">
        <w:t>LL: s</w:t>
      </w:r>
      <w:r>
        <w:t xml:space="preserve">ee citations in Intro for </w:t>
      </w:r>
      <w:r w:rsidR="00157225">
        <w:t>additional references to turnover/stability lit</w:t>
      </w:r>
    </w:p>
  </w:comment>
  <w:comment w:id="325" w:author="n" w:date="2022-07-27T10:48:00Z" w:initials="n">
    <w:p w14:paraId="3C897608" w14:textId="77777777" w:rsidR="00577341" w:rsidRDefault="00577341">
      <w:pPr>
        <w:pStyle w:val="CommentText"/>
      </w:pPr>
      <w:r>
        <w:rPr>
          <w:rStyle w:val="CommentReference"/>
        </w:rPr>
        <w:annotationRef/>
      </w:r>
      <w:r>
        <w:t>Some of these connections seem tenuous to me (but might not after this is fleshed out).</w:t>
      </w:r>
    </w:p>
    <w:p w14:paraId="14A70116" w14:textId="77777777" w:rsidR="00577341" w:rsidRDefault="00577341">
      <w:pPr>
        <w:pStyle w:val="CommentText"/>
      </w:pPr>
    </w:p>
    <w:p w14:paraId="53F98329" w14:textId="77777777" w:rsidR="00577341" w:rsidRDefault="00577341">
      <w:pPr>
        <w:pStyle w:val="CommentText"/>
      </w:pPr>
      <w:r>
        <w:t>I actually think the last point in this section 3 is the one that feels easiest as a continuation of the ideas above.</w:t>
      </w:r>
    </w:p>
    <w:p w14:paraId="27E8B65D" w14:textId="77777777" w:rsidR="00577341" w:rsidRDefault="00577341">
      <w:pPr>
        <w:pStyle w:val="CommentText"/>
      </w:pPr>
    </w:p>
    <w:p w14:paraId="6C29AAFD" w14:textId="28A3F038" w:rsidR="00577341" w:rsidRDefault="00577341">
      <w:pPr>
        <w:pStyle w:val="CommentText"/>
      </w:pPr>
      <w:r>
        <w:t>You do definitely need to talk through the likely impact of shifting indicator species – that’s an important finding in this study. How exactly that gets framed is less clear. Again, once you write this out in full, the strongest messages may be obvious.</w:t>
      </w:r>
    </w:p>
  </w:comment>
  <w:comment w:id="329" w:author="Stefanie Lane" w:date="2022-07-11T17:42:00Z" w:initials="SLL">
    <w:p w14:paraId="2E52C955" w14:textId="77777777" w:rsidR="00EF6D61" w:rsidRDefault="00EF6D61" w:rsidP="00EF6D61">
      <w:pPr>
        <w:pStyle w:val="CommentText"/>
      </w:pPr>
      <w:r>
        <w:rPr>
          <w:rStyle w:val="CommentReference"/>
        </w:rPr>
        <w:annotationRef/>
      </w:r>
      <w:r>
        <w:t>SLL: see citations in Intro for additional references to turnover/stability lit</w:t>
      </w:r>
    </w:p>
  </w:comment>
  <w:comment w:id="330" w:author="n" w:date="2022-07-27T10:48:00Z" w:initials="n">
    <w:p w14:paraId="390288B0" w14:textId="77777777" w:rsidR="00EF6D61" w:rsidRDefault="00EF6D61" w:rsidP="00EF6D61">
      <w:pPr>
        <w:pStyle w:val="CommentText"/>
      </w:pPr>
      <w:r>
        <w:rPr>
          <w:rStyle w:val="CommentReference"/>
        </w:rPr>
        <w:annotationRef/>
      </w:r>
      <w:r>
        <w:t>Some of these connections seem tenuous to me (but might not after this is fleshed out).</w:t>
      </w:r>
    </w:p>
    <w:p w14:paraId="3142945E" w14:textId="77777777" w:rsidR="00EF6D61" w:rsidRDefault="00EF6D61" w:rsidP="00EF6D61">
      <w:pPr>
        <w:pStyle w:val="CommentText"/>
      </w:pPr>
    </w:p>
    <w:p w14:paraId="6242981D" w14:textId="77777777" w:rsidR="00EF6D61" w:rsidRDefault="00EF6D61" w:rsidP="00EF6D61">
      <w:pPr>
        <w:pStyle w:val="CommentText"/>
      </w:pPr>
      <w:r>
        <w:t>I actually think the last point in this section 3 is the one that feels easiest as a continuation of the ideas above.</w:t>
      </w:r>
    </w:p>
    <w:p w14:paraId="2FD272B1" w14:textId="77777777" w:rsidR="00EF6D61" w:rsidRDefault="00EF6D61" w:rsidP="00EF6D61">
      <w:pPr>
        <w:pStyle w:val="CommentText"/>
      </w:pPr>
    </w:p>
    <w:p w14:paraId="3786C831" w14:textId="77777777" w:rsidR="00EF6D61" w:rsidRDefault="00EF6D61" w:rsidP="00EF6D61">
      <w:pPr>
        <w:pStyle w:val="CommentText"/>
      </w:pPr>
      <w:r>
        <w:t>You do definitely need to talk through the likely impact of shifting indicator species – that’s an important finding in this study. How exactly that gets framed is less clear. Again, once you write this out in full, the strongest messages may be obvious.</w:t>
      </w:r>
    </w:p>
  </w:comment>
  <w:comment w:id="334" w:author="Stefanie Lane" w:date="2022-07-13T12:28:00Z" w:initials="SLL">
    <w:p w14:paraId="338D4E9A" w14:textId="4A80EF56" w:rsidR="00C0004D" w:rsidRDefault="00C0004D">
      <w:pPr>
        <w:pStyle w:val="CommentText"/>
      </w:pPr>
      <w:r>
        <w:rPr>
          <w:rStyle w:val="CommentReference"/>
        </w:rPr>
        <w:annotationRef/>
      </w:r>
      <w:r>
        <w:t xml:space="preserve">This feels a bit weak, but </w:t>
      </w:r>
      <w:r w:rsidR="001C5325">
        <w:t>I want to say that exotic species take advantage of a stressed system, and further stress that system by shifting the community composition/function</w:t>
      </w:r>
    </w:p>
  </w:comment>
  <w:comment w:id="337" w:author="n" w:date="2022-07-27T10:53:00Z" w:initials="n">
    <w:p w14:paraId="0C3E5D51" w14:textId="3F2A00DF" w:rsidR="00577341" w:rsidRDefault="00577341">
      <w:pPr>
        <w:pStyle w:val="CommentText"/>
      </w:pPr>
      <w:r>
        <w:rPr>
          <w:rStyle w:val="CommentReference"/>
        </w:rPr>
        <w:annotationRef/>
      </w:r>
      <w:r>
        <w:t>You are showing trends through time, but you can’t see what happens year-to-year to understand if these are linear change, for example, or if it’s quite an inter-annually variable system</w:t>
      </w:r>
    </w:p>
  </w:comment>
  <w:comment w:id="338" w:author="n" w:date="2022-07-08T07:41:00Z" w:initials="n">
    <w:p w14:paraId="4A6FDF20" w14:textId="77777777" w:rsidR="002F7F5B" w:rsidRDefault="002F7F5B" w:rsidP="002F7F5B">
      <w:pPr>
        <w:pStyle w:val="CommentText"/>
      </w:pPr>
      <w:r>
        <w:rPr>
          <w:rStyle w:val="CommentReference"/>
        </w:rPr>
        <w:annotationRef/>
      </w:r>
      <w:r>
        <w:t>You can poke at this with your data, and make it a way more interesting discussion point.</w:t>
      </w:r>
    </w:p>
  </w:comment>
  <w:comment w:id="339" w:author="n" w:date="2022-07-27T10:54:00Z" w:initials="n">
    <w:p w14:paraId="14440718" w14:textId="7033D2DB" w:rsidR="00610C8C" w:rsidRDefault="00610C8C">
      <w:pPr>
        <w:pStyle w:val="CommentText"/>
      </w:pPr>
      <w:r>
        <w:rPr>
          <w:rStyle w:val="CommentReference"/>
        </w:rPr>
        <w:annotationRef/>
      </w:r>
      <w:r>
        <w:t>Look to see the patterns of invasion in bogbean versus the other two: species richness of the exotic species; total cover; diversity of that cover (are lots of species getting lots of space, or is it just mint? How does that compare with the other two?).</w:t>
      </w:r>
    </w:p>
  </w:comment>
  <w:comment w:id="341" w:author="Stefanie Lane" w:date="2022-07-28T15:45:00Z" w:initials="SLL">
    <w:p w14:paraId="4FD5D151" w14:textId="29C38256" w:rsidR="000D68F8" w:rsidRDefault="000D68F8">
      <w:pPr>
        <w:pStyle w:val="CommentText"/>
      </w:pPr>
      <w:r>
        <w:rPr>
          <w:rStyle w:val="CommentReference"/>
        </w:rPr>
        <w:annotationRef/>
      </w:r>
      <w:r>
        <w:t>Climate change/SLR-related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9E0D7A" w15:done="0"/>
  <w15:commentEx w15:paraId="1E77F490" w15:done="0"/>
  <w15:commentEx w15:paraId="7AEDF9B9" w15:done="0"/>
  <w15:commentEx w15:paraId="4A371765" w15:done="0"/>
  <w15:commentEx w15:paraId="487B0BB0" w15:done="0"/>
  <w15:commentEx w15:paraId="351E5BC7" w15:done="0"/>
  <w15:commentEx w15:paraId="68B39ECF" w15:done="0"/>
  <w15:commentEx w15:paraId="4DE049E8" w15:done="0"/>
  <w15:commentEx w15:paraId="0172342F" w15:done="0"/>
  <w15:commentEx w15:paraId="20AFBC1D" w15:done="0"/>
  <w15:commentEx w15:paraId="59C7FBB9" w15:paraIdParent="20AFBC1D" w15:done="0"/>
  <w15:commentEx w15:paraId="1ADDA8A1" w15:done="0"/>
  <w15:commentEx w15:paraId="21FA6665" w15:paraIdParent="1ADDA8A1" w15:done="0"/>
  <w15:commentEx w15:paraId="349D2F77" w15:done="0"/>
  <w15:commentEx w15:paraId="7B069410" w15:done="0"/>
  <w15:commentEx w15:paraId="58BEC5EF" w15:done="0"/>
  <w15:commentEx w15:paraId="5E33680C" w15:paraIdParent="58BEC5EF" w15:done="0"/>
  <w15:commentEx w15:paraId="6FB3E67F" w15:done="0"/>
  <w15:commentEx w15:paraId="6C29AAFD" w15:paraIdParent="6FB3E67F" w15:done="0"/>
  <w15:commentEx w15:paraId="2E52C955" w15:done="0"/>
  <w15:commentEx w15:paraId="3786C831" w15:paraIdParent="2E52C955" w15:done="0"/>
  <w15:commentEx w15:paraId="338D4E9A" w15:done="0"/>
  <w15:commentEx w15:paraId="0C3E5D51" w15:done="0"/>
  <w15:commentEx w15:paraId="4A6FDF20" w15:done="0"/>
  <w15:commentEx w15:paraId="14440718" w15:paraIdParent="4A6FDF20" w15:done="0"/>
  <w15:commentEx w15:paraId="4FD5D1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B966D" w16cex:dateUtc="2022-07-27T17:48:00Z"/>
  <w16cex:commentExtensible w16cex:durableId="268B979B" w16cex:dateUtc="2022-07-27T17:53:00Z"/>
  <w16cex:commentExtensible w16cex:durableId="268B97D6" w16cex:dateUtc="2022-07-27T1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9E0D7A" w16cid:durableId="267257C7"/>
  <w16cid:commentId w16cid:paraId="1E77F490" w16cid:durableId="26725A18"/>
  <w16cid:commentId w16cid:paraId="7AEDF9B9" w16cid:durableId="26725A02"/>
  <w16cid:commentId w16cid:paraId="4A371765" w16cid:durableId="26725C37"/>
  <w16cid:commentId w16cid:paraId="487B0BB0" w16cid:durableId="26725EED"/>
  <w16cid:commentId w16cid:paraId="351E5BC7" w16cid:durableId="26725A32"/>
  <w16cid:commentId w16cid:paraId="68B39ECF" w16cid:durableId="26725E1B"/>
  <w16cid:commentId w16cid:paraId="4DE049E8" w16cid:durableId="26725B30"/>
  <w16cid:commentId w16cid:paraId="0172342F" w16cid:durableId="26725B4B"/>
  <w16cid:commentId w16cid:paraId="20AFBC1D" w16cid:durableId="2677E5EA"/>
  <w16cid:commentId w16cid:paraId="59C7FBB9" w16cid:durableId="26793567"/>
  <w16cid:commentId w16cid:paraId="1ADDA8A1" w16cid:durableId="268D56FF"/>
  <w16cid:commentId w16cid:paraId="21FA6665" w16cid:durableId="268D5739"/>
  <w16cid:commentId w16cid:paraId="349D2F77" w16cid:durableId="268D57CC"/>
  <w16cid:commentId w16cid:paraId="7B069410" w16cid:durableId="268D5F2E"/>
  <w16cid:commentId w16cid:paraId="58BEC5EF" w16cid:durableId="2697D156"/>
  <w16cid:commentId w16cid:paraId="5E33680C" w16cid:durableId="2697D213"/>
  <w16cid:commentId w16cid:paraId="6FB3E67F" w16cid:durableId="2676DF89"/>
  <w16cid:commentId w16cid:paraId="6C29AAFD" w16cid:durableId="268B966D"/>
  <w16cid:commentId w16cid:paraId="2E52C955" w16cid:durableId="268D400F"/>
  <w16cid:commentId w16cid:paraId="3786C831" w16cid:durableId="268D400E"/>
  <w16cid:commentId w16cid:paraId="338D4E9A" w16cid:durableId="267938FA"/>
  <w16cid:commentId w16cid:paraId="0C3E5D51" w16cid:durableId="268B979B"/>
  <w16cid:commentId w16cid:paraId="4A6FDF20" w16cid:durableId="2676B786"/>
  <w16cid:commentId w16cid:paraId="14440718" w16cid:durableId="268B97D6"/>
  <w16cid:commentId w16cid:paraId="4FD5D151" w16cid:durableId="268D2D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814A8"/>
    <w:multiLevelType w:val="hybridMultilevel"/>
    <w:tmpl w:val="790665DA"/>
    <w:lvl w:ilvl="0" w:tplc="6CBAA5F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3835E4"/>
    <w:multiLevelType w:val="hybridMultilevel"/>
    <w:tmpl w:val="775C86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F62B3"/>
    <w:multiLevelType w:val="hybridMultilevel"/>
    <w:tmpl w:val="AB70725C"/>
    <w:lvl w:ilvl="0" w:tplc="F0522FAE">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56126E"/>
    <w:multiLevelType w:val="hybridMultilevel"/>
    <w:tmpl w:val="4DCE510C"/>
    <w:lvl w:ilvl="0" w:tplc="383A82A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73421AB"/>
    <w:multiLevelType w:val="hybridMultilevel"/>
    <w:tmpl w:val="98C2CC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3CB2BAA"/>
    <w:multiLevelType w:val="hybridMultilevel"/>
    <w:tmpl w:val="1C7ABB80"/>
    <w:lvl w:ilvl="0" w:tplc="0409000F">
      <w:start w:val="1"/>
      <w:numFmt w:val="decimal"/>
      <w:lvlText w:val="%1."/>
      <w:lvlJc w:val="left"/>
      <w:pPr>
        <w:ind w:left="720" w:hanging="360"/>
      </w:pPr>
      <w:rPr>
        <w:rFonts w:hint="default"/>
      </w:rPr>
    </w:lvl>
    <w:lvl w:ilvl="1" w:tplc="F0522FAE">
      <w:start w:val="6"/>
      <w:numFmt w:val="bullet"/>
      <w:lvlText w:val=""/>
      <w:lvlJc w:val="left"/>
      <w:pPr>
        <w:ind w:left="1440" w:hanging="360"/>
      </w:pPr>
      <w:rPr>
        <w:rFonts w:ascii="Symbol" w:eastAsiaTheme="minorHAnsi" w:hAnsi="Symbol" w:cstheme="minorBidi"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135DF6"/>
    <w:multiLevelType w:val="hybridMultilevel"/>
    <w:tmpl w:val="2F3A4572"/>
    <w:lvl w:ilvl="0" w:tplc="00BEDF3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1810FD9"/>
    <w:multiLevelType w:val="hybridMultilevel"/>
    <w:tmpl w:val="5596D364"/>
    <w:lvl w:ilvl="0" w:tplc="712878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49233D"/>
    <w:multiLevelType w:val="hybridMultilevel"/>
    <w:tmpl w:val="0C22B34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CCD17AD"/>
    <w:multiLevelType w:val="hybridMultilevel"/>
    <w:tmpl w:val="8C201A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4"/>
  </w:num>
  <w:num w:numId="5">
    <w:abstractNumId w:val="9"/>
  </w:num>
  <w:num w:numId="6">
    <w:abstractNumId w:val="1"/>
  </w:num>
  <w:num w:numId="7">
    <w:abstractNumId w:val="5"/>
  </w:num>
  <w:num w:numId="8">
    <w:abstractNumId w:val="8"/>
  </w:num>
  <w:num w:numId="9">
    <w:abstractNumId w:val="2"/>
  </w:num>
  <w:num w:numId="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fanie Lane">
    <w15:presenceInfo w15:providerId="None" w15:userId="Stefanie Lane"/>
  </w15:person>
  <w15:person w15:author="n">
    <w15:presenceInfo w15:providerId="Windows Live" w15:userId="81f6a45a1744a3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5C4"/>
    <w:rsid w:val="00025595"/>
    <w:rsid w:val="00050829"/>
    <w:rsid w:val="00071500"/>
    <w:rsid w:val="0007613F"/>
    <w:rsid w:val="00083496"/>
    <w:rsid w:val="00090CBD"/>
    <w:rsid w:val="000A519B"/>
    <w:rsid w:val="000C0795"/>
    <w:rsid w:val="000C3976"/>
    <w:rsid w:val="000D68F8"/>
    <w:rsid w:val="000F0695"/>
    <w:rsid w:val="000F6EED"/>
    <w:rsid w:val="00112C46"/>
    <w:rsid w:val="00117DFD"/>
    <w:rsid w:val="00123858"/>
    <w:rsid w:val="00126C57"/>
    <w:rsid w:val="00132CBE"/>
    <w:rsid w:val="00140371"/>
    <w:rsid w:val="00141394"/>
    <w:rsid w:val="00143BEA"/>
    <w:rsid w:val="00144F19"/>
    <w:rsid w:val="001545A5"/>
    <w:rsid w:val="00157225"/>
    <w:rsid w:val="00166C93"/>
    <w:rsid w:val="00167A3D"/>
    <w:rsid w:val="0018310E"/>
    <w:rsid w:val="00186796"/>
    <w:rsid w:val="001928E4"/>
    <w:rsid w:val="001C3DA5"/>
    <w:rsid w:val="001C4A80"/>
    <w:rsid w:val="001C5325"/>
    <w:rsid w:val="001D12DA"/>
    <w:rsid w:val="001F2266"/>
    <w:rsid w:val="001F36E3"/>
    <w:rsid w:val="001F37EA"/>
    <w:rsid w:val="001F6A61"/>
    <w:rsid w:val="00203005"/>
    <w:rsid w:val="0021079A"/>
    <w:rsid w:val="0022027A"/>
    <w:rsid w:val="002275CC"/>
    <w:rsid w:val="00234AEC"/>
    <w:rsid w:val="0024078D"/>
    <w:rsid w:val="00240C17"/>
    <w:rsid w:val="00242644"/>
    <w:rsid w:val="00245C9C"/>
    <w:rsid w:val="00245CA9"/>
    <w:rsid w:val="00246623"/>
    <w:rsid w:val="00255727"/>
    <w:rsid w:val="00260AB8"/>
    <w:rsid w:val="00260CBE"/>
    <w:rsid w:val="00262252"/>
    <w:rsid w:val="00263809"/>
    <w:rsid w:val="00266696"/>
    <w:rsid w:val="00273487"/>
    <w:rsid w:val="00283104"/>
    <w:rsid w:val="00295B49"/>
    <w:rsid w:val="002A65D9"/>
    <w:rsid w:val="002B0143"/>
    <w:rsid w:val="002B1F93"/>
    <w:rsid w:val="002B4248"/>
    <w:rsid w:val="002C1FA7"/>
    <w:rsid w:val="002D221F"/>
    <w:rsid w:val="002D57D5"/>
    <w:rsid w:val="002E0049"/>
    <w:rsid w:val="002E4F8A"/>
    <w:rsid w:val="002F6648"/>
    <w:rsid w:val="002F7F5B"/>
    <w:rsid w:val="0030284B"/>
    <w:rsid w:val="00305DE9"/>
    <w:rsid w:val="003226FD"/>
    <w:rsid w:val="003237C4"/>
    <w:rsid w:val="003445C4"/>
    <w:rsid w:val="00353B7A"/>
    <w:rsid w:val="00363F88"/>
    <w:rsid w:val="00366C3C"/>
    <w:rsid w:val="00381AFF"/>
    <w:rsid w:val="00390C5D"/>
    <w:rsid w:val="003936A2"/>
    <w:rsid w:val="003963DB"/>
    <w:rsid w:val="00397E45"/>
    <w:rsid w:val="003A2735"/>
    <w:rsid w:val="003A3573"/>
    <w:rsid w:val="003A35E0"/>
    <w:rsid w:val="003A3EC6"/>
    <w:rsid w:val="003B4C43"/>
    <w:rsid w:val="003B6A4E"/>
    <w:rsid w:val="003D1DFC"/>
    <w:rsid w:val="003E2A0C"/>
    <w:rsid w:val="003E3EC8"/>
    <w:rsid w:val="003E49BE"/>
    <w:rsid w:val="003F4813"/>
    <w:rsid w:val="00404136"/>
    <w:rsid w:val="0041394A"/>
    <w:rsid w:val="00436940"/>
    <w:rsid w:val="00442180"/>
    <w:rsid w:val="004517A5"/>
    <w:rsid w:val="004566C5"/>
    <w:rsid w:val="004678FE"/>
    <w:rsid w:val="00472799"/>
    <w:rsid w:val="00482834"/>
    <w:rsid w:val="00492159"/>
    <w:rsid w:val="004A1D09"/>
    <w:rsid w:val="004A20DC"/>
    <w:rsid w:val="004A22B9"/>
    <w:rsid w:val="004A48B6"/>
    <w:rsid w:val="004A7305"/>
    <w:rsid w:val="004B1361"/>
    <w:rsid w:val="004B4157"/>
    <w:rsid w:val="004B49DB"/>
    <w:rsid w:val="004C08AB"/>
    <w:rsid w:val="004C4A56"/>
    <w:rsid w:val="004C70EA"/>
    <w:rsid w:val="004D6510"/>
    <w:rsid w:val="004E3CFA"/>
    <w:rsid w:val="005015A4"/>
    <w:rsid w:val="0050247D"/>
    <w:rsid w:val="0050317D"/>
    <w:rsid w:val="00515F38"/>
    <w:rsid w:val="00516DED"/>
    <w:rsid w:val="00524375"/>
    <w:rsid w:val="00535496"/>
    <w:rsid w:val="00537EBE"/>
    <w:rsid w:val="005419E1"/>
    <w:rsid w:val="00541A97"/>
    <w:rsid w:val="0054259B"/>
    <w:rsid w:val="00556459"/>
    <w:rsid w:val="00566056"/>
    <w:rsid w:val="00566C8F"/>
    <w:rsid w:val="00567627"/>
    <w:rsid w:val="005728D8"/>
    <w:rsid w:val="0057521F"/>
    <w:rsid w:val="00577341"/>
    <w:rsid w:val="00580503"/>
    <w:rsid w:val="00584155"/>
    <w:rsid w:val="00587102"/>
    <w:rsid w:val="005970C9"/>
    <w:rsid w:val="005A38D9"/>
    <w:rsid w:val="005B6C25"/>
    <w:rsid w:val="005C258A"/>
    <w:rsid w:val="005C5000"/>
    <w:rsid w:val="005D0A73"/>
    <w:rsid w:val="005D4692"/>
    <w:rsid w:val="005D7630"/>
    <w:rsid w:val="00605720"/>
    <w:rsid w:val="00610C8C"/>
    <w:rsid w:val="006178BD"/>
    <w:rsid w:val="00633A78"/>
    <w:rsid w:val="00646276"/>
    <w:rsid w:val="00647B73"/>
    <w:rsid w:val="00650CCD"/>
    <w:rsid w:val="00670901"/>
    <w:rsid w:val="006859F1"/>
    <w:rsid w:val="00695324"/>
    <w:rsid w:val="006B0F67"/>
    <w:rsid w:val="006B66C1"/>
    <w:rsid w:val="006D10D4"/>
    <w:rsid w:val="006D3D32"/>
    <w:rsid w:val="006E5A2F"/>
    <w:rsid w:val="00702689"/>
    <w:rsid w:val="007133F7"/>
    <w:rsid w:val="007322E2"/>
    <w:rsid w:val="0073271B"/>
    <w:rsid w:val="00736DEA"/>
    <w:rsid w:val="007442D8"/>
    <w:rsid w:val="00747FCE"/>
    <w:rsid w:val="0075198C"/>
    <w:rsid w:val="007532DF"/>
    <w:rsid w:val="00754CD1"/>
    <w:rsid w:val="00756BA9"/>
    <w:rsid w:val="007652EE"/>
    <w:rsid w:val="00781EF7"/>
    <w:rsid w:val="007847A0"/>
    <w:rsid w:val="00793760"/>
    <w:rsid w:val="007B1551"/>
    <w:rsid w:val="007C0661"/>
    <w:rsid w:val="007C0EB9"/>
    <w:rsid w:val="007E0D38"/>
    <w:rsid w:val="007F6269"/>
    <w:rsid w:val="0082233F"/>
    <w:rsid w:val="00841AA5"/>
    <w:rsid w:val="00845CBD"/>
    <w:rsid w:val="00846C9B"/>
    <w:rsid w:val="008644C0"/>
    <w:rsid w:val="00865944"/>
    <w:rsid w:val="00866BB3"/>
    <w:rsid w:val="0086747F"/>
    <w:rsid w:val="00871122"/>
    <w:rsid w:val="00875F35"/>
    <w:rsid w:val="0089196F"/>
    <w:rsid w:val="008A2FE7"/>
    <w:rsid w:val="008A640E"/>
    <w:rsid w:val="008B630B"/>
    <w:rsid w:val="008C1609"/>
    <w:rsid w:val="008C3C9E"/>
    <w:rsid w:val="008D24D7"/>
    <w:rsid w:val="008D3CC8"/>
    <w:rsid w:val="008D464D"/>
    <w:rsid w:val="008D469E"/>
    <w:rsid w:val="008D47D0"/>
    <w:rsid w:val="008D739F"/>
    <w:rsid w:val="008E1317"/>
    <w:rsid w:val="008E1F93"/>
    <w:rsid w:val="008E6B3B"/>
    <w:rsid w:val="008F1678"/>
    <w:rsid w:val="009118D5"/>
    <w:rsid w:val="009143F1"/>
    <w:rsid w:val="009165C1"/>
    <w:rsid w:val="00921ABF"/>
    <w:rsid w:val="00931D11"/>
    <w:rsid w:val="0095420B"/>
    <w:rsid w:val="00956289"/>
    <w:rsid w:val="0096479E"/>
    <w:rsid w:val="00971005"/>
    <w:rsid w:val="00973B60"/>
    <w:rsid w:val="00982387"/>
    <w:rsid w:val="009860B6"/>
    <w:rsid w:val="009A60F2"/>
    <w:rsid w:val="009B4E69"/>
    <w:rsid w:val="009B642A"/>
    <w:rsid w:val="009C0536"/>
    <w:rsid w:val="009C42ED"/>
    <w:rsid w:val="009C6002"/>
    <w:rsid w:val="009C7218"/>
    <w:rsid w:val="009D5A75"/>
    <w:rsid w:val="009D7A6C"/>
    <w:rsid w:val="009E3B2E"/>
    <w:rsid w:val="009E629E"/>
    <w:rsid w:val="009F0865"/>
    <w:rsid w:val="009F129A"/>
    <w:rsid w:val="009F3271"/>
    <w:rsid w:val="00A13A80"/>
    <w:rsid w:val="00A140BF"/>
    <w:rsid w:val="00A16C4F"/>
    <w:rsid w:val="00A2231E"/>
    <w:rsid w:val="00A22E4F"/>
    <w:rsid w:val="00A23240"/>
    <w:rsid w:val="00A272E2"/>
    <w:rsid w:val="00A31745"/>
    <w:rsid w:val="00A32178"/>
    <w:rsid w:val="00A32E43"/>
    <w:rsid w:val="00A434B9"/>
    <w:rsid w:val="00A46217"/>
    <w:rsid w:val="00A56444"/>
    <w:rsid w:val="00A65D6E"/>
    <w:rsid w:val="00A6627F"/>
    <w:rsid w:val="00A824C6"/>
    <w:rsid w:val="00A860BF"/>
    <w:rsid w:val="00A97F17"/>
    <w:rsid w:val="00AC0DA6"/>
    <w:rsid w:val="00AD0770"/>
    <w:rsid w:val="00AD1C88"/>
    <w:rsid w:val="00AF4D7B"/>
    <w:rsid w:val="00B10D17"/>
    <w:rsid w:val="00B335F2"/>
    <w:rsid w:val="00B355C4"/>
    <w:rsid w:val="00B37539"/>
    <w:rsid w:val="00B42502"/>
    <w:rsid w:val="00B46194"/>
    <w:rsid w:val="00B47450"/>
    <w:rsid w:val="00B623DC"/>
    <w:rsid w:val="00B65590"/>
    <w:rsid w:val="00B6762E"/>
    <w:rsid w:val="00B80E4D"/>
    <w:rsid w:val="00B97B4B"/>
    <w:rsid w:val="00BA06C5"/>
    <w:rsid w:val="00BA0846"/>
    <w:rsid w:val="00BA5837"/>
    <w:rsid w:val="00BA64A2"/>
    <w:rsid w:val="00BC2D77"/>
    <w:rsid w:val="00BC5A0D"/>
    <w:rsid w:val="00BD4F84"/>
    <w:rsid w:val="00BE7EA7"/>
    <w:rsid w:val="00BF0641"/>
    <w:rsid w:val="00BF2ADA"/>
    <w:rsid w:val="00BF55D7"/>
    <w:rsid w:val="00C0004D"/>
    <w:rsid w:val="00C05ED3"/>
    <w:rsid w:val="00C10D9A"/>
    <w:rsid w:val="00C1588B"/>
    <w:rsid w:val="00C25F2B"/>
    <w:rsid w:val="00C3001D"/>
    <w:rsid w:val="00C357E6"/>
    <w:rsid w:val="00C42734"/>
    <w:rsid w:val="00C566E3"/>
    <w:rsid w:val="00C66D17"/>
    <w:rsid w:val="00C72ACE"/>
    <w:rsid w:val="00C80B40"/>
    <w:rsid w:val="00C9251F"/>
    <w:rsid w:val="00C97A28"/>
    <w:rsid w:val="00CD35AF"/>
    <w:rsid w:val="00CF39C6"/>
    <w:rsid w:val="00D00B4D"/>
    <w:rsid w:val="00D162BE"/>
    <w:rsid w:val="00D42BE6"/>
    <w:rsid w:val="00D730EE"/>
    <w:rsid w:val="00D83557"/>
    <w:rsid w:val="00D95670"/>
    <w:rsid w:val="00DC138F"/>
    <w:rsid w:val="00DC5A9F"/>
    <w:rsid w:val="00DE4C81"/>
    <w:rsid w:val="00DF6472"/>
    <w:rsid w:val="00DF7FBC"/>
    <w:rsid w:val="00E0189E"/>
    <w:rsid w:val="00E0291C"/>
    <w:rsid w:val="00E1245C"/>
    <w:rsid w:val="00E30718"/>
    <w:rsid w:val="00E662A3"/>
    <w:rsid w:val="00E70607"/>
    <w:rsid w:val="00E966AA"/>
    <w:rsid w:val="00E974A1"/>
    <w:rsid w:val="00E9788B"/>
    <w:rsid w:val="00EC3567"/>
    <w:rsid w:val="00EC69D6"/>
    <w:rsid w:val="00EC7C98"/>
    <w:rsid w:val="00ED0492"/>
    <w:rsid w:val="00EE540F"/>
    <w:rsid w:val="00EF39E5"/>
    <w:rsid w:val="00EF6D61"/>
    <w:rsid w:val="00EF6DA5"/>
    <w:rsid w:val="00F04F93"/>
    <w:rsid w:val="00F075AC"/>
    <w:rsid w:val="00F23AA2"/>
    <w:rsid w:val="00F42574"/>
    <w:rsid w:val="00F53F1F"/>
    <w:rsid w:val="00F85549"/>
    <w:rsid w:val="00F93DBD"/>
    <w:rsid w:val="00FA0BF1"/>
    <w:rsid w:val="00FC0350"/>
    <w:rsid w:val="00FC60D0"/>
    <w:rsid w:val="00FD68A0"/>
    <w:rsid w:val="00FE337F"/>
    <w:rsid w:val="00FE6329"/>
    <w:rsid w:val="00FF5780"/>
    <w:rsid w:val="00FF6923"/>
    <w:rsid w:val="00FF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94ECA"/>
  <w15:chartTrackingRefBased/>
  <w15:docId w15:val="{A1442BE4-21B3-45D0-A3FC-441DCB21A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45C4"/>
  </w:style>
  <w:style w:type="paragraph" w:styleId="Heading1">
    <w:name w:val="heading 1"/>
    <w:basedOn w:val="Normal"/>
    <w:next w:val="Normal"/>
    <w:link w:val="Heading1Char"/>
    <w:uiPriority w:val="9"/>
    <w:qFormat/>
    <w:rsid w:val="003445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45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5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445C4"/>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3445C4"/>
    <w:rPr>
      <w:sz w:val="16"/>
      <w:szCs w:val="16"/>
    </w:rPr>
  </w:style>
  <w:style w:type="paragraph" w:styleId="CommentText">
    <w:name w:val="annotation text"/>
    <w:basedOn w:val="Normal"/>
    <w:link w:val="CommentTextChar"/>
    <w:uiPriority w:val="99"/>
    <w:unhideWhenUsed/>
    <w:rsid w:val="003445C4"/>
    <w:pPr>
      <w:spacing w:line="240" w:lineRule="auto"/>
    </w:pPr>
    <w:rPr>
      <w:sz w:val="20"/>
      <w:szCs w:val="20"/>
    </w:rPr>
  </w:style>
  <w:style w:type="character" w:customStyle="1" w:styleId="CommentTextChar">
    <w:name w:val="Comment Text Char"/>
    <w:basedOn w:val="DefaultParagraphFont"/>
    <w:link w:val="CommentText"/>
    <w:uiPriority w:val="99"/>
    <w:rsid w:val="003445C4"/>
    <w:rPr>
      <w:sz w:val="20"/>
      <w:szCs w:val="20"/>
    </w:rPr>
  </w:style>
  <w:style w:type="paragraph" w:styleId="BalloonText">
    <w:name w:val="Balloon Text"/>
    <w:basedOn w:val="Normal"/>
    <w:link w:val="BalloonTextChar"/>
    <w:uiPriority w:val="99"/>
    <w:semiHidden/>
    <w:unhideWhenUsed/>
    <w:rsid w:val="003445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45C4"/>
    <w:rPr>
      <w:rFonts w:ascii="Segoe UI" w:hAnsi="Segoe UI" w:cs="Segoe UI"/>
      <w:sz w:val="18"/>
      <w:szCs w:val="18"/>
    </w:rPr>
  </w:style>
  <w:style w:type="paragraph" w:styleId="ListParagraph">
    <w:name w:val="List Paragraph"/>
    <w:basedOn w:val="Normal"/>
    <w:uiPriority w:val="34"/>
    <w:qFormat/>
    <w:rsid w:val="00EE540F"/>
    <w:pPr>
      <w:ind w:left="720"/>
      <w:contextualSpacing/>
    </w:pPr>
  </w:style>
  <w:style w:type="paragraph" w:styleId="CommentSubject">
    <w:name w:val="annotation subject"/>
    <w:basedOn w:val="CommentText"/>
    <w:next w:val="CommentText"/>
    <w:link w:val="CommentSubjectChar"/>
    <w:uiPriority w:val="99"/>
    <w:semiHidden/>
    <w:unhideWhenUsed/>
    <w:rsid w:val="00B6762E"/>
    <w:rPr>
      <w:b/>
      <w:bCs/>
    </w:rPr>
  </w:style>
  <w:style w:type="character" w:customStyle="1" w:styleId="CommentSubjectChar">
    <w:name w:val="Comment Subject Char"/>
    <w:basedOn w:val="CommentTextChar"/>
    <w:link w:val="CommentSubject"/>
    <w:uiPriority w:val="99"/>
    <w:semiHidden/>
    <w:rsid w:val="00B6762E"/>
    <w:rPr>
      <w:b/>
      <w:bCs/>
      <w:sz w:val="20"/>
      <w:szCs w:val="20"/>
    </w:rPr>
  </w:style>
  <w:style w:type="paragraph" w:styleId="Revision">
    <w:name w:val="Revision"/>
    <w:hidden/>
    <w:uiPriority w:val="99"/>
    <w:semiHidden/>
    <w:rsid w:val="005773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3727557648AA40B029C215891F95C5" ma:contentTypeVersion="14" ma:contentTypeDescription="Create a new document." ma:contentTypeScope="" ma:versionID="d36f379eec1cf084072dcf956aecbcf8">
  <xsd:schema xmlns:xsd="http://www.w3.org/2001/XMLSchema" xmlns:xs="http://www.w3.org/2001/XMLSchema" xmlns:p="http://schemas.microsoft.com/office/2006/metadata/properties" xmlns:ns3="8c008993-a31f-4b40-b1f3-88dd9c6e1924" xmlns:ns4="360018dd-41eb-4458-b1d4-4b46a95a2b02" targetNamespace="http://schemas.microsoft.com/office/2006/metadata/properties" ma:root="true" ma:fieldsID="bd1f472f1ef3281fe4dbeb8213942d38" ns3:_="" ns4:_="">
    <xsd:import namespace="8c008993-a31f-4b40-b1f3-88dd9c6e1924"/>
    <xsd:import namespace="360018dd-41eb-4458-b1d4-4b46a95a2b0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008993-a31f-4b40-b1f3-88dd9c6e19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0018dd-41eb-4458-b1d4-4b46a95a2b0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F40B8E-58A2-405D-BB8F-B180EA3EA8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008993-a31f-4b40-b1f3-88dd9c6e1924"/>
    <ds:schemaRef ds:uri="360018dd-41eb-4458-b1d4-4b46a95a2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FB3BDC-3C0A-4621-96A7-6E2F6D72BB5B}">
  <ds:schemaRefs>
    <ds:schemaRef ds:uri="http://purl.org/dc/elements/1.1/"/>
    <ds:schemaRef ds:uri="http://schemas.microsoft.com/office/2006/metadata/properties"/>
    <ds:schemaRef ds:uri="http://www.w3.org/XML/1998/namespace"/>
    <ds:schemaRef ds:uri="http://schemas.microsoft.com/office/2006/documentManagement/types"/>
    <ds:schemaRef ds:uri="360018dd-41eb-4458-b1d4-4b46a95a2b02"/>
    <ds:schemaRef ds:uri="http://purl.org/dc/terms/"/>
    <ds:schemaRef ds:uri="http://schemas.openxmlformats.org/package/2006/metadata/core-properties"/>
    <ds:schemaRef ds:uri="http://purl.org/dc/dcmitype/"/>
    <ds:schemaRef ds:uri="http://schemas.microsoft.com/office/infopath/2007/PartnerControls"/>
    <ds:schemaRef ds:uri="8c008993-a31f-4b40-b1f3-88dd9c6e1924"/>
  </ds:schemaRefs>
</ds:datastoreItem>
</file>

<file path=customXml/itemProps3.xml><?xml version="1.0" encoding="utf-8"?>
<ds:datastoreItem xmlns:ds="http://schemas.openxmlformats.org/officeDocument/2006/customXml" ds:itemID="{B61F901E-7D9A-4681-AB70-D5A391AAE5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6</Pages>
  <Words>4276</Words>
  <Characters>24375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Lane</dc:creator>
  <cp:keywords/>
  <dc:description/>
  <cp:lastModifiedBy>Stefanie Lane</cp:lastModifiedBy>
  <cp:revision>27</cp:revision>
  <dcterms:created xsi:type="dcterms:W3CDTF">2022-07-29T00:36:00Z</dcterms:created>
  <dcterms:modified xsi:type="dcterms:W3CDTF">2022-08-06T00:52:00Z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0x010100483727557648AA40B029C215891F95C5</vt:lpwstr>
  </property>
  <property fmtid="{D5CDD505-2E9C-101B-9397-08002B2CF9AE}" pid="3" name="ZOTERO_PREF_1">
    <vt:lpwstr>&lt;data data-version="3" zotero-version="6.0.10"&gt;&lt;session id="Mhf6VidY"/&gt;&lt;style id="http://www.zotero.org/styles/apa-no-doi-no-issue" locale="en-US" hasBibliography="1" bibliographyStyleHasBeenSet="0"/&gt;&lt;prefs&gt;&lt;pref name="fieldType" value="Field"/&gt;&lt;/prefs&gt;&lt;/</vt:lpwstr>
  </property>
  <property fmtid="{D5CDD505-2E9C-101B-9397-08002B2CF9AE}" pid="4" name="ZOTERO_PREF_2">
    <vt:lpwstr>data&gt;</vt:lpwstr>
  </property>
</Properties>
</file>