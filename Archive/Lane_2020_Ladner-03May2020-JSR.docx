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1C077" w14:textId="1450B9B7" w:rsidR="00D17350" w:rsidDel="00A57AA0" w:rsidRDefault="00C41A5A" w:rsidP="00B862B3">
      <w:pPr>
        <w:pStyle w:val="Heading1"/>
        <w:rPr>
          <w:del w:id="0" w:author="Lane, Stefanie" w:date="2020-05-07T12:16:00Z"/>
        </w:rPr>
      </w:pPr>
      <w:r>
        <w:rPr>
          <w:rStyle w:val="CommentReference"/>
          <w:rFonts w:asciiTheme="minorHAnsi" w:eastAsiaTheme="minorHAnsi" w:hAnsiTheme="minorHAnsi" w:cstheme="minorBidi"/>
          <w:color w:val="auto"/>
        </w:rPr>
        <w:commentReference w:id="1"/>
      </w:r>
    </w:p>
    <w:p w14:paraId="47CE93F2" w14:textId="1A36AF08" w:rsidR="00D17350" w:rsidRDefault="00D17350" w:rsidP="00B862B3">
      <w:pPr>
        <w:pStyle w:val="Heading1"/>
      </w:pPr>
      <w:del w:id="2" w:author="Lane, Stefanie" w:date="2020-05-07T12:16:00Z">
        <w:r w:rsidDel="00A57AA0">
          <w:delText>A</w:delText>
        </w:r>
      </w:del>
      <w:ins w:id="3" w:author="Lane, Stefanie" w:date="2020-05-07T12:16:00Z">
        <w:r w:rsidR="00A57AA0">
          <w:t>A</w:t>
        </w:r>
      </w:ins>
      <w:r>
        <w:t>bstract</w:t>
      </w:r>
    </w:p>
    <w:p w14:paraId="15ABBCFA" w14:textId="1DBF1D2A" w:rsidR="00184DC9" w:rsidRDefault="000645FC" w:rsidP="00B862B3">
      <w:pPr>
        <w:pStyle w:val="Heading1"/>
      </w:pPr>
      <w:r>
        <w:t>Introduction</w:t>
      </w:r>
    </w:p>
    <w:p w14:paraId="32A068F3" w14:textId="5884DBD3" w:rsidR="006B7C23" w:rsidRPr="00AA792A" w:rsidRDefault="00D30BAC" w:rsidP="00AE6F48">
      <w:pPr>
        <w:ind w:firstLine="360"/>
      </w:pPr>
      <w:r>
        <w:t>Estuaries are undeniably powerhouses</w:t>
      </w:r>
      <w:r w:rsidR="00CC6265">
        <w:t xml:space="preserve"> of productivity</w:t>
      </w:r>
      <w:r>
        <w:t xml:space="preserve"> </w:t>
      </w:r>
      <w:r w:rsidR="00184DC9">
        <w:t>that contribute</w:t>
      </w:r>
      <w:r>
        <w:t xml:space="preserve"> ecosystem services such as shoreline stabilization, vital habitat for waterfowl and fish, and environmental sponges soaking </w:t>
      </w:r>
      <w:r w:rsidR="00184DC9">
        <w:t>up excess pollutants and nutrients</w:t>
      </w:r>
      <w:r w:rsidR="00B862B3">
        <w:t xml:space="preserve"> </w:t>
      </w:r>
      <w:r w:rsidR="00B862B3">
        <w:fldChar w:fldCharType="begin"/>
      </w:r>
      <w:r w:rsidR="00B862B3">
        <w:instrText xml:space="preserve"> ADDIN ZOTERO_ITEM CSL_CITATION {"citationID":"0ZZDAsxp","properties":{"formattedCitation":"(Bertness, 1999; Megonigal &amp; Neubauser, 2009)","plainCitation":"(Bertness, 1999; Megonigal &amp; Neubauser, 2009)","noteIndex":0},"citationItems":[{"id":819,"uris":["http://zotero.org/users/6092945/items/6QGN366L"],"uri":["http://zotero.org/users/6092945/items/6QGN366L"],"itemData":{"id":819,"type":"book","call-number":"QH104.5.A84 B47 1999","event-place":"Sunderland, Mass","ISBN":"978-0-87893-056-2","number-of-pages":"417","publisher":"Sinauer Associates","publisher-place":"Sunderland, Mass","source":"webcat1.library.ubc.ca Library Catalog","title":"The ecology of Atlantic shorelines","author":[{"family":"Bertness","given":"Mark D."}],"issued":{"date-parts":[["1999"]]}}},{"id":163,"uris":["http://zotero.org/users/6092945/items/IXSTGAH5"],"uri":["http://zotero.org/users/6092945/items/IXSTGAH5"],"itemData":{"id":163,"type":"chapter","container-title":"Perillo GME, Wolanski E, Cahoon DR, Brinson MM (eds) Coastal wetlands: an integrated ecosystem approach","event-place":"Amsterdam","page":"535-562","publisher":"Elsevier","publisher-place":"Amsterdam","title":"Biogeochemistry of tidal freshwater wetlands.","author":[{"family":"Megonigal","given":"JP"},{"family":"Neubauser","given":"SC"}],"issued":{"date-parts":[["2009"]]}}}],"schema":"https://github.com/citation-style-language/schema/raw/master/csl-citation.json"} </w:instrText>
      </w:r>
      <w:r w:rsidR="00B862B3">
        <w:fldChar w:fldCharType="separate"/>
      </w:r>
      <w:r w:rsidR="00B862B3" w:rsidRPr="00B862B3">
        <w:rPr>
          <w:rFonts w:ascii="Calibri" w:hAnsi="Calibri" w:cs="Calibri"/>
        </w:rPr>
        <w:t>(Bertness, 1999; Megonigal &amp; Neubauser, 2009)</w:t>
      </w:r>
      <w:r w:rsidR="00B862B3">
        <w:fldChar w:fldCharType="end"/>
      </w:r>
      <w:r w:rsidR="00184DC9">
        <w:t>.</w:t>
      </w:r>
      <w:r w:rsidR="00B511A8" w:rsidRPr="00D764C8">
        <w:t xml:space="preserve"> </w:t>
      </w:r>
      <w:r w:rsidR="006B7C23">
        <w:t>Along the lower</w:t>
      </w:r>
      <w:r w:rsidR="00D764C8">
        <w:t xml:space="preserve"> salinity gradient within estuaries, tidal freshwater marshes (TFMs) provide similar ecosys</w:t>
      </w:r>
      <w:r w:rsidR="005D03AA">
        <w:t>tem services</w:t>
      </w:r>
      <w:r w:rsidR="008656FD">
        <w:t xml:space="preserve"> and serve </w:t>
      </w:r>
      <w:r w:rsidR="005D03AA">
        <w:t>as</w:t>
      </w:r>
      <w:r w:rsidR="00D764C8">
        <w:t xml:space="preserve"> nursery habitat for juvenile anadromous fishes during adaptation to higher salinities</w:t>
      </w:r>
      <w:r w:rsidR="00414329">
        <w:t xml:space="preserve"> as they migrate to open ocean </w:t>
      </w:r>
      <w:r w:rsidR="00414329">
        <w:fldChar w:fldCharType="begin"/>
      </w:r>
      <w:r w:rsidR="005B7B8E">
        <w:instrText xml:space="preserve"> ADDIN ZOTERO_ITEM CSL_CITATION {"citationID":"Hq6IfVlH","properties":{"formattedCitation":"(Chalifour et al., 2019; Levy &amp; Northcote, 1982)","plainCitation":"(Chalifour et al., 2019; Levy &amp; Northcote, 1982)","noteIndex":0},"citationItems":[{"id":1062,"uris":["http://zotero.org/users/6092945/items/9ERQWQD8"],"uri":["http://zotero.org/users/6092945/items/9ERQWQD8"],"itemData":{"id":1062,"type":"article-journal","abstract":"Interfacing with land and sea, estuaries support a mosaic of habitats that underpin the production of many coastal fisheries. These ecosystems are threatened by multiple stressors, including habitat loss and climate change, but the relative importance of estuarine habitat types for different fish species remains poorly understood since direct habitat comparisons are rare. This knowledge gap is exemplified in temperate estuaries by salmon—ecologically and commercially important species that use estuaries during their migrations to and from the ocean. Here, we tested for species-specific habitat use by sampling fishes in 3 interconnected estuarine habitats (brackish marsh, eelgrass, and sand flat), across seasons and temperature regimes. We quantified fish species richness, community distinctness, and catches (of Chinook and chum salmon, other migratory fishes, and resident fishes) in the Pacific Northwest’s heavily urbanized Fraser River estuary, the terminus of what was once the world’s most productive salmon basin. Overall, eelgrass habitat supported the greatest fish species richness (n = 37) and catches (37402 fish), exceeding that of both the marsh (19 species, 7154 fish) and sand flat (22 species, 6697 fish). However, the majority of salmon were caught in the marsh (61%). These differences, coupled with our finding that at least one unique fish species inhabited each habitat (eelgrass = 15, marsh = 8, sand flat = 1), demonstrate species-specific habitat use and underscore the importance of connected seascapes for biodiversity conservation.","container-title":"Marine Ecology Progress Series","DOI":"10.3354/meps13064","ISSN":"0171-8630, 1616-1599","language":"en","page":"145-162","source":"www.int-res.com","title":"Habitat use by juvenile salmon, other migratory fish, and resident fish species underscores the importance of estuarine habitat mosaics","volume":"625","author":[{"family":"Chalifour","given":"Lia"},{"family":"Scott","given":"David C."},{"family":"MacDuffee","given":"Misty"},{"family":"Iacarella","given":"Josephine C."},{"family":"Martin","given":"Tara G."},{"family":"Baum","given":"Julia K."}],"issued":{"date-parts":[["2019",8,29]]}}},{"id":263,"uris":["http://zotero.org/users/6092945/items/5ZDME8ZS"],"uri":["http://zotero.org/users/6092945/items/5ZDME8ZS"],"itemData":{"id":263,"type":"article-journal","abstract":"Large numbers of juvenile chinook salmon (Oncorhynchus tshawytscha), chum salmon (O. keta), and pink salmon (O. gorbuscha) were present within tidal channels of a marsh area in the Fraser Estuary between March and June 1978. The tidal channels investigated dewatered at low tide, necessitating daily emigrations by juvenile salmon out of the channels. While pink fry emigrated from tidal channels at the early and middle stages of ebbing tides, most chum and chinook fry emigrated near the later stages of ebbing tides. Mark–recapture studies demonstrated that chinook and chum fry resided temporarily in the marsh prior to migrating into the Pacific Ocean and returned to the same channel on several tidal cycles. Pink fry were abundant in the channels, but appeared to be transient. Chinook and chum showed an increase in average length which was attributable to estuarine growth.Key words: chinook salmon, chum salmon, pink salmon, juvenile residency, marsh tidal channel, Fraser Estuary, estuary growth, Entre mars et juin 1978, il y avait un grand nombre de jeunes saumons chinook (Oncorhynchus tschawytscha), keta (O. keta) et roses (O. gorbuscha) dans des chenaux de marée des régions marécageuses de l'estuaire du fleuve Fraser. L'eau des chenaux de marée étudiées se retirant à marée basse, les jeunes saumons étaient forcés à émigrer quotidiennement hors de ces chenaux. Alors que les alevins de saumon rose quittaient les chenaux de marée au début ou au milieu du reflux, la plupart des alevins de saumons keta et chinook émigraient vers la fin du reflux. Des expériences de marquage et de recapture démontrèrent que les alevins de saumons chinook et keta résidaient temporairement dans la région marécageuse avant d'émigrer dans l'océan Pacifique et retournaient au même chenal pendant plusieurs cycles de marée. Les alevins de saumon rose étaient abondants dans les chenaux, mais semblaient n'y être que de passage. On a observé chez les saumons chinook et keta une augmentation de la longueur moyenne attribuable, ...","container-title":"Canadian Journal of Fisheries and Aquatic Sciences","ISSN":"0706-652X","issue":"2","journalAbbreviation":"Can. J. Fish. Aquat. Sci.","page":"270-276","source":"NRC Research Press","title":"Juvenile Salmon Residency in a Marsh Area of the Fraser River Estuary","volume":"39","author":[{"family":"Levy","given":"D. A."},{"family":"Northcote","given":"T. G."}],"issued":{"date-parts":[["1982",2,1]]}}}],"schema":"https://github.com/citation-style-language/schema/raw/master/csl-citation.json"} </w:instrText>
      </w:r>
      <w:r w:rsidR="00414329">
        <w:fldChar w:fldCharType="separate"/>
      </w:r>
      <w:r w:rsidR="005B7B8E" w:rsidRPr="005B7B8E">
        <w:rPr>
          <w:rFonts w:ascii="Calibri" w:hAnsi="Calibri" w:cs="Calibri"/>
        </w:rPr>
        <w:t>(Chalifour et al., 2019; Levy &amp; Northcote, 1982)</w:t>
      </w:r>
      <w:r w:rsidR="00414329">
        <w:fldChar w:fldCharType="end"/>
      </w:r>
      <w:r w:rsidR="00D764C8">
        <w:t xml:space="preserve">. </w:t>
      </w:r>
      <w:commentRangeStart w:id="4"/>
      <w:r w:rsidR="00C00E84">
        <w:t xml:space="preserve">The Fraser River drains the largest catchment in British Columbia, and its </w:t>
      </w:r>
      <w:r w:rsidR="00AA792A">
        <w:t>estuary once covering</w:t>
      </w:r>
      <w:r w:rsidR="00C00E84">
        <w:t xml:space="preserve"> </w:t>
      </w:r>
      <w:commentRangeStart w:id="5"/>
      <w:r w:rsidR="00C00E84" w:rsidRPr="00C00E84">
        <w:rPr>
          <w:highlight w:val="cyan"/>
        </w:rPr>
        <w:t>XX</w:t>
      </w:r>
      <w:r w:rsidR="00C00E84">
        <w:t xml:space="preserve"> </w:t>
      </w:r>
      <w:commentRangeEnd w:id="5"/>
      <w:r w:rsidR="00A747A5">
        <w:rPr>
          <w:rStyle w:val="CommentReference"/>
        </w:rPr>
        <w:commentReference w:id="5"/>
      </w:r>
      <w:r w:rsidR="00C00E84">
        <w:t>km</w:t>
      </w:r>
      <w:r w:rsidR="00C00E84">
        <w:rPr>
          <w:vertAlign w:val="superscript"/>
        </w:rPr>
        <w:t>2</w:t>
      </w:r>
      <w:r w:rsidR="00C00E84">
        <w:t xml:space="preserve"> </w:t>
      </w:r>
      <w:r w:rsidR="00AA792A">
        <w:t xml:space="preserve">is now limited to approximately </w:t>
      </w:r>
      <w:r w:rsidR="00414329">
        <w:t>2814 ha</w:t>
      </w:r>
      <w:r w:rsidR="00AA792A">
        <w:t xml:space="preserve">, </w:t>
      </w:r>
      <w:r w:rsidR="00414329">
        <w:t xml:space="preserve">one-third </w:t>
      </w:r>
      <w:r w:rsidR="00AA792A">
        <w:t>of which lies within the South Arm Marshes Wildlife Management Area</w:t>
      </w:r>
      <w:r w:rsidR="00414329">
        <w:t xml:space="preserve"> </w:t>
      </w:r>
      <w:r w:rsidR="00414329">
        <w:fldChar w:fldCharType="begin"/>
      </w:r>
      <w:r w:rsidR="00414329">
        <w:instrText xml:space="preserve"> ADDIN ZOTERO_ITEM CSL_CITATION {"citationID":"Co6VhsCC","properties":{"formattedCitation":"(Schaefer, 2004)","plainCitation":"(Schaefer, 2004)","noteIndex":0},"citationItems":[{"id":1299,"uris":["http://zotero.org/users/6092945/items/NPJPIN3W"],"uri":["http://zotero.org/users/6092945/items/NPJPIN3W"],"itemData":{"id":1299,"type":"chapter","container-title":"Fraser River Delta, British Columbia: issues of an Urban Estuary","page":"147-172","publisher":"Geological Survey of Canada, Bulletin 547","title":"Ecological setting of the Fraser River delta and its urban estuary","author":[{"family":"Schaefer","given":"V."}],"editor":[{"family":"Groulx","given":"B. J."},{"family":"Mosher","given":"D. C."},{"family":"Luternauer","given":"J. L."},{"family":"Bilderback","given":"D. E."}],"issued":{"date-parts":[["2004"]]}}}],"schema":"https://github.com/citation-style-language/schema/raw/master/csl-citation.json"} </w:instrText>
      </w:r>
      <w:r w:rsidR="00414329">
        <w:fldChar w:fldCharType="separate"/>
      </w:r>
      <w:r w:rsidR="00414329" w:rsidRPr="00414329">
        <w:rPr>
          <w:rFonts w:ascii="Calibri" w:hAnsi="Calibri" w:cs="Calibri"/>
        </w:rPr>
        <w:t>(Schaefer, 2004)</w:t>
      </w:r>
      <w:r w:rsidR="00414329">
        <w:fldChar w:fldCharType="end"/>
      </w:r>
      <w:commentRangeEnd w:id="4"/>
      <w:r w:rsidR="00D17350">
        <w:rPr>
          <w:rStyle w:val="CommentReference"/>
        </w:rPr>
        <w:commentReference w:id="4"/>
      </w:r>
      <w:r w:rsidR="00AA792A">
        <w:t xml:space="preserve">. </w:t>
      </w:r>
      <w:commentRangeStart w:id="6"/>
      <w:r w:rsidR="005D03AA">
        <w:t>The loss of this habitat is suspected to be one of the driving causes of wild salmon population declines despite efforts to increase hatchery production and limit harvests (</w:t>
      </w:r>
      <w:commentRangeStart w:id="7"/>
      <w:r w:rsidR="005D03AA" w:rsidRPr="005D03AA">
        <w:rPr>
          <w:highlight w:val="yellow"/>
        </w:rPr>
        <w:t>CITE</w:t>
      </w:r>
      <w:commentRangeEnd w:id="7"/>
      <w:r w:rsidR="007C307B">
        <w:rPr>
          <w:rStyle w:val="CommentReference"/>
        </w:rPr>
        <w:commentReference w:id="7"/>
      </w:r>
      <w:r w:rsidR="005D03AA">
        <w:t xml:space="preserve">). </w:t>
      </w:r>
      <w:commentRangeEnd w:id="6"/>
      <w:r w:rsidR="00C41A5A">
        <w:rPr>
          <w:rStyle w:val="CommentReference"/>
        </w:rPr>
        <w:commentReference w:id="6"/>
      </w:r>
      <w:commentRangeStart w:id="9"/>
      <w:r w:rsidR="005D03AA">
        <w:t xml:space="preserve">As sea levels rise </w:t>
      </w:r>
      <w:commentRangeEnd w:id="9"/>
      <w:r w:rsidR="00C41A5A">
        <w:rPr>
          <w:rStyle w:val="CommentReference"/>
        </w:rPr>
        <w:commentReference w:id="9"/>
      </w:r>
      <w:r w:rsidR="005D03AA">
        <w:t xml:space="preserve">TFMs will be further “squeezed” between unsuitable aquatic habitats and impervious cover or infrastructure. </w:t>
      </w:r>
    </w:p>
    <w:p w14:paraId="2AD8C1EA" w14:textId="7D13D65C" w:rsidR="0041489D" w:rsidRDefault="0070456F" w:rsidP="007A2D40">
      <w:pPr>
        <w:ind w:firstLine="360"/>
      </w:pPr>
      <w:commentRangeStart w:id="10"/>
      <w:r>
        <w:t xml:space="preserve">Tidal marshes </w:t>
      </w:r>
      <w:commentRangeEnd w:id="10"/>
      <w:r w:rsidR="0095661D">
        <w:rPr>
          <w:rStyle w:val="CommentReference"/>
        </w:rPr>
        <w:commentReference w:id="10"/>
      </w:r>
      <w:r w:rsidR="007B61E6">
        <w:t>are transitory ecosystems</w:t>
      </w:r>
      <w:r w:rsidR="00AF70DC">
        <w:t xml:space="preserve"> (</w:t>
      </w:r>
      <w:commentRangeStart w:id="11"/>
      <w:r w:rsidR="00AF70DC" w:rsidRPr="0070456F">
        <w:rPr>
          <w:highlight w:val="yellow"/>
        </w:rPr>
        <w:t>CITE</w:t>
      </w:r>
      <w:commentRangeEnd w:id="11"/>
      <w:r w:rsidR="00895B88">
        <w:rPr>
          <w:rStyle w:val="CommentReference"/>
        </w:rPr>
        <w:commentReference w:id="11"/>
      </w:r>
      <w:r w:rsidR="00AF70DC">
        <w:t xml:space="preserve">), so consideration of </w:t>
      </w:r>
      <w:commentRangeStart w:id="12"/>
      <w:r w:rsidR="00AF70DC">
        <w:t xml:space="preserve">resistance </w:t>
      </w:r>
      <w:commentRangeEnd w:id="12"/>
      <w:r w:rsidR="00C45FB9">
        <w:rPr>
          <w:rStyle w:val="CommentReference"/>
        </w:rPr>
        <w:commentReference w:id="12"/>
      </w:r>
      <w:r w:rsidR="00AF70DC">
        <w:t xml:space="preserve">and </w:t>
      </w:r>
      <w:commentRangeStart w:id="13"/>
      <w:r w:rsidR="00AF70DC">
        <w:t xml:space="preserve">resilience </w:t>
      </w:r>
      <w:commentRangeEnd w:id="13"/>
      <w:r w:rsidR="008911F9">
        <w:rPr>
          <w:rStyle w:val="CommentReference"/>
        </w:rPr>
        <w:commentReference w:id="13"/>
      </w:r>
      <w:r w:rsidR="00AF70DC">
        <w:t xml:space="preserve">in TFMs </w:t>
      </w:r>
      <w:r w:rsidR="005B7B8E">
        <w:t xml:space="preserve">from an ecosystem service perspective </w:t>
      </w:r>
      <w:r w:rsidR="00AF70DC">
        <w:t xml:space="preserve">must be within the context </w:t>
      </w:r>
      <w:commentRangeStart w:id="14"/>
      <w:r w:rsidR="00AF70DC">
        <w:t xml:space="preserve">of </w:t>
      </w:r>
      <w:r w:rsidR="00DD3805">
        <w:t>appropriate timescales</w:t>
      </w:r>
      <w:commentRangeEnd w:id="14"/>
      <w:r w:rsidR="00C41A5A">
        <w:rPr>
          <w:rStyle w:val="CommentReference"/>
        </w:rPr>
        <w:commentReference w:id="14"/>
      </w:r>
      <w:r w:rsidR="00DD3805">
        <w:t xml:space="preserve">. </w:t>
      </w:r>
      <w:r w:rsidR="00AA6278">
        <w:t>Resistance is</w:t>
      </w:r>
      <w:r w:rsidR="00F3106E">
        <w:t xml:space="preserve"> thought to be a function of reciprocal positive feedback between vegetation trapping sediment loads from riverine transport </w:t>
      </w:r>
      <w:r w:rsidR="00F3106E">
        <w:fldChar w:fldCharType="begin"/>
      </w:r>
      <w:r w:rsidR="00F3106E">
        <w:instrText xml:space="preserve"> ADDIN ZOTERO_ITEM CSL_CITATION {"citationID":"p7oUpuHN","properties":{"formattedCitation":"(Corenblit et al., 2015; Peteet et al., 2018)","plainCitation":"(Corenblit et al., 2015; Peteet et al., 2018)","noteIndex":0},"citationItems":[{"id":474,"uris":["http://zotero.org/users/6092945/items/RW6P9677"],"uri":["http://zotero.org/users/6092945/items/RW6P9677"],"itemData":{"id":474,"type":"article-journal","abstract":"Aim Within fluvial and coastal ecosystems world-wide, flows of water, wind and sediment generate a shifting landscape mosaic composed of bare substrate and pioneer and mature vegetation successional stages. Pioneer plant species that colonize these ecosystems at the land–water interface have developed specific traits in response to environmental constraints (response traits) and are able to modify habitat conditions by modulating geomorphic processes (effect traits). Changes in the geomorphic environment under the control of engineer plants often feed back to organism traits (feedback traits), and thereby ecosystem functioning, leading to eco-evolutionary dynamics. Here we explain the joint foundations of fluvial and coastal ecosystems according to feedback between plants and the geomorphic environment. Location Dynamic fluvial and coastal ecosystems world-wide. Method Drawing from a pre-existing model of ‘fluvial biogeomorphic succession’, we propose a conceptual framework showing that fluvial and coastal ‘biogeomorphic ecosystems’ are functionally similar due to eco-evolutionary feedbacks between plants and geomorphology. Results The relationships between plant traits and their geomorphic environments within different fluvial and coastal biogeomorphic ecosystems are identified and classified within a framework of biogeomorphic functional similarity according to three criteria: (1) pioneer plants develop specific responses to the geomorphic environment; (2) engineer plants modulate the geomorphic environment; (3) geomorphic changes under biotic control within biogeomorphic ecosystems feed back to organisms. Main conclusions The conceptual framework of functional similarity proposed here will improve our capacity to analyse, compare, manage and restore fluvial and coastal biogeomorphic ecosystems world-wide by using the same protocols based on the three criteria and four phases of the biogeomorphic succession model.","container-title":"Global Ecology and Biogeography","DOI":"10.1111/geb.12373","ISSN":"1466-8238","issue":"12","language":"en","page":"1363-1376","source":"Wiley Online Library","title":"Engineer pioneer plants respond to and affect geomorphic constraints similarly along water–terrestrial interfaces world-wide","volume":"24","author":[{"family":"Corenblit","given":"Dov"},{"family":"Baas","given":"Andreas"},{"family":"Balke","given":"Thorsten"},{"family":"Bouma","given":"Tjeerd"},{"family":"Fromard","given":"François"},{"family":"Garófano‐Gómez","given":"Virginia"},{"family":"González","given":"Eduardo"},{"family":"Gurnell","given":"Angela M."},{"family":"Hortobágyi","given":"Borbála"},{"family":"Julien","given":"Frédéric"},{"family":"Kim","given":"Daehyun"},{"family":"Lambs","given":"Luc"},{"family":"Stallins","given":"J. Anthony"},{"family":"Steiger","given":"Johannes"},{"family":"Tabacchi","given":"Eric"},{"family":"Walcker","given":"Romain"}],"issued":{"date-parts":[["2015"]]}}},{"id":1287,"uris":["http://zotero.org/users/6092945/items/84RI2WFG"],"uri":["http://zotero.org/users/6092945/items/84RI2WFG"],"itemData":{"id":1287,"type":"article-journal","abstract":"New York City (NYC) is representative of many vulnerable coastal urban populations, infrastructures, and economies threatened by global sea level rise. The steady loss of marshes in NYC’s Jamaica Bay is typical of many urban estuaries worldwide. Essential to the restoration and preservation of these key wetlands is an understanding of their sedimentation. Here we present a reconstruction of the history of mineral and organic sediment fluxes in Jamaica Bay marshes over three centuries, using a combination of density measurements and a detailed accretion model. Accretion rate is calculated using historical land use and pollution markers, through a wide variety of sediment core analyses including geochemical, isotopic, and paleobotanical analyses. We find that, since 1800 CE, urban development dramatically reduced the input of marsh-stabilizing mineral sediment. However, as mineral flux decreased, organic matter flux increased. While this organic accumulation increase allowed vertical accumulation to outpace sea level, reduced mineral content causes structural weakness and edge failure. Marsh integrity now requires mineral sediment addition to both marshes and subsurface channels and borrow pits, a solution applicable to drowning estuaries worldwide. Integration of marsh mineral/organic accretion history with modeling provides parameters for marsh preservation at specific locales with sea level rise.","container-title":"Proceedings of the National Academy of Sciences","DOI":"10.1073/pnas.1715392115","ISSN":"0027-8424, 1091-6490","issue":"41","journalAbbreviation":"PNAS","language":"en","note":"publisher: National Academy of Sciences\nsection: Physical Sciences\nPMID: 30249641","page":"10281-10286","source":"www.pnas.org","title":"Sediment starvation destroys New York City marshes’ resistance to sea level rise","volume":"115","author":[{"family":"Peteet","given":"Dorothy M."},{"family":"Nichols","given":"Jonathan"},{"family":"Kenna","given":"Timothy"},{"family":"Chang","given":"Clara"},{"family":"Browne","given":"James"},{"family":"Reza","given":"Mohammad"},{"family":"Kovari","given":"Stephen"},{"family":"Liberman","given":"Louisa"},{"family":"Stern-Protz","given":"Stephanie"}],"issued":{"date-parts":[["2018",10,9]]}}}],"schema":"https://github.com/citation-style-language/schema/raw/master/csl-citation.json"} </w:instrText>
      </w:r>
      <w:r w:rsidR="00F3106E">
        <w:fldChar w:fldCharType="separate"/>
      </w:r>
      <w:r w:rsidR="00F3106E" w:rsidRPr="00F3106E">
        <w:rPr>
          <w:rFonts w:ascii="Calibri" w:hAnsi="Calibri" w:cs="Calibri"/>
        </w:rPr>
        <w:t>(Corenblit et al., 2015; Peteet et al., 2018)</w:t>
      </w:r>
      <w:r w:rsidR="00F3106E">
        <w:fldChar w:fldCharType="end"/>
      </w:r>
      <w:r w:rsidR="00AA6278">
        <w:t xml:space="preserve">, while time to recovery is directly related to degree of disturbance in measuring system resilience </w:t>
      </w:r>
      <w:r w:rsidR="00AA6278">
        <w:fldChar w:fldCharType="begin"/>
      </w:r>
      <w:r w:rsidR="00AA6278">
        <w:instrText xml:space="preserve"> ADDIN ZOTERO_ITEM CSL_CITATION {"citationID":"tEOePsTO","properties":{"formattedCitation":"(van Belzen et al., 2017)","plainCitation":"(van Belzen et al., 2017)","noteIndex":0},"citationItems":[{"id":1292,"uris":["http://zotero.org/users/6092945/items/5YZY4M3V"],"uri":["http://zotero.org/users/6092945/items/5YZY4M3V"],"itemData":{"id":1292,"type":"article-journal","abstract":"Theory and controlled experiments have shown that the recovery rate of an ecological variable from perturbation slows down before a critical tipping point. Here, van Belzen and colleagues demonstrate that slowed vegetation recovery to disturbance is also apparent in the natural system of a tidal marsh.","container-title":"Nature Communications","DOI":"10.1038/ncomms15811","ISSN":"2041-1723","issue":"1","language":"en","note":"number: 1\npublisher: Nature Publishing Group","page":"1-7","source":"www.nature.com","title":"Vegetation recovery in tidal marshes reveals critical slowing down under increased inundation","volume":"8","author":[{"family":"Belzen","given":"Jim","non-dropping-particle":"van"},{"family":"Koppel","given":"Johan","non-dropping-particle":"van de"},{"family":"Kirwan","given":"Matthew L."},{"family":"Wal","given":"Daphne","non-dropping-particle":"van der"},{"family":"Herman","given":"Peter M. J."},{"family":"Dakos","given":"Vasilis"},{"family":"Kéfi","given":"Sonia"},{"family":"Scheffer","given":"Marten"},{"family":"Guntenspergen","given":"Glenn R."},{"family":"Bouma","given":"Tjeerd J."}],"issued":{"date-parts":[["2017",6,9]]}}}],"schema":"https://github.com/citation-style-language/schema/raw/master/csl-citation.json"} </w:instrText>
      </w:r>
      <w:r w:rsidR="00AA6278">
        <w:fldChar w:fldCharType="separate"/>
      </w:r>
      <w:r w:rsidR="00AA6278" w:rsidRPr="00AA6278">
        <w:rPr>
          <w:rFonts w:ascii="Calibri" w:hAnsi="Calibri" w:cs="Calibri"/>
        </w:rPr>
        <w:t>(van Belzen et al., 2017)</w:t>
      </w:r>
      <w:r w:rsidR="00AA6278">
        <w:fldChar w:fldCharType="end"/>
      </w:r>
      <w:r w:rsidR="00AA6278">
        <w:t xml:space="preserve">. </w:t>
      </w:r>
      <w:commentRangeStart w:id="15"/>
      <w:r w:rsidR="005B7B8E">
        <w:t xml:space="preserve">Management initiatives such as </w:t>
      </w:r>
      <w:r w:rsidR="00447F71">
        <w:t>British Columbia’s Salmon Restoration and Innovation Fund</w:t>
      </w:r>
      <w:r w:rsidR="005B7B8E">
        <w:t xml:space="preserve"> </w:t>
      </w:r>
      <w:r w:rsidR="00600E6C">
        <w:t xml:space="preserve">or Sea Level Rise Adaptation programs </w:t>
      </w:r>
      <w:r w:rsidR="005B7B8E">
        <w:t>target</w:t>
      </w:r>
      <w:r w:rsidR="00A23BCE">
        <w:t xml:space="preserve"> successes on</w:t>
      </w:r>
      <w:r w:rsidR="005B7B8E">
        <w:t xml:space="preserve"> 50-100 year horizons</w:t>
      </w:r>
      <w:commentRangeEnd w:id="15"/>
      <w:r w:rsidR="0095661D">
        <w:rPr>
          <w:rStyle w:val="CommentReference"/>
        </w:rPr>
        <w:commentReference w:id="15"/>
      </w:r>
      <w:r w:rsidR="005B7B8E">
        <w:t xml:space="preserve">, so understanding what leads to resilient communities within this timescale is of great importance to </w:t>
      </w:r>
      <w:r w:rsidR="00903913">
        <w:t>agency</w:t>
      </w:r>
      <w:r w:rsidR="005B7B8E">
        <w:t xml:space="preserve"> managers wanting to maintain or create shoreline communities for immediate </w:t>
      </w:r>
      <w:r w:rsidR="00903913">
        <w:t xml:space="preserve">habitat </w:t>
      </w:r>
      <w:r w:rsidR="005B7B8E">
        <w:t>conservation or floodwater protection initiatives</w:t>
      </w:r>
      <w:r w:rsidR="007A2D40">
        <w:t xml:space="preserve">. </w:t>
      </w:r>
      <w:r w:rsidR="00E57C45">
        <w:t>However, a</w:t>
      </w:r>
      <w:r w:rsidR="00904BB3">
        <w:t xml:space="preserve"> general limitation of ecological studies is the </w:t>
      </w:r>
      <w:r w:rsidR="00E57C45">
        <w:t xml:space="preserve">ability to continue </w:t>
      </w:r>
      <w:r w:rsidR="00904BB3">
        <w:t>observations across time</w:t>
      </w:r>
      <w:r w:rsidR="00E57C45">
        <w:t xml:space="preserve"> to generate meaningful long-term patterns of community stability</w:t>
      </w:r>
      <w:r w:rsidR="00904BB3">
        <w:t>.</w:t>
      </w:r>
      <w:r w:rsidR="00930E99">
        <w:t xml:space="preserve"> </w:t>
      </w:r>
      <w:commentRangeStart w:id="16"/>
      <w:r w:rsidR="00930E99">
        <w:t xml:space="preserve">The opportunity to characterize </w:t>
      </w:r>
      <w:r w:rsidR="00904BB3">
        <w:t xml:space="preserve">plant community changes on decadal </w:t>
      </w:r>
      <w:r w:rsidR="00930E99">
        <w:t>timescales</w:t>
      </w:r>
      <w:r w:rsidR="00904BB3">
        <w:t xml:space="preserve"> is instructive to form inferences about drivers of community stability or change over time.</w:t>
      </w:r>
      <w:commentRangeEnd w:id="16"/>
      <w:r w:rsidR="00F25D09">
        <w:rPr>
          <w:rStyle w:val="CommentReference"/>
        </w:rPr>
        <w:commentReference w:id="16"/>
      </w:r>
      <w:r w:rsidR="00904BB3">
        <w:t xml:space="preserve">  </w:t>
      </w:r>
    </w:p>
    <w:p w14:paraId="58935C7E" w14:textId="0E8D81BB" w:rsidR="00B56223" w:rsidRDefault="0041489D" w:rsidP="00B56223">
      <w:pPr>
        <w:ind w:firstLine="360"/>
      </w:pPr>
      <w:commentRangeStart w:id="17"/>
      <w:commentRangeStart w:id="18"/>
      <w:r>
        <w:t xml:space="preserve">Ladner Marsh </w:t>
      </w:r>
      <w:commentRangeEnd w:id="17"/>
      <w:r w:rsidR="00930E99">
        <w:rPr>
          <w:rStyle w:val="CommentReference"/>
        </w:rPr>
        <w:commentReference w:id="17"/>
      </w:r>
      <w:r>
        <w:t xml:space="preserve">is </w:t>
      </w:r>
      <w:commentRangeStart w:id="19"/>
      <w:r w:rsidR="00930E99">
        <w:t xml:space="preserve">part of the South Arm Marshes </w:t>
      </w:r>
      <w:r>
        <w:t>W</w:t>
      </w:r>
      <w:r w:rsidR="00930E99">
        <w:t>ildlife Management Area in the</w:t>
      </w:r>
      <w:r>
        <w:t xml:space="preserve"> Fraser River </w:t>
      </w:r>
      <w:commentRangeEnd w:id="18"/>
      <w:r w:rsidR="00F25D09">
        <w:rPr>
          <w:rStyle w:val="CommentReference"/>
        </w:rPr>
        <w:commentReference w:id="18"/>
      </w:r>
      <w:r>
        <w:t>Estuary.</w:t>
      </w:r>
      <w:commentRangeEnd w:id="19"/>
      <w:r w:rsidR="0095661D">
        <w:rPr>
          <w:rStyle w:val="CommentReference"/>
        </w:rPr>
        <w:commentReference w:id="19"/>
      </w:r>
      <w:r w:rsidR="00930E99">
        <w:t xml:space="preserve"> </w:t>
      </w:r>
      <w:r w:rsidR="002E4B21">
        <w:t>While much of the marshland in the lower Fraser</w:t>
      </w:r>
      <w:r w:rsidR="004C4A58">
        <w:t xml:space="preserve"> River Estuary</w:t>
      </w:r>
      <w:r w:rsidR="002E4B21">
        <w:t xml:space="preserve"> was converted to log-sorting, fish cannery, agriculture, or dry docks, Ladner Marsh </w:t>
      </w:r>
      <w:r w:rsidR="001476B7">
        <w:t xml:space="preserve">escaped these developments and is largely </w:t>
      </w:r>
      <w:commentRangeStart w:id="20"/>
      <w:r w:rsidR="001476B7">
        <w:t>undisturbed</w:t>
      </w:r>
      <w:commentRangeEnd w:id="20"/>
      <w:r w:rsidR="004C4A58">
        <w:rPr>
          <w:rStyle w:val="CommentReference"/>
        </w:rPr>
        <w:commentReference w:id="20"/>
      </w:r>
      <w:r w:rsidR="001476B7">
        <w:t>. As far as records show it has never been diked, tilled, mown, or had flood control structures</w:t>
      </w:r>
      <w:r w:rsidR="004C4A58">
        <w:t xml:space="preserve"> (</w:t>
      </w:r>
      <w:r w:rsidR="004C4A58" w:rsidRPr="004C4A58">
        <w:rPr>
          <w:highlight w:val="cyan"/>
        </w:rPr>
        <w:t>CITE</w:t>
      </w:r>
      <w:r w:rsidR="004C4A58">
        <w:t>)</w:t>
      </w:r>
      <w:r w:rsidR="001476B7">
        <w:t xml:space="preserve">. </w:t>
      </w:r>
      <w:commentRangeStart w:id="21"/>
      <w:r w:rsidR="00B56223">
        <w:t>To fill knowledge gaps in understanding marsh plant community composition</w:t>
      </w:r>
      <w:commentRangeEnd w:id="21"/>
      <w:r w:rsidR="0095661D">
        <w:rPr>
          <w:rStyle w:val="CommentReference"/>
        </w:rPr>
        <w:commentReference w:id="21"/>
      </w:r>
      <w:r w:rsidR="00B56223">
        <w:t xml:space="preserve">, Ladner marsh was surveyed in 1979 and three dominant plant assemblages were identified as occupying habitat based on </w:t>
      </w:r>
      <w:commentRangeStart w:id="22"/>
      <w:r w:rsidR="00B56223">
        <w:t xml:space="preserve">suspected </w:t>
      </w:r>
      <w:commentRangeEnd w:id="22"/>
      <w:r w:rsidR="00C41A5A">
        <w:rPr>
          <w:rStyle w:val="CommentReference"/>
        </w:rPr>
        <w:commentReference w:id="22"/>
      </w:r>
      <w:r w:rsidR="00B56223">
        <w:t xml:space="preserve">drainage processes </w:t>
      </w:r>
      <w:r w:rsidR="00B56223">
        <w:fldChar w:fldCharType="begin"/>
      </w:r>
      <w:r w:rsidR="00B56223">
        <w:instrText xml:space="preserve"> ADDIN ZOTERO_ITEM CSL_CITATION {"citationID":"kezTJrgc","properties":{"formattedCitation":"(Bradfield &amp; Porter, 1982)","plainCitation":"(Bradfield &amp; Porter, 1982)","noteIndex":0},"citationItems":[{"id":108,"uris":["http://zotero.org/users/6092945/items/AA4XA4EZ"],"uri":["http://zotero.org/users/6092945/items/AA4XA4EZ"],"itemData":{"id":108,"type":"article-journal","abstract":"Vegetation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L."}],"issued":{"date-parts":[["1982",4,1]]}}}],"schema":"https://github.com/citation-style-language/schema/raw/master/csl-citation.json"} </w:instrText>
      </w:r>
      <w:r w:rsidR="00B56223">
        <w:fldChar w:fldCharType="separate"/>
      </w:r>
      <w:r w:rsidR="00B56223" w:rsidRPr="00930E99">
        <w:rPr>
          <w:rFonts w:ascii="Calibri" w:hAnsi="Calibri" w:cs="Calibri"/>
        </w:rPr>
        <w:t>(Bradfield &amp; Porter, 1982)</w:t>
      </w:r>
      <w:r w:rsidR="00B56223">
        <w:fldChar w:fldCharType="end"/>
      </w:r>
      <w:r w:rsidR="00B56223">
        <w:t>.</w:t>
      </w:r>
      <w:r w:rsidR="007A2D40">
        <w:t xml:space="preserve"> In poorly drained areas furthest from tidal </w:t>
      </w:r>
      <w:proofErr w:type="spellStart"/>
      <w:r w:rsidR="007A2D40">
        <w:t>chan</w:t>
      </w:r>
      <w:proofErr w:type="gramStart"/>
      <w:ins w:id="23" w:author="Richardson, John S." w:date="2020-05-03T11:34:00Z">
        <w:r w:rsidR="00C41A5A">
          <w:t>,</w:t>
        </w:r>
      </w:ins>
      <w:r w:rsidR="007A2D40">
        <w:t>nels</w:t>
      </w:r>
      <w:proofErr w:type="spellEnd"/>
      <w:proofErr w:type="gramEnd"/>
      <w:r w:rsidR="007A2D40">
        <w:t xml:space="preserve"> the greatest floristic richness was found in assemblages dominated by bog bean (</w:t>
      </w:r>
      <w:r w:rsidR="007A2D40">
        <w:rPr>
          <w:i/>
        </w:rPr>
        <w:t>Menyanthes trifoliata</w:t>
      </w:r>
      <w:r w:rsidR="007A2D40">
        <w:t xml:space="preserve">). The ubiquitous </w:t>
      </w:r>
      <w:proofErr w:type="spellStart"/>
      <w:r w:rsidR="007A2D40">
        <w:t>Lyngby’s</w:t>
      </w:r>
      <w:proofErr w:type="spellEnd"/>
      <w:r w:rsidR="007A2D40">
        <w:t xml:space="preserve"> sedge (</w:t>
      </w:r>
      <w:r w:rsidR="007A2D40">
        <w:rPr>
          <w:i/>
        </w:rPr>
        <w:t>Carex lyngbyei</w:t>
      </w:r>
      <w:r w:rsidR="007A2D40">
        <w:t>) occupied habitats regularly flooded and drained, while natural levees formed at the banks of tidal channels were characterized by grassy fescue (</w:t>
      </w:r>
      <w:proofErr w:type="spellStart"/>
      <w:r w:rsidR="007A2D40">
        <w:rPr>
          <w:i/>
        </w:rPr>
        <w:t>Festuca</w:t>
      </w:r>
      <w:proofErr w:type="spellEnd"/>
      <w:r w:rsidR="007A2D40">
        <w:rPr>
          <w:i/>
        </w:rPr>
        <w:t xml:space="preserve"> </w:t>
      </w:r>
      <w:proofErr w:type="spellStart"/>
      <w:r w:rsidR="007A2D40">
        <w:rPr>
          <w:i/>
        </w:rPr>
        <w:t>arundiancea</w:t>
      </w:r>
      <w:proofErr w:type="spellEnd"/>
      <w:r w:rsidR="007A2D40">
        <w:t xml:space="preserve">) assemblages. </w:t>
      </w:r>
      <w:r w:rsidR="00B56223">
        <w:t xml:space="preserve"> </w:t>
      </w:r>
      <w:commentRangeStart w:id="24"/>
      <w:r w:rsidR="00B56223">
        <w:t xml:space="preserve">A subsequent survey in 1999 </w:t>
      </w:r>
      <w:commentRangeEnd w:id="24"/>
      <w:r w:rsidR="00C41A5A">
        <w:rPr>
          <w:rStyle w:val="CommentReference"/>
        </w:rPr>
        <w:commentReference w:id="24"/>
      </w:r>
      <w:commentRangeStart w:id="25"/>
      <w:r w:rsidR="00B56223">
        <w:t xml:space="preserve">estimated </w:t>
      </w:r>
      <w:commentRangeStart w:id="26"/>
      <w:r w:rsidR="00B56223">
        <w:t xml:space="preserve">impacts of invasive species purple loosestrife </w:t>
      </w:r>
      <w:commentRangeEnd w:id="26"/>
      <w:r w:rsidR="00C41A5A">
        <w:rPr>
          <w:rStyle w:val="CommentReference"/>
        </w:rPr>
        <w:commentReference w:id="26"/>
      </w:r>
      <w:r w:rsidR="00B56223">
        <w:t>(</w:t>
      </w:r>
      <w:proofErr w:type="spellStart"/>
      <w:r w:rsidR="00B56223">
        <w:rPr>
          <w:i/>
        </w:rPr>
        <w:t>Lythrum</w:t>
      </w:r>
      <w:proofErr w:type="spellEnd"/>
      <w:r w:rsidR="00B56223">
        <w:rPr>
          <w:i/>
        </w:rPr>
        <w:t xml:space="preserve"> </w:t>
      </w:r>
      <w:proofErr w:type="spellStart"/>
      <w:r w:rsidR="00B56223" w:rsidRPr="002E4B21">
        <w:rPr>
          <w:i/>
        </w:rPr>
        <w:t>salicaria</w:t>
      </w:r>
      <w:proofErr w:type="spellEnd"/>
      <w:r w:rsidR="00B56223">
        <w:t xml:space="preserve">) </w:t>
      </w:r>
      <w:r w:rsidR="00B56223" w:rsidRPr="002E4B21">
        <w:t>on</w:t>
      </w:r>
      <w:r w:rsidR="00B56223">
        <w:t xml:space="preserve"> </w:t>
      </w:r>
      <w:commentRangeStart w:id="27"/>
      <w:r w:rsidR="00B56223">
        <w:t xml:space="preserve">blue-listed </w:t>
      </w:r>
      <w:commentRangeEnd w:id="27"/>
      <w:r w:rsidR="00F25D09">
        <w:rPr>
          <w:rStyle w:val="CommentReference"/>
        </w:rPr>
        <w:commentReference w:id="27"/>
      </w:r>
      <w:r w:rsidR="00B56223">
        <w:t>Henderson’s checker mallow (</w:t>
      </w:r>
      <w:r w:rsidR="00B56223">
        <w:rPr>
          <w:i/>
        </w:rPr>
        <w:t>Sidalcea hendersonii</w:t>
      </w:r>
      <w:r w:rsidR="00B56223">
        <w:t>),</w:t>
      </w:r>
      <w:commentRangeEnd w:id="25"/>
      <w:r w:rsidR="0095661D">
        <w:rPr>
          <w:rStyle w:val="CommentReference"/>
        </w:rPr>
        <w:commentReference w:id="25"/>
      </w:r>
      <w:r w:rsidR="00B56223">
        <w:t xml:space="preserve"> collecting similar data as the 1979 study </w:t>
      </w:r>
      <w:r w:rsidR="00B56223">
        <w:fldChar w:fldCharType="begin"/>
      </w:r>
      <w:r w:rsidR="00B56223">
        <w:instrText xml:space="preserve"> ADDIN ZOTERO_ITEM CSL_CITATION {"citationID":"UtmgTQG2","properties":{"formattedCitation":"(Denoth &amp; Myers, 2007)","plainCitation":"(Denoth &amp; Myers, 2007)","noteIndex":0},"citationItems":[{"id":622,"uris":["http://zotero.org/users/6092945/items/LSLEQYJS"],"uri":["http://zotero.org/users/6092945/items/LSLEQYJS"],"itemData":{"id":622,"type":"article-journal","abstract":"The rare endemic plant Sidalcea hendersonii (Henderson’s checker-mallow) occurs in tidal marshes of the Pacific Northwest and may be threatened by Lythrum salicaria (purple loosestrife), a European invader plant. We compared the abundances of Lythrum and Sidalcea in a wetland in British Columbia (Canada) in 1999 to those measured in 1979 to track changes in both species. Although the frequency of Sidalcea decreased by more than 50%, and that of Lythrum increased by almost 20%, there was no significant relationship between the changes of the two species. We assessed the potential effects of competition by Lythrum on Sidalcea in field and patio experiments. In the field, we measured the response of Sidalcea to the removal of Lythrum over a two-year period and compared this to the response of Sidalcea to the removal of native species and in unmanipulated control plots. Removal of Lythrum significantly improved the vegetative performance of Sidalcea compared to the removal of randomly selected native plants and the control treatment in the first year. In the second year, the performance of Sidealcea did not differ significantly with treatment. Removals did not influence the reproductive performance of Sidalcea in either year. A one-year additive experiment, carried out in pots, compared the competitive effect of Lythrum on Sidalcea with that of two native species. Lythrum’s impact on Sidalcea was not consistently stronger than that of the native species. Collectively, these results do not indicate a strong impact of Lythrum on the reproduction or abundance of Sidalcea.","container-title":"Plant Ecology","DOI":"10.1007/s11258-006-9232-2","ISSN":"1573-5052","issue":"2","journalAbbreviation":"Plant Ecol","language":"en","page":"153-161","source":"Springer Link","title":"Competition between Lythrum salicaria and a rare species: combining evidence from experiments and long-term monitoring","title-short":"Competition between Lythrum salicaria and a rare species","volume":"191","author":[{"family":"Denoth","given":"Madlen"},{"family":"Myers","given":"Judith H."}],"issued":{"date-parts":[["2007",8,1]]}}}],"schema":"https://github.com/citation-style-language/schema/raw/master/csl-citation.json"} </w:instrText>
      </w:r>
      <w:r w:rsidR="00B56223">
        <w:fldChar w:fldCharType="separate"/>
      </w:r>
      <w:r w:rsidR="00B56223" w:rsidRPr="002E4B21">
        <w:rPr>
          <w:rFonts w:ascii="Calibri" w:hAnsi="Calibri" w:cs="Calibri"/>
        </w:rPr>
        <w:t>(Denoth &amp; Myers, 2007)</w:t>
      </w:r>
      <w:r w:rsidR="00B56223">
        <w:fldChar w:fldCharType="end"/>
      </w:r>
      <w:r w:rsidR="00B56223">
        <w:t xml:space="preserve">. Throughout this time, Ladner Marsh has been protected as a Wildlife Management Area, </w:t>
      </w:r>
      <w:commentRangeStart w:id="28"/>
      <w:r w:rsidR="00B56223">
        <w:t>and as a largely untouched habitat is an ideal ecological laboratory to monitor plant community stability over decadal timescales</w:t>
      </w:r>
      <w:commentRangeEnd w:id="28"/>
      <w:r w:rsidR="0095661D">
        <w:rPr>
          <w:rStyle w:val="CommentReference"/>
        </w:rPr>
        <w:commentReference w:id="28"/>
      </w:r>
      <w:r w:rsidR="00B56223">
        <w:t xml:space="preserve">. </w:t>
      </w:r>
    </w:p>
    <w:p w14:paraId="763A884B" w14:textId="1CB52EEE" w:rsidR="00376A87" w:rsidRDefault="00B56223" w:rsidP="00376A87">
      <w:pPr>
        <w:ind w:firstLine="360"/>
      </w:pPr>
      <w:r>
        <w:lastRenderedPageBreak/>
        <w:t>Despite escaping anthropogenic manipulations</w:t>
      </w:r>
      <w:commentRangeStart w:id="29"/>
      <w:r>
        <w:t>, natural disturbance events in Ladner Marsh that can lead to shifts in plant community succession have occurred</w:t>
      </w:r>
      <w:commentRangeEnd w:id="29"/>
      <w:r w:rsidR="00451FA2">
        <w:rPr>
          <w:rStyle w:val="CommentReference"/>
        </w:rPr>
        <w:commentReference w:id="29"/>
      </w:r>
      <w:r>
        <w:t xml:space="preserve">. </w:t>
      </w:r>
      <w:r w:rsidR="004F40CC">
        <w:t xml:space="preserve">Major flooding events on the Fraser River occurred in 1894 and 1948 that breached dikes and flooded riverside communities. While damage surveys are not available for Ladner Marsh, it is reasonable to assume that these storm events inundated the marsh and likely deposited storm debris. </w:t>
      </w:r>
      <w:r w:rsidR="007A2D40">
        <w:t>While</w:t>
      </w:r>
      <w:r w:rsidR="00376A87">
        <w:t xml:space="preserve"> these natural disturbance events </w:t>
      </w:r>
      <w:r w:rsidR="007A2D40">
        <w:t>may not have altered</w:t>
      </w:r>
      <w:r w:rsidR="00376A87">
        <w:t xml:space="preserve"> the site’s topography or structure, the introduction of invasive plant species has been documented </w:t>
      </w:r>
      <w:r w:rsidR="00376A87">
        <w:fldChar w:fldCharType="begin"/>
      </w:r>
      <w:r w:rsidR="00376A87">
        <w:instrText xml:space="preserve"> ADDIN ZOTERO_ITEM CSL_CITATION {"citationID":"buq6HEqC","properties":{"formattedCitation":"(Bradfield &amp; Porter, 1982; Denoth &amp; Myers, 2007)","plainCitation":"(Bradfield &amp; Porter, 1982; Denoth &amp; Myers, 2007)","noteIndex":0},"citationItems":[{"id":108,"uris":["http://zotero.org/users/6092945/items/AA4XA4EZ"],"uri":["http://zotero.org/users/6092945/items/AA4XA4EZ"],"itemData":{"id":108,"type":"article-journal","abstract":"Vegetation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L."}],"issued":{"date-parts":[["1982",4,1]]}}},{"id":622,"uris":["http://zotero.org/users/6092945/items/LSLEQYJS"],"uri":["http://zotero.org/users/6092945/items/LSLEQYJS"],"itemData":{"id":622,"type":"article-journal","abstract":"The rare endemic plant Sidalcea hendersonii (Henderson’s checker-mallow) occurs in tidal marshes of the Pacific Northwest and may be threatened by Lythrum salicaria (purple loosestrife), a European invader plant. We compared the abundances of Lythrum and Sidalcea in a wetland in British Columbia (Canada) in 1999 to those measured in 1979 to track changes in both species. Although the frequency of Sidalcea decreased by more than 50%, and that of Lythrum increased by almost 20%, there was no significant relationship between the changes of the two species. We assessed the potential effects of competition by Lythrum on Sidalcea in field and patio experiments. In the field, we measured the response of Sidalcea to the removal of Lythrum over a two-year period and compared this to the response of Sidalcea to the removal of native species and in unmanipulated control plots. Removal of Lythrum significantly improved the vegetative performance of Sidalcea compared to the removal of randomly selected native plants and the control treatment in the first year. In the second year, the performance of Sidealcea did not differ significantly with treatment. Removals did not influence the reproductive performance of Sidalcea in either year. A one-year additive experiment, carried out in pots, compared the competitive effect of Lythrum on Sidalcea with that of two native species. Lythrum’s impact on Sidalcea was not consistently stronger than that of the native species. Collectively, these results do not indicate a strong impact of Lythrum on the reproduction or abundance of Sidalcea.","container-title":"Plant Ecology","DOI":"10.1007/s11258-006-9232-2","ISSN":"1573-5052","issue":"2","journalAbbreviation":"Plant Ecol","language":"en","page":"153-161","source":"Springer Link","title":"Competition between Lythrum salicaria and a rare species: combining evidence from experiments and long-term monitoring","title-short":"Competition between Lythrum salicaria and a rare species","volume":"191","author":[{"family":"Denoth","given":"Madlen"},{"family":"Myers","given":"Judith H."}],"issued":{"date-parts":[["2007",8,1]]}}}],"schema":"https://github.com/citation-style-language/schema/raw/master/csl-citation.json"} </w:instrText>
      </w:r>
      <w:r w:rsidR="00376A87">
        <w:fldChar w:fldCharType="separate"/>
      </w:r>
      <w:r w:rsidR="00376A87" w:rsidRPr="00376A87">
        <w:rPr>
          <w:rFonts w:ascii="Calibri" w:hAnsi="Calibri" w:cs="Calibri"/>
        </w:rPr>
        <w:t>(Bradfield &amp; Porter, 1982; Denoth &amp; Myers, 2007)</w:t>
      </w:r>
      <w:r w:rsidR="00376A87">
        <w:fldChar w:fldCharType="end"/>
      </w:r>
      <w:r w:rsidR="00376A87">
        <w:t xml:space="preserve">. </w:t>
      </w:r>
    </w:p>
    <w:p w14:paraId="0D35F584" w14:textId="03A7BBE1" w:rsidR="00B56223" w:rsidRDefault="00B56223" w:rsidP="00103C41">
      <w:pPr>
        <w:pStyle w:val="ListParagraph"/>
        <w:numPr>
          <w:ilvl w:val="0"/>
          <w:numId w:val="4"/>
        </w:numPr>
      </w:pPr>
      <w:r>
        <w:t>Describe history</w:t>
      </w:r>
      <w:r w:rsidR="00FC6935">
        <w:t xml:space="preserve"> &amp; invasion</w:t>
      </w:r>
      <w:r>
        <w:t xml:space="preserve"> of purple loosestrife? “</w:t>
      </w:r>
      <w:r w:rsidRPr="001D363C">
        <w:rPr>
          <w:i/>
        </w:rPr>
        <w:t xml:space="preserve">Adams (1993) suggested that the colonization of tidal marshes by purple loosestrife </w:t>
      </w:r>
      <w:r w:rsidRPr="001D363C">
        <w:rPr>
          <w:i/>
          <w:iCs/>
        </w:rPr>
        <w:t>(</w:t>
      </w:r>
      <w:proofErr w:type="spellStart"/>
      <w:r w:rsidRPr="001D363C">
        <w:rPr>
          <w:iCs/>
          <w:u w:val="single"/>
        </w:rPr>
        <w:t>Lythrum</w:t>
      </w:r>
      <w:proofErr w:type="spellEnd"/>
      <w:r w:rsidRPr="001D363C">
        <w:rPr>
          <w:iCs/>
        </w:rPr>
        <w:t xml:space="preserve"> </w:t>
      </w:r>
      <w:proofErr w:type="spellStart"/>
      <w:r w:rsidRPr="001D363C">
        <w:rPr>
          <w:iCs/>
          <w:u w:val="single"/>
        </w:rPr>
        <w:t>salicaria</w:t>
      </w:r>
      <w:proofErr w:type="spellEnd"/>
      <w:r w:rsidRPr="001D363C">
        <w:rPr>
          <w:i/>
          <w:iCs/>
        </w:rPr>
        <w:t xml:space="preserve">) </w:t>
      </w:r>
      <w:r w:rsidRPr="001D363C">
        <w:rPr>
          <w:i/>
        </w:rPr>
        <w:t>is facilitated by disturbance. Although wrack may be a significant agent of disturbance, the primary agent of disturbance within the Fraser River estuary appears to be wood debris, especially in tidal freshwater portions of the distributary channels</w:t>
      </w:r>
      <w:r w:rsidRPr="00B56223">
        <w:t>.</w:t>
      </w:r>
      <w:r>
        <w:t>”</w:t>
      </w:r>
      <w:r w:rsidRPr="00B56223">
        <w:t xml:space="preserve"> </w:t>
      </w:r>
      <w:r>
        <w:fldChar w:fldCharType="begin"/>
      </w:r>
      <w:r>
        <w:instrText xml:space="preserve"> ADDIN ZOTERO_ITEM CSL_CITATION {"citationID":"n3CZKqj8","properties":{"formattedCitation":"(Adams &amp; Williams, 2004)","plainCitation":"(Adams &amp; Williams, 2004)","noteIndex":0},"citationItems":[{"id":1297,"uris":["http://zotero.org/users/6092945/items/CJQ6LPG9"],"uri":["http://zotero.org/users/6092945/items/CJQ6LPG9"],"itemData":{"id":1297,"type":"chapter","container-title":"Fraser River Delta, British Columbia: issues of an Urban Estuary","page":"147-172","publisher":"Geological Survey of Canada, Bulletin 547","title":"Tidal marshes of the Fraser River estuary: composition, structure, and a history of marsh creation efforts to 1997.","author":[{"family":"Adams","given":"M. A."},{"family":"Williams","given":"G. L."}],"editor":[{"family":"Groulx","given":"B. J."},{"family":"Mosher","given":"D. C."},{"family":"Luternauer","given":"J. L."},{"family":"Bilderback","given":"D. E."}],"issued":{"date-parts":[["2004"]]}}}],"schema":"https://github.com/citation-style-language/schema/raw/master/csl-citation.json"} </w:instrText>
      </w:r>
      <w:r>
        <w:fldChar w:fldCharType="separate"/>
      </w:r>
      <w:r w:rsidRPr="00B56223">
        <w:rPr>
          <w:rFonts w:ascii="Calibri" w:hAnsi="Calibri" w:cs="Calibri"/>
        </w:rPr>
        <w:t>(Adams &amp; Williams, 2004)</w:t>
      </w:r>
      <w:r>
        <w:fldChar w:fldCharType="end"/>
      </w:r>
    </w:p>
    <w:p w14:paraId="4A50B037" w14:textId="039CD858" w:rsidR="00FC6935" w:rsidRDefault="007A2D40" w:rsidP="00FC6935">
      <w:pPr>
        <w:pStyle w:val="ListParagraph"/>
        <w:numPr>
          <w:ilvl w:val="0"/>
          <w:numId w:val="4"/>
        </w:numPr>
      </w:pPr>
      <w:r>
        <w:t xml:space="preserve">Highlight importance of incremental </w:t>
      </w:r>
      <w:commentRangeStart w:id="30"/>
      <w:r>
        <w:t xml:space="preserve">sediment accumulation </w:t>
      </w:r>
      <w:commentRangeEnd w:id="30"/>
      <w:r>
        <w:rPr>
          <w:rStyle w:val="CommentReference"/>
        </w:rPr>
        <w:commentReference w:id="30"/>
      </w:r>
      <w:r>
        <w:t xml:space="preserve">[rate per year] in contrast to documentation of delayed recovery following extreme disturbance </w:t>
      </w:r>
      <w:r>
        <w:fldChar w:fldCharType="begin"/>
      </w:r>
      <w:r>
        <w:instrText xml:space="preserve"> ADDIN ZOTERO_ITEM CSL_CITATION {"citationID":"ixAABSCc","properties":{"formattedCitation":"(van Belzen et al., 2017)","plainCitation":"(van Belzen et al., 2017)","noteIndex":0},"citationItems":[{"id":1292,"uris":["http://zotero.org/users/6092945/items/5YZY4M3V"],"uri":["http://zotero.org/users/6092945/items/5YZY4M3V"],"itemData":{"id":1292,"type":"article-journal","abstract":"Theory and controlled experiments have shown that the recovery rate of an ecological variable from perturbation slows down before a critical tipping point. Here, van Belzen and colleagues demonstrate that slowed vegetation recovery to disturbance is also apparent in the natural system of a tidal marsh.","container-title":"Nature Communications","DOI":"10.1038/ncomms15811","ISSN":"2041-1723","issue":"1","language":"en","note":"number: 1\npublisher: Nature Publishing Group","page":"1-7","source":"www.nature.com","title":"Vegetation recovery in tidal marshes reveals critical slowing down under increased inundation","volume":"8","author":[{"family":"Belzen","given":"Jim","non-dropping-particle":"van"},{"family":"Koppel","given":"Johan","non-dropping-particle":"van de"},{"family":"Kirwan","given":"Matthew L."},{"family":"Wal","given":"Daphne","non-dropping-particle":"van der"},{"family":"Herman","given":"Peter M. J."},{"family":"Dakos","given":"Vasilis"},{"family":"Kéfi","given":"Sonia"},{"family":"Scheffer","given":"Marten"},{"family":"Guntenspergen","given":"Glenn R."},{"family":"Bouma","given":"Tjeerd J."}],"issued":{"date-parts":[["2017",6,9]]}}}],"schema":"https://github.com/citation-style-language/schema/raw/master/csl-citation.json"} </w:instrText>
      </w:r>
      <w:r>
        <w:fldChar w:fldCharType="separate"/>
      </w:r>
      <w:r w:rsidRPr="00600E6C">
        <w:rPr>
          <w:rFonts w:ascii="Calibri" w:hAnsi="Calibri" w:cs="Calibri"/>
        </w:rPr>
        <w:t>(van Belzen et al., 2017)</w:t>
      </w:r>
      <w:r>
        <w:fldChar w:fldCharType="end"/>
      </w:r>
      <w:r>
        <w:t>.</w:t>
      </w:r>
    </w:p>
    <w:p w14:paraId="332458D3" w14:textId="60026748" w:rsidR="00FC6935" w:rsidRDefault="00FC6935" w:rsidP="00FC6935">
      <w:pPr>
        <w:pStyle w:val="ListParagraph"/>
        <w:numPr>
          <w:ilvl w:val="1"/>
          <w:numId w:val="4"/>
        </w:numPr>
      </w:pPr>
      <w:r>
        <w:t xml:space="preserve">Suggest that sedimentation over very long time may drive conversion to riparian habitat; reference riparian fringe at northern, eastern, and southern borders. </w:t>
      </w:r>
    </w:p>
    <w:p w14:paraId="3D2C6F4E" w14:textId="15936B12" w:rsidR="00864308" w:rsidRDefault="0044427B" w:rsidP="00864308">
      <w:r>
        <w:t xml:space="preserve">The main objective of this study was to determine whether the plant community </w:t>
      </w:r>
      <w:commentRangeStart w:id="31"/>
      <w:r>
        <w:t xml:space="preserve">assemblage types </w:t>
      </w:r>
      <w:commentRangeEnd w:id="31"/>
      <w:r w:rsidR="00F25D09">
        <w:rPr>
          <w:rStyle w:val="CommentReference"/>
        </w:rPr>
        <w:commentReference w:id="31"/>
      </w:r>
      <w:r>
        <w:t xml:space="preserve">(hereafter, “assemblages”) identified forty years ago in Ladner Marsh </w:t>
      </w:r>
      <w:r>
        <w:fldChar w:fldCharType="begin"/>
      </w:r>
      <w:r>
        <w:instrText xml:space="preserve"> ADDIN ZOTERO_ITEM CSL_CITATION {"citationID":"dMxcc43S","properties":{"formattedCitation":"(Bradfield &amp; Porter, 1982)","plainCitation":"(Bradfield &amp; Porter, 1982)","noteIndex":0},"citationItems":[{"id":108,"uris":["http://zotero.org/users/6092945/items/AA4XA4EZ"],"uri":["http://zotero.org/users/6092945/items/AA4XA4EZ"],"itemData":{"id":108,"type":"article-journal","abstract":"Vegetation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L."}],"issued":{"date-parts":[["1982",4,1]]}}}],"schema":"https://github.com/citation-style-language/schema/raw/master/csl-citation.json"} </w:instrText>
      </w:r>
      <w:r>
        <w:fldChar w:fldCharType="separate"/>
      </w:r>
      <w:r w:rsidRPr="0044427B">
        <w:rPr>
          <w:rFonts w:ascii="Calibri" w:hAnsi="Calibri" w:cs="Calibri"/>
        </w:rPr>
        <w:t>(Bradfield &amp; Porter, 1982)</w:t>
      </w:r>
      <w:r>
        <w:fldChar w:fldCharType="end"/>
      </w:r>
      <w:r>
        <w:t xml:space="preserve"> are still identifiable today. </w:t>
      </w:r>
      <w:commentRangeStart w:id="32"/>
      <w:r w:rsidR="00425857">
        <w:t xml:space="preserve">In the absence of known disturbance </w:t>
      </w:r>
      <w:commentRangeEnd w:id="32"/>
      <w:r w:rsidR="00F25D09">
        <w:rPr>
          <w:rStyle w:val="CommentReference"/>
        </w:rPr>
        <w:commentReference w:id="32"/>
      </w:r>
      <w:r w:rsidR="00425857">
        <w:t>events</w:t>
      </w:r>
      <w:r w:rsidR="00264A90">
        <w:t xml:space="preserve"> and unchanged riverine processes since </w:t>
      </w:r>
      <w:r>
        <w:t xml:space="preserve">observations in </w:t>
      </w:r>
      <w:r w:rsidR="00264A90">
        <w:t>1979</w:t>
      </w:r>
      <w:r w:rsidR="00425857">
        <w:t xml:space="preserve">, I predict the same assemblage types should be identifiable. </w:t>
      </w:r>
      <w:r>
        <w:t>I</w:t>
      </w:r>
      <w:r w:rsidR="00425857">
        <w:t>f sediment has been accruing over time, I would expect</w:t>
      </w:r>
      <w:r w:rsidR="00264A90">
        <w:t xml:space="preserve"> elevations overall to be higher, and</w:t>
      </w:r>
      <w:r w:rsidR="00425857">
        <w:t xml:space="preserve"> </w:t>
      </w:r>
      <w:r w:rsidR="001D363C">
        <w:rPr>
          <w:i/>
        </w:rPr>
        <w:t>Carex lyngbyei</w:t>
      </w:r>
      <w:r w:rsidR="00425857">
        <w:t xml:space="preserve"> should be a more dominant assemblage, with some woody species encroachment. </w:t>
      </w:r>
      <w:r>
        <w:t>However, i</w:t>
      </w:r>
      <w:r w:rsidR="00425857">
        <w:t>f marsh platform has been subsiding over time, I would expect</w:t>
      </w:r>
      <w:r w:rsidR="00264A90">
        <w:t xml:space="preserve"> elevations overall to be lower, and</w:t>
      </w:r>
      <w:r w:rsidR="00425857">
        <w:t xml:space="preserve"> </w:t>
      </w:r>
      <w:commentRangeStart w:id="33"/>
      <w:r w:rsidR="00425857">
        <w:t xml:space="preserve">METR </w:t>
      </w:r>
      <w:commentRangeEnd w:id="33"/>
      <w:r w:rsidR="00F25D09">
        <w:rPr>
          <w:rStyle w:val="CommentReference"/>
        </w:rPr>
        <w:commentReference w:id="33"/>
      </w:r>
      <w:r w:rsidR="00425857">
        <w:t xml:space="preserve">to be more spatially dominant. </w:t>
      </w:r>
      <w:commentRangeStart w:id="34"/>
      <w:r w:rsidR="00864308">
        <w:t xml:space="preserve">This study provides a unique opportunity to utilize long-term datasets to quantitatively assess shifts in community assemblage. </w:t>
      </w:r>
      <w:commentRangeEnd w:id="34"/>
      <w:r w:rsidR="00F25D09">
        <w:rPr>
          <w:rStyle w:val="CommentReference"/>
        </w:rPr>
        <w:commentReference w:id="34"/>
      </w:r>
    </w:p>
    <w:p w14:paraId="6CB6DE26" w14:textId="77777777" w:rsidR="00864308" w:rsidRDefault="00864308" w:rsidP="000645FC"/>
    <w:p w14:paraId="3E753757" w14:textId="77777777" w:rsidR="00864308" w:rsidRPr="000645FC" w:rsidRDefault="00864308" w:rsidP="000645FC"/>
    <w:p w14:paraId="31E9746A" w14:textId="77777777" w:rsidR="006B5ED7" w:rsidRDefault="006B5ED7">
      <w:pPr>
        <w:rPr>
          <w:rFonts w:asciiTheme="majorHAnsi" w:eastAsiaTheme="majorEastAsia" w:hAnsiTheme="majorHAnsi" w:cstheme="majorBidi"/>
          <w:color w:val="2E74B5" w:themeColor="accent1" w:themeShade="BF"/>
          <w:sz w:val="32"/>
          <w:szCs w:val="32"/>
        </w:rPr>
      </w:pPr>
      <w:r>
        <w:br w:type="page"/>
      </w:r>
    </w:p>
    <w:p w14:paraId="31D8CEDC" w14:textId="3399E4C0" w:rsidR="00275ADE" w:rsidRDefault="00C94CBF" w:rsidP="00C94CBF">
      <w:pPr>
        <w:pStyle w:val="Heading1"/>
      </w:pPr>
      <w:r>
        <w:lastRenderedPageBreak/>
        <w:t>Methods</w:t>
      </w:r>
    </w:p>
    <w:p w14:paraId="6584A7FC" w14:textId="5D20F084" w:rsidR="00C94CBF" w:rsidRDefault="00B31C4B" w:rsidP="00D22A0C">
      <w:pPr>
        <w:pStyle w:val="Heading2"/>
      </w:pPr>
      <w:commentRangeStart w:id="35"/>
      <w:r>
        <w:t>Transect</w:t>
      </w:r>
      <w:r w:rsidR="00D22A0C">
        <w:t xml:space="preserve"> delineation</w:t>
      </w:r>
      <w:r w:rsidR="00904BB3">
        <w:t xml:space="preserve"> </w:t>
      </w:r>
      <w:commentRangeEnd w:id="35"/>
      <w:r w:rsidR="0095661D">
        <w:rPr>
          <w:rStyle w:val="CommentReference"/>
          <w:rFonts w:asciiTheme="minorHAnsi" w:eastAsiaTheme="minorHAnsi" w:hAnsiTheme="minorHAnsi" w:cstheme="minorBidi"/>
          <w:color w:val="auto"/>
        </w:rPr>
        <w:commentReference w:id="35"/>
      </w:r>
    </w:p>
    <w:p w14:paraId="3F2779A7" w14:textId="67D50707" w:rsidR="00D22A0C" w:rsidRDefault="0098795A" w:rsidP="00C94CBF">
      <w:r>
        <w:t>No permanent markers were left in Ladner marsh, so</w:t>
      </w:r>
      <w:r w:rsidR="00904BB3">
        <w:t xml:space="preserve"> precise</w:t>
      </w:r>
      <w:r>
        <w:t xml:space="preserve"> t</w:t>
      </w:r>
      <w:r w:rsidR="00C94CBF">
        <w:t>ransects assessed by Bradfield &amp; Porter (1982)</w:t>
      </w:r>
      <w:r w:rsidR="00532A11">
        <w:t xml:space="preserve"> or </w:t>
      </w:r>
      <w:proofErr w:type="spellStart"/>
      <w:r w:rsidR="00532A11">
        <w:t>Denoth</w:t>
      </w:r>
      <w:proofErr w:type="spellEnd"/>
      <w:r w:rsidR="00532A11">
        <w:t xml:space="preserve"> &amp; Myers (2007)</w:t>
      </w:r>
      <w:r w:rsidR="00C94CBF">
        <w:t xml:space="preserve"> were not identifia</w:t>
      </w:r>
      <w:r w:rsidR="00BD6706">
        <w:t>ble in 2019</w:t>
      </w:r>
      <w:r w:rsidR="00C94CBF">
        <w:t>. To approximate transect location the map from Figure 1</w:t>
      </w:r>
      <w:r w:rsidR="00965DA5">
        <w:t xml:space="preserve"> (1982)</w:t>
      </w:r>
      <w:r w:rsidR="00C94CBF">
        <w:t xml:space="preserve"> was overlaid onto 2019 Google Earth Imagery (Google Earth Pro 7.3.2.5776, Imagery Date</w:t>
      </w:r>
      <w:r w:rsidR="00E041C3">
        <w:t>s November 9, 2002 and</w:t>
      </w:r>
      <w:r w:rsidR="00C94CBF">
        <w:t xml:space="preserve"> June 12, 2019). </w:t>
      </w:r>
      <w:r w:rsidR="00D22A0C">
        <w:t>Dominant channel features shown in Figure 1 (1982) were easily distinguished on Google Earth, and used as visual guides to place transect ends. GPS locations of transect beginnings and ends were georeferenced</w:t>
      </w:r>
      <w:r w:rsidR="00BE201B">
        <w:t xml:space="preserve"> (NAD83)</w:t>
      </w:r>
      <w:r w:rsidR="00435F00">
        <w:t xml:space="preserve"> and transferred to </w:t>
      </w:r>
      <w:proofErr w:type="spellStart"/>
      <w:r w:rsidR="00435F00">
        <w:t>Avenza</w:t>
      </w:r>
      <w:proofErr w:type="spellEnd"/>
      <w:r w:rsidR="00435F00">
        <w:t xml:space="preserve"> 3.2</w:t>
      </w:r>
      <w:r w:rsidR="00FE2ADA">
        <w:t xml:space="preserve"> (72.23)</w:t>
      </w:r>
      <w:r w:rsidR="00D22A0C">
        <w:t xml:space="preserve"> for field wayfinding. Actual GPS locations of transect ends and assemblage area polygons were recorded in </w:t>
      </w:r>
      <w:proofErr w:type="spellStart"/>
      <w:r w:rsidR="00D22A0C">
        <w:t>Avenza</w:t>
      </w:r>
      <w:proofErr w:type="spellEnd"/>
      <w:r w:rsidR="00D22A0C">
        <w:t xml:space="preserve">. </w:t>
      </w:r>
      <w:r w:rsidR="00B31C4B">
        <w:t xml:space="preserve">Seven of the original eight transects were used - transect “Q” (1982) was omitted due to inaccessibility </w:t>
      </w:r>
      <w:commentRangeStart w:id="36"/>
      <w:r w:rsidR="00B31C4B">
        <w:t>and conversion to</w:t>
      </w:r>
      <w:r w:rsidR="00904BB3">
        <w:t xml:space="preserve"> thick</w:t>
      </w:r>
      <w:r w:rsidR="00B31C4B">
        <w:t xml:space="preserve"> riparian forest </w:t>
      </w:r>
      <w:r w:rsidR="00904BB3">
        <w:t>with an understory of Himalayan blackberry (</w:t>
      </w:r>
      <w:proofErr w:type="spellStart"/>
      <w:r w:rsidR="00904BB3">
        <w:rPr>
          <w:i/>
        </w:rPr>
        <w:t>Rubus</w:t>
      </w:r>
      <w:proofErr w:type="spellEnd"/>
      <w:r w:rsidR="00904BB3">
        <w:rPr>
          <w:i/>
        </w:rPr>
        <w:t xml:space="preserve"> </w:t>
      </w:r>
      <w:proofErr w:type="spellStart"/>
      <w:r w:rsidR="00904BB3" w:rsidRPr="00904BB3">
        <w:rPr>
          <w:i/>
        </w:rPr>
        <w:t>armeniacus</w:t>
      </w:r>
      <w:proofErr w:type="spellEnd"/>
      <w:r w:rsidR="00904BB3">
        <w:t xml:space="preserve">) </w:t>
      </w:r>
      <w:r w:rsidR="00B31C4B" w:rsidRPr="00904BB3">
        <w:t>since</w:t>
      </w:r>
      <w:r w:rsidR="00B31C4B">
        <w:t xml:space="preserve"> 1982</w:t>
      </w:r>
      <w:commentRangeEnd w:id="36"/>
      <w:r w:rsidR="0095661D">
        <w:rPr>
          <w:rStyle w:val="CommentReference"/>
        </w:rPr>
        <w:commentReference w:id="36"/>
      </w:r>
      <w:r w:rsidR="00B31C4B">
        <w:t xml:space="preserve">. The last </w:t>
      </w:r>
      <w:r w:rsidR="002D0F92">
        <w:t>30</w:t>
      </w:r>
      <w:r w:rsidR="00B31C4B">
        <w:t xml:space="preserve"> m of transect “W” (1982) were truncated at its western edge due to inaccessibility into the often submerged low marsh.</w:t>
      </w:r>
      <w:r w:rsidR="00904BB3">
        <w:t xml:space="preserve"> </w:t>
      </w:r>
      <w:r w:rsidR="003E6335">
        <w:t>Quadrats in the original study that occurred in the tidal channels were not assessed, although lower benches submerged at higher tides were included.</w:t>
      </w:r>
      <w:r w:rsidR="00B31C4B">
        <w:t xml:space="preserve"> </w:t>
      </w:r>
      <w:r w:rsidR="00E9118B">
        <w:t>(</w:t>
      </w:r>
      <w:r w:rsidR="00E9118B" w:rsidRPr="00E9118B">
        <w:rPr>
          <w:highlight w:val="yellow"/>
        </w:rPr>
        <w:t>COMPARISON FIG</w:t>
      </w:r>
      <w:r w:rsidR="00E9118B">
        <w:t>)</w:t>
      </w:r>
    </w:p>
    <w:p w14:paraId="6872CB04" w14:textId="77777777" w:rsidR="00D22A0C" w:rsidRDefault="00D22A0C" w:rsidP="00D22A0C">
      <w:pPr>
        <w:pStyle w:val="Heading2"/>
      </w:pPr>
      <w:r>
        <w:t>Elevation</w:t>
      </w:r>
    </w:p>
    <w:p w14:paraId="271B4141" w14:textId="2B0F2F9F" w:rsidR="00D22A0C" w:rsidRDefault="00D22A0C" w:rsidP="00D22A0C">
      <w:r>
        <w:t>Elevation of plant assemblage types was assessed using a survey level (</w:t>
      </w:r>
      <w:r w:rsidR="00271EE6">
        <w:rPr>
          <w:highlight w:val="yellow"/>
        </w:rPr>
        <w:t xml:space="preserve">BRAND, </w:t>
      </w:r>
      <w:r w:rsidR="00271EE6" w:rsidRPr="00271EE6">
        <w:rPr>
          <w:highlight w:val="yellow"/>
        </w:rPr>
        <w:t>MODEL</w:t>
      </w:r>
      <w:r>
        <w:t>) and standard surveying techniques recorded to the nearest cm, and estimating nearest mm when possible. Field site elevation profiles were related to Natural Resource</w:t>
      </w:r>
      <w:ins w:id="37" w:author="Richardson, John S." w:date="2020-05-03T11:10:00Z">
        <w:r w:rsidR="0095661D">
          <w:t>s</w:t>
        </w:r>
      </w:ins>
      <w:r>
        <w:t xml:space="preserve"> Canada, Survey Canada station marker B737197 in the adjacent neighborhood</w:t>
      </w:r>
      <w:r w:rsidR="003F24FA">
        <w:t xml:space="preserve"> (</w:t>
      </w:r>
      <w:r w:rsidR="003F24FA" w:rsidRPr="003F24FA">
        <w:rPr>
          <w:highlight w:val="yellow"/>
        </w:rPr>
        <w:t>MAP?</w:t>
      </w:r>
      <w:r w:rsidR="003F24FA">
        <w:t>)</w:t>
      </w:r>
      <w:r>
        <w:t xml:space="preserve">. </w:t>
      </w:r>
      <w:r w:rsidR="002C4C67">
        <w:t xml:space="preserve">Elevation was recorded for the beginning and ends of all transects, and at the boundaries and centers of plant assemblage types on the transect tape. </w:t>
      </w:r>
      <w:r w:rsidR="00C77280">
        <w:t xml:space="preserve">All elevation measurements were taken on the same day as assemblage sampling before moving the transect tape to ensure precise elevation for the assemblage observed. </w:t>
      </w:r>
    </w:p>
    <w:p w14:paraId="5BA31AC0" w14:textId="77777777" w:rsidR="00D22A0C" w:rsidRDefault="00D22A0C" w:rsidP="00D22A0C">
      <w:pPr>
        <w:pStyle w:val="Heading2"/>
      </w:pPr>
      <w:commentRangeStart w:id="38"/>
      <w:r>
        <w:t>Assemblage delineation</w:t>
      </w:r>
      <w:r w:rsidR="004411C4">
        <w:t xml:space="preserve"> &amp; sampling</w:t>
      </w:r>
      <w:commentRangeEnd w:id="38"/>
      <w:r w:rsidR="0096443A">
        <w:rPr>
          <w:rStyle w:val="CommentReference"/>
          <w:rFonts w:asciiTheme="minorHAnsi" w:eastAsiaTheme="minorHAnsi" w:hAnsiTheme="minorHAnsi" w:cstheme="minorBidi"/>
          <w:color w:val="auto"/>
        </w:rPr>
        <w:commentReference w:id="38"/>
      </w:r>
    </w:p>
    <w:p w14:paraId="6CE67F74" w14:textId="0F9EB19B" w:rsidR="003763AF" w:rsidRDefault="009E4BCF" w:rsidP="00D22A0C">
      <w:r>
        <w:t xml:space="preserve">Assemblage types were considered if their boundary intersected the transect tape; assemblages tangential to the survey transect (but not intersecting it) were ignored. </w:t>
      </w:r>
      <w:r w:rsidR="002C4C67">
        <w:t xml:space="preserve">Assemblages were defined as being dominated </w:t>
      </w:r>
      <w:r w:rsidR="002C4C67">
        <w:rPr>
          <w:u w:val="single"/>
        </w:rPr>
        <w:t>&gt;</w:t>
      </w:r>
      <w:r w:rsidR="002C4C67">
        <w:t>50% by one or two species. If no species was clearly dominant, the area was characterized as “undefined.” To keep survey methods consistent with the 1982 survey, 1 m</w:t>
      </w:r>
      <w:r w:rsidR="002C4C67">
        <w:rPr>
          <w:vertAlign w:val="superscript"/>
        </w:rPr>
        <w:t>2</w:t>
      </w:r>
      <w:r w:rsidR="002C4C67">
        <w:t xml:space="preserve"> quadrats were centered at the center of the assemblage region (</w:t>
      </w:r>
      <w:r w:rsidR="002C4C67" w:rsidRPr="009E4BCF">
        <w:rPr>
          <w:highlight w:val="yellow"/>
        </w:rPr>
        <w:t>FIG</w:t>
      </w:r>
      <w:r w:rsidR="002C4C67">
        <w:t>). No assemblage types were so small that the 1 m</w:t>
      </w:r>
      <w:r w:rsidR="002C4C67">
        <w:rPr>
          <w:vertAlign w:val="superscript"/>
        </w:rPr>
        <w:t>2</w:t>
      </w:r>
      <w:r w:rsidR="002C4C67">
        <w:t xml:space="preserve"> quadrat was less than </w:t>
      </w:r>
      <w:r>
        <w:t xml:space="preserve">1 m </w:t>
      </w:r>
      <w:r w:rsidR="002C4C67">
        <w:t>from the boundary of the next assembl</w:t>
      </w:r>
      <w:r w:rsidR="004411C4">
        <w:t xml:space="preserve">age. </w:t>
      </w:r>
      <w:r w:rsidR="00A85D3A">
        <w:t>Along</w:t>
      </w:r>
      <w:r w:rsidR="004411C4">
        <w:t xml:space="preserve"> transects where the same assemblage reached &gt; 20 m, quadrats were sampled every 10 m to reproduce a modal distance of 10 m (1982).</w:t>
      </w:r>
    </w:p>
    <w:p w14:paraId="61B46C51" w14:textId="77777777" w:rsidR="003763AF" w:rsidRDefault="003763AF" w:rsidP="003763AF">
      <w:pPr>
        <w:pStyle w:val="Heading2"/>
      </w:pPr>
      <w:r>
        <w:t>Assemblage characterization</w:t>
      </w:r>
    </w:p>
    <w:p w14:paraId="61AC3DE9" w14:textId="598C6542" w:rsidR="0008406F" w:rsidRDefault="003763AF" w:rsidP="00710088">
      <w:r>
        <w:t xml:space="preserve">All vascular plant species observed within the quadrat were identified to lowest taxonomic level according to Hitchcock &amp; Cronquist </w:t>
      </w:r>
      <w:r w:rsidR="00F06652">
        <w:fldChar w:fldCharType="begin"/>
      </w:r>
      <w:r w:rsidR="00C97AA3">
        <w:instrText xml:space="preserve"> ADDIN ZOTERO_ITEM CSL_CITATION {"citationID":"hqflzXl5","properties":{"formattedCitation":"(HItchcock &amp; Cronquist, 1973)","plainCitation":"(HItchcock &amp; Cronquist, 1973)","noteIndex":0},"citationItems":[{"id":1061,"uris":["http://zotero.org/users/6092945/items/I3ZNS3TR"],"uri":["http://zotero.org/users/6092945/items/I3ZNS3TR"],"itemData":{"id":1061,"type":"book","event-place":"Seattle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rsidR="00F06652">
        <w:fldChar w:fldCharType="separate"/>
      </w:r>
      <w:r w:rsidR="00F06652" w:rsidRPr="00F06652">
        <w:rPr>
          <w:rFonts w:ascii="Calibri" w:hAnsi="Calibri" w:cs="Calibri"/>
        </w:rPr>
        <w:t>(</w:t>
      </w:r>
      <w:del w:id="39" w:author="Richardson, John S." w:date="2020-05-03T11:11:00Z">
        <w:r w:rsidR="00F06652" w:rsidRPr="00F06652" w:rsidDel="0096443A">
          <w:rPr>
            <w:rFonts w:ascii="Calibri" w:hAnsi="Calibri" w:cs="Calibri"/>
          </w:rPr>
          <w:delText xml:space="preserve">HItchcock &amp; Cronquist, </w:delText>
        </w:r>
      </w:del>
      <w:r w:rsidR="00F06652" w:rsidRPr="00F06652">
        <w:rPr>
          <w:rFonts w:ascii="Calibri" w:hAnsi="Calibri" w:cs="Calibri"/>
        </w:rPr>
        <w:t>1973)</w:t>
      </w:r>
      <w:r w:rsidR="00F06652">
        <w:fldChar w:fldCharType="end"/>
      </w:r>
      <w:r w:rsidR="00710088">
        <w:t xml:space="preserve">. Individuals were defined as “in the plot” if their most basal stem originated </w:t>
      </w:r>
      <w:r w:rsidR="00710088">
        <w:rPr>
          <w:u w:val="single"/>
        </w:rPr>
        <w:t>&gt;</w:t>
      </w:r>
      <w:r w:rsidR="00710088">
        <w:t>50% within the plot boundary; overhanging stems were not considered. Aerial coverage was considered as percent of t</w:t>
      </w:r>
      <w:r w:rsidR="002C2F6E">
        <w:t xml:space="preserve">he quadrat occluded by foliage; </w:t>
      </w:r>
      <w:r w:rsidR="001024C9">
        <w:t>r</w:t>
      </w:r>
      <w:r w:rsidR="00710088">
        <w:t>ambling lianas (</w:t>
      </w:r>
      <w:proofErr w:type="spellStart"/>
      <w:r w:rsidR="00710088">
        <w:rPr>
          <w:i/>
        </w:rPr>
        <w:t>Lathyrus</w:t>
      </w:r>
      <w:proofErr w:type="spellEnd"/>
      <w:r w:rsidR="00710088">
        <w:rPr>
          <w:i/>
        </w:rPr>
        <w:t xml:space="preserve"> </w:t>
      </w:r>
      <w:proofErr w:type="spellStart"/>
      <w:r w:rsidR="00710088">
        <w:rPr>
          <w:i/>
        </w:rPr>
        <w:t>palustris</w:t>
      </w:r>
      <w:proofErr w:type="spellEnd"/>
      <w:r w:rsidR="00710088">
        <w:t xml:space="preserve">) were </w:t>
      </w:r>
      <w:commentRangeStart w:id="40"/>
      <w:r w:rsidR="001024C9">
        <w:t>imagined</w:t>
      </w:r>
      <w:r w:rsidR="00710088">
        <w:t xml:space="preserve"> </w:t>
      </w:r>
      <w:commentRangeEnd w:id="40"/>
      <w:r w:rsidR="0096443A">
        <w:rPr>
          <w:rStyle w:val="CommentReference"/>
        </w:rPr>
        <w:commentReference w:id="40"/>
      </w:r>
      <w:r w:rsidR="00710088">
        <w:t xml:space="preserve">as groundcover (even if climbing vertically). </w:t>
      </w:r>
      <w:r w:rsidR="001024C9">
        <w:t>Percent cover of the quadrat was estimated to the nearest 1/64</w:t>
      </w:r>
      <w:r w:rsidR="001024C9" w:rsidRPr="001024C9">
        <w:rPr>
          <w:vertAlign w:val="superscript"/>
        </w:rPr>
        <w:t>th</w:t>
      </w:r>
      <w:r w:rsidR="001024C9">
        <w:t xml:space="preserve"> m</w:t>
      </w:r>
      <w:r w:rsidR="001024C9">
        <w:rPr>
          <w:vertAlign w:val="superscript"/>
        </w:rPr>
        <w:t>2</w:t>
      </w:r>
      <w:r w:rsidR="001024C9">
        <w:t xml:space="preserve">, and later binned into quartile categories (&lt; 25%, 25-50%, 50-75%, </w:t>
      </w:r>
      <w:r w:rsidR="0008406F">
        <w:t>and &gt;</w:t>
      </w:r>
      <w:r w:rsidR="001024C9">
        <w:t xml:space="preserve"> 75%).</w:t>
      </w:r>
    </w:p>
    <w:p w14:paraId="27CFEF5C" w14:textId="77777777" w:rsidR="0008406F" w:rsidRDefault="0008406F" w:rsidP="00710088"/>
    <w:p w14:paraId="15EAEE2B" w14:textId="0285760F" w:rsidR="00FB5B3F" w:rsidRDefault="0008406F" w:rsidP="00FB5B3F">
      <w:pPr>
        <w:pStyle w:val="Heading2"/>
      </w:pPr>
      <w:r>
        <w:lastRenderedPageBreak/>
        <w:t>Data analysis</w:t>
      </w:r>
    </w:p>
    <w:p w14:paraId="6E6D943D" w14:textId="1F24F8E5" w:rsidR="00B31C4B" w:rsidRDefault="00E46F09" w:rsidP="0008406F">
      <w:r>
        <w:t xml:space="preserve">Data analysis </w:t>
      </w:r>
      <w:del w:id="41" w:author="Richardson, John S." w:date="2020-05-03T11:12:00Z">
        <w:r w:rsidDel="0096443A">
          <w:delText xml:space="preserve">was </w:delText>
        </w:r>
      </w:del>
      <w:r>
        <w:t xml:space="preserve">followed </w:t>
      </w:r>
      <w:del w:id="42" w:author="Richardson, John S." w:date="2020-05-03T11:12:00Z">
        <w:r w:rsidDel="0096443A">
          <w:delText xml:space="preserve">according to </w:delText>
        </w:r>
      </w:del>
      <w:r>
        <w:t>the methods described in Bradfield and Porter (1982)</w:t>
      </w:r>
      <w:r w:rsidR="0008406F">
        <w:t xml:space="preserve"> </w:t>
      </w:r>
      <w:r>
        <w:t xml:space="preserve">to ensure comparison wherever possible. Hierarchical classification was generated in R using the </w:t>
      </w:r>
      <w:r w:rsidR="00167708">
        <w:t>vegan</w:t>
      </w:r>
      <w:r>
        <w:t xml:space="preserve"> package, with Euclidean distance as the measure of </w:t>
      </w:r>
      <w:proofErr w:type="spellStart"/>
      <w:r>
        <w:t>interquadrat</w:t>
      </w:r>
      <w:proofErr w:type="spellEnd"/>
      <w:r>
        <w:t xml:space="preserve"> dissimilarity. </w:t>
      </w:r>
    </w:p>
    <w:p w14:paraId="7CDCDCF8" w14:textId="77777777" w:rsidR="00B31C4B" w:rsidRDefault="00B31C4B" w:rsidP="0008406F"/>
    <w:p w14:paraId="40161D31" w14:textId="77777777" w:rsidR="00B31C4B" w:rsidRDefault="00B31C4B" w:rsidP="0008406F"/>
    <w:p w14:paraId="7D07254A" w14:textId="77777777" w:rsidR="00C73BA9" w:rsidRDefault="00C73BA9">
      <w:pPr>
        <w:rPr>
          <w:rFonts w:asciiTheme="majorHAnsi" w:eastAsiaTheme="majorEastAsia" w:hAnsiTheme="majorHAnsi" w:cstheme="majorBidi"/>
          <w:color w:val="2E74B5" w:themeColor="accent1" w:themeShade="BF"/>
          <w:sz w:val="32"/>
          <w:szCs w:val="32"/>
        </w:rPr>
      </w:pPr>
      <w:r>
        <w:br w:type="page"/>
      </w:r>
    </w:p>
    <w:p w14:paraId="2B6AA776" w14:textId="4E931E88" w:rsidR="00B31C4B" w:rsidRDefault="00B31C4B" w:rsidP="00B31C4B">
      <w:pPr>
        <w:pStyle w:val="Heading1"/>
      </w:pPr>
      <w:commentRangeStart w:id="43"/>
      <w:r>
        <w:lastRenderedPageBreak/>
        <w:t>Results</w:t>
      </w:r>
      <w:commentRangeEnd w:id="43"/>
      <w:r w:rsidR="00C41A5A">
        <w:rPr>
          <w:rStyle w:val="CommentReference"/>
          <w:rFonts w:asciiTheme="minorHAnsi" w:eastAsiaTheme="minorHAnsi" w:hAnsiTheme="minorHAnsi" w:cstheme="minorBidi"/>
          <w:color w:val="auto"/>
        </w:rPr>
        <w:commentReference w:id="43"/>
      </w:r>
    </w:p>
    <w:p w14:paraId="35A7185C" w14:textId="77777777" w:rsidR="00710088" w:rsidRDefault="001024C9" w:rsidP="00B31C4B">
      <w:r>
        <w:t xml:space="preserve"> </w:t>
      </w:r>
    </w:p>
    <w:p w14:paraId="49EECCE5" w14:textId="77777777" w:rsidR="00864308" w:rsidRDefault="00864308" w:rsidP="00B31C4B">
      <w:r>
        <w:t>Want to show:</w:t>
      </w:r>
    </w:p>
    <w:p w14:paraId="69374C20" w14:textId="2D52F79A" w:rsidR="00864308" w:rsidRDefault="00864308" w:rsidP="00864308">
      <w:pPr>
        <w:pStyle w:val="ListParagraph"/>
        <w:numPr>
          <w:ilvl w:val="0"/>
          <w:numId w:val="2"/>
        </w:numPr>
      </w:pPr>
      <w:r>
        <w:t>Change (or not) in clustering of assemblages</w:t>
      </w:r>
      <w:r w:rsidR="00095817">
        <w:t xml:space="preserve"> across 3 time points (1979, 1999, 2019)</w:t>
      </w:r>
    </w:p>
    <w:p w14:paraId="0FD48070" w14:textId="62F19860" w:rsidR="00C73BA9" w:rsidRDefault="00C73BA9" w:rsidP="00C73BA9">
      <w:pPr>
        <w:pStyle w:val="ListParagraph"/>
        <w:numPr>
          <w:ilvl w:val="1"/>
          <w:numId w:val="2"/>
        </w:numPr>
      </w:pPr>
      <w:r>
        <w:t>Summary stats of total number of species, richness &amp; evenness per assemblage type</w:t>
      </w:r>
      <w:r w:rsidR="00095817">
        <w:t xml:space="preserve"> </w:t>
      </w:r>
    </w:p>
    <w:p w14:paraId="0EEB1AE6" w14:textId="77777777" w:rsidR="00C81C83" w:rsidRDefault="00C81C83" w:rsidP="00C81C83">
      <w:pPr>
        <w:pStyle w:val="ListParagraph"/>
        <w:numPr>
          <w:ilvl w:val="1"/>
          <w:numId w:val="2"/>
        </w:numPr>
      </w:pPr>
      <w:r>
        <w:t>“</w:t>
      </w:r>
      <w:proofErr w:type="spellStart"/>
      <w:r>
        <w:t>Sp</w:t>
      </w:r>
      <w:proofErr w:type="spellEnd"/>
      <w:r>
        <w:t xml:space="preserve"> richness &amp; density vary…: both are lowest in Carex-</w:t>
      </w:r>
      <w:proofErr w:type="spellStart"/>
      <w:r>
        <w:t>Poa</w:t>
      </w:r>
      <w:proofErr w:type="spellEnd"/>
      <w:r>
        <w:t xml:space="preserve"> type, and highest in Menyanthes type.” (</w:t>
      </w:r>
      <w:proofErr w:type="spellStart"/>
      <w:r>
        <w:t>pg</w:t>
      </w:r>
      <w:proofErr w:type="spellEnd"/>
      <w:r>
        <w:t xml:space="preserve"> 4). </w:t>
      </w:r>
    </w:p>
    <w:p w14:paraId="611F757D" w14:textId="776109E2" w:rsidR="00C81C83" w:rsidRDefault="00C81C83" w:rsidP="00C81C83">
      <w:pPr>
        <w:pStyle w:val="ListParagraph"/>
        <w:numPr>
          <w:ilvl w:val="2"/>
          <w:numId w:val="2"/>
        </w:numPr>
      </w:pPr>
      <w:r>
        <w:t xml:space="preserve">“May represent two extreme environmental conditions for establishment.” (B&amp;P’82, </w:t>
      </w:r>
      <w:proofErr w:type="spellStart"/>
      <w:r>
        <w:t>pg</w:t>
      </w:r>
      <w:proofErr w:type="spellEnd"/>
      <w:r>
        <w:t xml:space="preserve"> 4)</w:t>
      </w:r>
    </w:p>
    <w:p w14:paraId="74CC21FA" w14:textId="0B500512" w:rsidR="00DD6246" w:rsidRDefault="00864308" w:rsidP="00DD6246">
      <w:pPr>
        <w:pStyle w:val="ListParagraph"/>
        <w:numPr>
          <w:ilvl w:val="0"/>
          <w:numId w:val="2"/>
        </w:numPr>
      </w:pPr>
      <w:r>
        <w:t xml:space="preserve">Confirm </w:t>
      </w:r>
      <w:r w:rsidR="008F412D">
        <w:t>assemblage not predicted by</w:t>
      </w:r>
      <w:r>
        <w:t xml:space="preserve"> elevation</w:t>
      </w:r>
      <w:r w:rsidR="00877E3E">
        <w:t xml:space="preserve">; has </w:t>
      </w:r>
      <w:proofErr w:type="spellStart"/>
      <w:r w:rsidR="00877E3E">
        <w:t>elev</w:t>
      </w:r>
      <w:proofErr w:type="spellEnd"/>
      <w:r w:rsidR="00877E3E">
        <w:t xml:space="preserve"> changed since 1979</w:t>
      </w:r>
      <w:r w:rsidR="00DD6246">
        <w:t xml:space="preserve"> (*can only be done if GB has </w:t>
      </w:r>
      <w:proofErr w:type="spellStart"/>
      <w:r w:rsidR="00DD6246">
        <w:t>orig</w:t>
      </w:r>
      <w:proofErr w:type="spellEnd"/>
      <w:r w:rsidR="00DD6246">
        <w:t xml:space="preserve"> </w:t>
      </w:r>
      <w:proofErr w:type="spellStart"/>
      <w:r w:rsidR="00DD6246">
        <w:t>elev</w:t>
      </w:r>
      <w:proofErr w:type="spellEnd"/>
      <w:r w:rsidR="00DD6246">
        <w:t xml:space="preserve"> data)</w:t>
      </w:r>
      <w:r w:rsidR="00877E3E">
        <w:t>?</w:t>
      </w:r>
    </w:p>
    <w:p w14:paraId="2A8D877D" w14:textId="7CE8D7D3" w:rsidR="00C73BA9" w:rsidRDefault="00C73BA9" w:rsidP="00C73BA9">
      <w:pPr>
        <w:pStyle w:val="ListParagraph"/>
        <w:numPr>
          <w:ilvl w:val="1"/>
          <w:numId w:val="2"/>
        </w:numPr>
      </w:pPr>
      <w:r>
        <w:t xml:space="preserve">GB concluded assemblages more closely relate to channel proximity (rather than elevation) as a proxy of drainage. Can align </w:t>
      </w:r>
      <w:r w:rsidR="00E23784">
        <w:t xml:space="preserve">2019 </w:t>
      </w:r>
      <w:r>
        <w:t xml:space="preserve">assemblages with distance from major channels; minor “ankle-breaker” channels could be re-surveyed, but broad sense is that minor channels &lt; 0.5 m deep did not significantly define assemblage boundaries. </w:t>
      </w:r>
    </w:p>
    <w:p w14:paraId="2751E77C" w14:textId="60783FFF" w:rsidR="00832891" w:rsidRDefault="00864308" w:rsidP="00832891">
      <w:pPr>
        <w:pStyle w:val="ListParagraph"/>
        <w:numPr>
          <w:ilvl w:val="0"/>
          <w:numId w:val="2"/>
        </w:numPr>
      </w:pPr>
      <w:proofErr w:type="spellStart"/>
      <w:r>
        <w:t>Kridging</w:t>
      </w:r>
      <w:proofErr w:type="spellEnd"/>
      <w:r>
        <w:t xml:space="preserve"> of community dominance</w:t>
      </w:r>
      <w:r w:rsidR="00832891">
        <w:t xml:space="preserve"> 1979, 1999, 2019</w:t>
      </w:r>
      <w:r>
        <w:t xml:space="preserve">? *Amy had a thought on how to </w:t>
      </w:r>
      <w:r w:rsidR="00BD1928">
        <w:t>spatially estimate</w:t>
      </w:r>
      <w:r>
        <w:t xml:space="preserve"> this?</w:t>
      </w:r>
    </w:p>
    <w:p w14:paraId="05F9498B" w14:textId="03BA90CE" w:rsidR="00DD6246" w:rsidRDefault="00E23784" w:rsidP="00DD6246">
      <w:pPr>
        <w:pStyle w:val="ListParagraph"/>
        <w:numPr>
          <w:ilvl w:val="1"/>
          <w:numId w:val="2"/>
        </w:numPr>
      </w:pPr>
      <w:r>
        <w:t>Using 2019 delineated assemblage boundaries</w:t>
      </w:r>
      <w:r w:rsidR="00DD6246">
        <w:t xml:space="preserve"> can</w:t>
      </w:r>
      <w:r>
        <w:t xml:space="preserve"> </w:t>
      </w:r>
      <w:r w:rsidR="00DD6246">
        <w:t xml:space="preserve">report proportional dominance </w:t>
      </w:r>
      <w:r w:rsidR="00007190">
        <w:t xml:space="preserve">of each assemblage type. </w:t>
      </w:r>
    </w:p>
    <w:p w14:paraId="638A69ED" w14:textId="07F2D85C" w:rsidR="00A058B8" w:rsidRDefault="00A058B8" w:rsidP="00A058B8"/>
    <w:p w14:paraId="7EF53041" w14:textId="1A65166B" w:rsidR="000606F3" w:rsidRDefault="000606F3">
      <w:r>
        <w:br w:type="page"/>
      </w:r>
    </w:p>
    <w:p w14:paraId="63E4F591" w14:textId="77777777" w:rsidR="008C095A" w:rsidRDefault="008C095A" w:rsidP="008C095A">
      <w:pPr>
        <w:pStyle w:val="Heading1"/>
      </w:pPr>
      <w:r>
        <w:lastRenderedPageBreak/>
        <w:t>Discussion</w:t>
      </w:r>
    </w:p>
    <w:p w14:paraId="4F5159BD" w14:textId="77777777" w:rsidR="00F31F3A" w:rsidRDefault="008C095A" w:rsidP="008C095A">
      <w:commentRangeStart w:id="44"/>
      <w:r w:rsidRPr="008C095A">
        <w:t xml:space="preserve">Surprising stability </w:t>
      </w:r>
      <w:proofErr w:type="spellStart"/>
      <w:r w:rsidRPr="008C095A">
        <w:t>wrt</w:t>
      </w:r>
      <w:proofErr w:type="spellEnd"/>
      <w:r w:rsidRPr="008C095A">
        <w:t xml:space="preserve"> 4-decade data; community more resistant than we thought (</w:t>
      </w:r>
      <w:r w:rsidR="00372C09" w:rsidRPr="008C095A">
        <w:t>persistent</w:t>
      </w:r>
      <w:r w:rsidRPr="008C095A">
        <w:t>) –</w:t>
      </w:r>
      <w:r w:rsidR="00372C09">
        <w:t xml:space="preserve"> changed less than imagined</w:t>
      </w:r>
      <w:r w:rsidRPr="008C095A">
        <w:t xml:space="preserve">. </w:t>
      </w:r>
      <w:commentRangeEnd w:id="44"/>
      <w:r w:rsidR="0096443A">
        <w:rPr>
          <w:rStyle w:val="CommentReference"/>
        </w:rPr>
        <w:commentReference w:id="44"/>
      </w:r>
    </w:p>
    <w:p w14:paraId="2AA26D78" w14:textId="77777777" w:rsidR="002C2F6E" w:rsidRDefault="005A0744" w:rsidP="008C095A">
      <w:r>
        <w:t>Propose m</w:t>
      </w:r>
      <w:r w:rsidR="00F31F3A">
        <w:t>echanisms of community stability &amp; invasion</w:t>
      </w:r>
      <w:r w:rsidR="00960252">
        <w:t xml:space="preserve">: </w:t>
      </w:r>
      <w:commentRangeStart w:id="45"/>
      <w:r w:rsidR="00960252">
        <w:t>why purple loosestrife; why not more RCG?</w:t>
      </w:r>
      <w:commentRangeEnd w:id="45"/>
      <w:r w:rsidR="0096443A">
        <w:rPr>
          <w:rStyle w:val="CommentReference"/>
        </w:rPr>
        <w:commentReference w:id="45"/>
      </w:r>
    </w:p>
    <w:p w14:paraId="5159D0F2" w14:textId="20406C26" w:rsidR="008C095A" w:rsidRDefault="002C2F6E" w:rsidP="008C095A">
      <w:r>
        <w:t xml:space="preserve">My observations of </w:t>
      </w:r>
      <w:commentRangeStart w:id="46"/>
      <w:r>
        <w:t xml:space="preserve">intermittent willow stands </w:t>
      </w:r>
      <w:commentRangeEnd w:id="46"/>
      <w:r w:rsidR="0096443A">
        <w:rPr>
          <w:rStyle w:val="CommentReference"/>
        </w:rPr>
        <w:commentReference w:id="46"/>
      </w:r>
      <w:r>
        <w:t xml:space="preserve">make me think riparian woody species could be advancing into higher/drier portions of the marsh. In conversation with Gary, he remembered the same thing/conclusion. There isn’t a discussion of this in his paper, but could reference personal comm.? </w:t>
      </w:r>
    </w:p>
    <w:p w14:paraId="30BC5A9C" w14:textId="77777777" w:rsidR="00F31F3A" w:rsidRDefault="00F31F3A" w:rsidP="008C095A"/>
    <w:p w14:paraId="61499D64" w14:textId="77777777" w:rsidR="002C2F6E" w:rsidRDefault="002C2F6E">
      <w:pPr>
        <w:rPr>
          <w:rFonts w:asciiTheme="majorHAnsi" w:eastAsiaTheme="majorEastAsia" w:hAnsiTheme="majorHAnsi" w:cstheme="majorBidi"/>
          <w:color w:val="2E74B5" w:themeColor="accent1" w:themeShade="BF"/>
          <w:sz w:val="32"/>
          <w:szCs w:val="32"/>
        </w:rPr>
      </w:pPr>
      <w:r>
        <w:br w:type="page"/>
      </w:r>
    </w:p>
    <w:p w14:paraId="393B5075" w14:textId="7966369A" w:rsidR="00B862B3" w:rsidRDefault="00B862B3" w:rsidP="00B862B3">
      <w:pPr>
        <w:pStyle w:val="Heading1"/>
      </w:pPr>
      <w:r>
        <w:lastRenderedPageBreak/>
        <w:t>Literature Cited</w:t>
      </w:r>
    </w:p>
    <w:p w14:paraId="3911666A" w14:textId="77777777" w:rsidR="00C97AA3" w:rsidRPr="00C97AA3" w:rsidRDefault="00B862B3" w:rsidP="00C97AA3">
      <w:pPr>
        <w:pStyle w:val="Bibliography"/>
        <w:rPr>
          <w:rFonts w:ascii="Calibri" w:hAnsi="Calibri" w:cs="Calibri"/>
        </w:rPr>
      </w:pPr>
      <w:r w:rsidRPr="00B862B3">
        <w:rPr>
          <w:rFonts w:cstheme="minorHAnsi"/>
        </w:rPr>
        <w:fldChar w:fldCharType="begin"/>
      </w:r>
      <w:r w:rsidR="00C97AA3">
        <w:rPr>
          <w:rFonts w:cstheme="minorHAnsi"/>
        </w:rPr>
        <w:instrText xml:space="preserve"> ADDIN ZOTERO_BIBL {"uncited":[],"omitted":[],"custom":[]} CSL_BIBLIOGRAPHY </w:instrText>
      </w:r>
      <w:r w:rsidRPr="00B862B3">
        <w:rPr>
          <w:rFonts w:cstheme="minorHAnsi"/>
        </w:rPr>
        <w:fldChar w:fldCharType="separate"/>
      </w:r>
      <w:r w:rsidR="00C97AA3" w:rsidRPr="00C97AA3">
        <w:rPr>
          <w:rFonts w:ascii="Calibri" w:hAnsi="Calibri" w:cs="Calibri"/>
        </w:rPr>
        <w:t xml:space="preserve">Adams, M. A., &amp; Williams, G. L. (2004). Tidal marshes of the Fraser River estuary: Composition, structure, and a history of marsh creation efforts to 1997. In B. J. Groulx, D. C. Mosher, J. L. Luternauer, &amp; D. E. Bilderback (Eds.), </w:t>
      </w:r>
      <w:r w:rsidR="00C97AA3" w:rsidRPr="00C97AA3">
        <w:rPr>
          <w:rFonts w:ascii="Calibri" w:hAnsi="Calibri" w:cs="Calibri"/>
          <w:i/>
          <w:iCs/>
        </w:rPr>
        <w:t>Fraser River Delta, British Columbia: Issues of an Urban Estuary</w:t>
      </w:r>
      <w:r w:rsidR="00C97AA3" w:rsidRPr="00C97AA3">
        <w:rPr>
          <w:rFonts w:ascii="Calibri" w:hAnsi="Calibri" w:cs="Calibri"/>
        </w:rPr>
        <w:t xml:space="preserve"> (pp. 147–172). Geological Survey of Canada, Bulletin 547.</w:t>
      </w:r>
    </w:p>
    <w:p w14:paraId="6B92D37C" w14:textId="77777777" w:rsidR="00C97AA3" w:rsidRPr="00C97AA3" w:rsidRDefault="00C97AA3" w:rsidP="00C97AA3">
      <w:pPr>
        <w:pStyle w:val="Bibliography"/>
        <w:rPr>
          <w:rFonts w:ascii="Calibri" w:hAnsi="Calibri" w:cs="Calibri"/>
        </w:rPr>
      </w:pPr>
      <w:r w:rsidRPr="00C97AA3">
        <w:rPr>
          <w:rFonts w:ascii="Calibri" w:hAnsi="Calibri" w:cs="Calibri"/>
        </w:rPr>
        <w:t xml:space="preserve">Bertness, M. D. (1999). </w:t>
      </w:r>
      <w:r w:rsidRPr="00C97AA3">
        <w:rPr>
          <w:rFonts w:ascii="Calibri" w:hAnsi="Calibri" w:cs="Calibri"/>
          <w:i/>
          <w:iCs/>
        </w:rPr>
        <w:t>The ecology of Atlantic shorelines</w:t>
      </w:r>
      <w:r w:rsidRPr="00C97AA3">
        <w:rPr>
          <w:rFonts w:ascii="Calibri" w:hAnsi="Calibri" w:cs="Calibri"/>
        </w:rPr>
        <w:t>. Sunderland, Mass: Sinauer Associates.</w:t>
      </w:r>
    </w:p>
    <w:p w14:paraId="7AC83A39" w14:textId="77777777" w:rsidR="00C97AA3" w:rsidRPr="00C97AA3" w:rsidRDefault="00C97AA3" w:rsidP="00C97AA3">
      <w:pPr>
        <w:pStyle w:val="Bibliography"/>
        <w:rPr>
          <w:rFonts w:ascii="Calibri" w:hAnsi="Calibri" w:cs="Calibri"/>
        </w:rPr>
      </w:pPr>
      <w:r w:rsidRPr="00C97AA3">
        <w:rPr>
          <w:rFonts w:ascii="Calibri" w:hAnsi="Calibri" w:cs="Calibri"/>
        </w:rPr>
        <w:t xml:space="preserve">Bradfield, G. E., &amp; Porter, G. L. (1982). Vegetation structure and diversity components of a Fraser estuary tidal marsh. </w:t>
      </w:r>
      <w:r w:rsidRPr="00C97AA3">
        <w:rPr>
          <w:rFonts w:ascii="Calibri" w:hAnsi="Calibri" w:cs="Calibri"/>
          <w:i/>
          <w:iCs/>
        </w:rPr>
        <w:t>Canadian Journal of Botany</w:t>
      </w:r>
      <w:r w:rsidRPr="00C97AA3">
        <w:rPr>
          <w:rFonts w:ascii="Calibri" w:hAnsi="Calibri" w:cs="Calibri"/>
        </w:rPr>
        <w:t xml:space="preserve">, </w:t>
      </w:r>
      <w:r w:rsidRPr="00C97AA3">
        <w:rPr>
          <w:rFonts w:ascii="Calibri" w:hAnsi="Calibri" w:cs="Calibri"/>
          <w:i/>
          <w:iCs/>
        </w:rPr>
        <w:t>60</w:t>
      </w:r>
      <w:r w:rsidRPr="00C97AA3">
        <w:rPr>
          <w:rFonts w:ascii="Calibri" w:hAnsi="Calibri" w:cs="Calibri"/>
        </w:rPr>
        <w:t>, 440–451.</w:t>
      </w:r>
    </w:p>
    <w:p w14:paraId="6E6E9869" w14:textId="77777777" w:rsidR="00C97AA3" w:rsidRPr="00C97AA3" w:rsidRDefault="00C97AA3" w:rsidP="00C97AA3">
      <w:pPr>
        <w:pStyle w:val="Bibliography"/>
        <w:rPr>
          <w:rFonts w:ascii="Calibri" w:hAnsi="Calibri" w:cs="Calibri"/>
        </w:rPr>
      </w:pPr>
      <w:r w:rsidRPr="00C97AA3">
        <w:rPr>
          <w:rFonts w:ascii="Calibri" w:hAnsi="Calibri" w:cs="Calibri"/>
        </w:rPr>
        <w:t xml:space="preserve">Chalifour, L., Scott, D. C., MacDuffee, M., Iacarella, J. C., Martin, T. G., &amp; Baum, J. K. (2019). Habitat use by juvenile salmon, other migratory fish, and resident fish species underscores the importance of estuarine habitat mosaics. </w:t>
      </w:r>
      <w:r w:rsidRPr="00C97AA3">
        <w:rPr>
          <w:rFonts w:ascii="Calibri" w:hAnsi="Calibri" w:cs="Calibri"/>
          <w:i/>
          <w:iCs/>
        </w:rPr>
        <w:t>Marine Ecology Progress Series</w:t>
      </w:r>
      <w:r w:rsidRPr="00C97AA3">
        <w:rPr>
          <w:rFonts w:ascii="Calibri" w:hAnsi="Calibri" w:cs="Calibri"/>
        </w:rPr>
        <w:t xml:space="preserve">, </w:t>
      </w:r>
      <w:r w:rsidRPr="00C97AA3">
        <w:rPr>
          <w:rFonts w:ascii="Calibri" w:hAnsi="Calibri" w:cs="Calibri"/>
          <w:i/>
          <w:iCs/>
        </w:rPr>
        <w:t>625</w:t>
      </w:r>
      <w:r w:rsidRPr="00C97AA3">
        <w:rPr>
          <w:rFonts w:ascii="Calibri" w:hAnsi="Calibri" w:cs="Calibri"/>
        </w:rPr>
        <w:t>, 145–162.</w:t>
      </w:r>
    </w:p>
    <w:p w14:paraId="23D9F027" w14:textId="77777777" w:rsidR="00C97AA3" w:rsidRPr="00C97AA3" w:rsidRDefault="00C97AA3" w:rsidP="00C97AA3">
      <w:pPr>
        <w:pStyle w:val="Bibliography"/>
        <w:rPr>
          <w:rFonts w:ascii="Calibri" w:hAnsi="Calibri" w:cs="Calibri"/>
        </w:rPr>
      </w:pPr>
      <w:r w:rsidRPr="00C97AA3">
        <w:rPr>
          <w:rFonts w:ascii="Calibri" w:hAnsi="Calibri" w:cs="Calibri"/>
        </w:rPr>
        <w:t xml:space="preserve">Corenblit, D., Baas, A., Balke, T., Bouma, T., Fromard, F., Garófano‐Gómez, V., … Walcker, R. (2015). Engineer pioneer plants respond to and affect geomorphic constraints similarly along water–terrestrial interfaces world-wide. </w:t>
      </w:r>
      <w:r w:rsidRPr="00C97AA3">
        <w:rPr>
          <w:rFonts w:ascii="Calibri" w:hAnsi="Calibri" w:cs="Calibri"/>
          <w:i/>
          <w:iCs/>
        </w:rPr>
        <w:t>Global Ecology and Biogeography</w:t>
      </w:r>
      <w:r w:rsidRPr="00C97AA3">
        <w:rPr>
          <w:rFonts w:ascii="Calibri" w:hAnsi="Calibri" w:cs="Calibri"/>
        </w:rPr>
        <w:t xml:space="preserve">, </w:t>
      </w:r>
      <w:r w:rsidRPr="00C97AA3">
        <w:rPr>
          <w:rFonts w:ascii="Calibri" w:hAnsi="Calibri" w:cs="Calibri"/>
          <w:i/>
          <w:iCs/>
        </w:rPr>
        <w:t>24</w:t>
      </w:r>
      <w:r w:rsidRPr="00C97AA3">
        <w:rPr>
          <w:rFonts w:ascii="Calibri" w:hAnsi="Calibri" w:cs="Calibri"/>
        </w:rPr>
        <w:t>, 1363–1376.</w:t>
      </w:r>
    </w:p>
    <w:p w14:paraId="7ADED351" w14:textId="77777777" w:rsidR="00C97AA3" w:rsidRPr="00C97AA3" w:rsidRDefault="00C97AA3" w:rsidP="00C97AA3">
      <w:pPr>
        <w:pStyle w:val="Bibliography"/>
        <w:rPr>
          <w:rFonts w:ascii="Calibri" w:hAnsi="Calibri" w:cs="Calibri"/>
        </w:rPr>
      </w:pPr>
      <w:r w:rsidRPr="00C97AA3">
        <w:rPr>
          <w:rFonts w:ascii="Calibri" w:hAnsi="Calibri" w:cs="Calibri"/>
        </w:rPr>
        <w:t xml:space="preserve">Denoth, M., &amp; Myers, J. H. (2007). Competition between Lythrum salicaria and a rare species: Combining evidence from experiments and long-term monitoring. </w:t>
      </w:r>
      <w:r w:rsidRPr="00C97AA3">
        <w:rPr>
          <w:rFonts w:ascii="Calibri" w:hAnsi="Calibri" w:cs="Calibri"/>
          <w:i/>
          <w:iCs/>
        </w:rPr>
        <w:t>Plant Ecology</w:t>
      </w:r>
      <w:r w:rsidRPr="00C97AA3">
        <w:rPr>
          <w:rFonts w:ascii="Calibri" w:hAnsi="Calibri" w:cs="Calibri"/>
        </w:rPr>
        <w:t xml:space="preserve">, </w:t>
      </w:r>
      <w:r w:rsidRPr="00C97AA3">
        <w:rPr>
          <w:rFonts w:ascii="Calibri" w:hAnsi="Calibri" w:cs="Calibri"/>
          <w:i/>
          <w:iCs/>
        </w:rPr>
        <w:t>191</w:t>
      </w:r>
      <w:r w:rsidRPr="00C97AA3">
        <w:rPr>
          <w:rFonts w:ascii="Calibri" w:hAnsi="Calibri" w:cs="Calibri"/>
        </w:rPr>
        <w:t>, 153–161.</w:t>
      </w:r>
    </w:p>
    <w:p w14:paraId="515DD1BF" w14:textId="77777777" w:rsidR="00C97AA3" w:rsidRPr="00C97AA3" w:rsidRDefault="00C97AA3" w:rsidP="00C97AA3">
      <w:pPr>
        <w:pStyle w:val="Bibliography"/>
        <w:rPr>
          <w:rFonts w:ascii="Calibri" w:hAnsi="Calibri" w:cs="Calibri"/>
        </w:rPr>
      </w:pPr>
      <w:r w:rsidRPr="00C97AA3">
        <w:rPr>
          <w:rFonts w:ascii="Calibri" w:hAnsi="Calibri" w:cs="Calibri"/>
        </w:rPr>
        <w:t xml:space="preserve">HItchcock, C. L., &amp; Cronquist, A. (1973). </w:t>
      </w:r>
      <w:r w:rsidRPr="00C97AA3">
        <w:rPr>
          <w:rFonts w:ascii="Calibri" w:hAnsi="Calibri" w:cs="Calibri"/>
          <w:i/>
          <w:iCs/>
        </w:rPr>
        <w:t>Flora of the Pacific Northwest, an illustrated manual</w:t>
      </w:r>
      <w:r w:rsidRPr="00C97AA3">
        <w:rPr>
          <w:rFonts w:ascii="Calibri" w:hAnsi="Calibri" w:cs="Calibri"/>
        </w:rPr>
        <w:t>. Seattle and London: University of Washington Press.</w:t>
      </w:r>
    </w:p>
    <w:p w14:paraId="17446807" w14:textId="77777777" w:rsidR="00C97AA3" w:rsidRPr="00C97AA3" w:rsidRDefault="00C97AA3" w:rsidP="00C97AA3">
      <w:pPr>
        <w:pStyle w:val="Bibliography"/>
        <w:rPr>
          <w:rFonts w:ascii="Calibri" w:hAnsi="Calibri" w:cs="Calibri"/>
        </w:rPr>
      </w:pPr>
      <w:r w:rsidRPr="00C97AA3">
        <w:rPr>
          <w:rFonts w:ascii="Calibri" w:hAnsi="Calibri" w:cs="Calibri"/>
        </w:rPr>
        <w:t xml:space="preserve">Levy, D. A., &amp; Northcote, T. G. (1982). Juvenile Salmon Residency in a Marsh Area of the Fraser River Estuary. </w:t>
      </w:r>
      <w:r w:rsidRPr="00C97AA3">
        <w:rPr>
          <w:rFonts w:ascii="Calibri" w:hAnsi="Calibri" w:cs="Calibri"/>
          <w:i/>
          <w:iCs/>
        </w:rPr>
        <w:t>Canadian Journal of Fisheries and Aquatic Sciences</w:t>
      </w:r>
      <w:r w:rsidRPr="00C97AA3">
        <w:rPr>
          <w:rFonts w:ascii="Calibri" w:hAnsi="Calibri" w:cs="Calibri"/>
        </w:rPr>
        <w:t xml:space="preserve">, </w:t>
      </w:r>
      <w:r w:rsidRPr="00C97AA3">
        <w:rPr>
          <w:rFonts w:ascii="Calibri" w:hAnsi="Calibri" w:cs="Calibri"/>
          <w:i/>
          <w:iCs/>
        </w:rPr>
        <w:t>39</w:t>
      </w:r>
      <w:r w:rsidRPr="00C97AA3">
        <w:rPr>
          <w:rFonts w:ascii="Calibri" w:hAnsi="Calibri" w:cs="Calibri"/>
        </w:rPr>
        <w:t>, 270–276.</w:t>
      </w:r>
    </w:p>
    <w:p w14:paraId="36578DA4" w14:textId="77777777" w:rsidR="00C97AA3" w:rsidRPr="00C97AA3" w:rsidRDefault="00C97AA3" w:rsidP="00C97AA3">
      <w:pPr>
        <w:pStyle w:val="Bibliography"/>
        <w:rPr>
          <w:rFonts w:ascii="Calibri" w:hAnsi="Calibri" w:cs="Calibri"/>
        </w:rPr>
      </w:pPr>
      <w:r w:rsidRPr="00C97AA3">
        <w:rPr>
          <w:rFonts w:ascii="Calibri" w:hAnsi="Calibri" w:cs="Calibri"/>
        </w:rPr>
        <w:t xml:space="preserve">Megonigal, J., &amp; Neubauser, S. (2009). Biogeochemistry of tidal freshwater wetlands. In </w:t>
      </w:r>
      <w:r w:rsidRPr="00C97AA3">
        <w:rPr>
          <w:rFonts w:ascii="Calibri" w:hAnsi="Calibri" w:cs="Calibri"/>
          <w:i/>
          <w:iCs/>
        </w:rPr>
        <w:t>Perillo GME, Wolanski E, Cahoon DR, Brinson MM (eds) Coastal wetlands: An integrated ecosystem approach</w:t>
      </w:r>
      <w:r w:rsidRPr="00C97AA3">
        <w:rPr>
          <w:rFonts w:ascii="Calibri" w:hAnsi="Calibri" w:cs="Calibri"/>
        </w:rPr>
        <w:t xml:space="preserve"> (pp. 535–562). Amsterdam: Elsevier.</w:t>
      </w:r>
    </w:p>
    <w:p w14:paraId="57E18FCA" w14:textId="77777777" w:rsidR="00C97AA3" w:rsidRPr="00C97AA3" w:rsidRDefault="00C97AA3" w:rsidP="00C97AA3">
      <w:pPr>
        <w:pStyle w:val="Bibliography"/>
        <w:rPr>
          <w:rFonts w:ascii="Calibri" w:hAnsi="Calibri" w:cs="Calibri"/>
        </w:rPr>
      </w:pPr>
      <w:r w:rsidRPr="00C97AA3">
        <w:rPr>
          <w:rFonts w:ascii="Calibri" w:hAnsi="Calibri" w:cs="Calibri"/>
        </w:rPr>
        <w:lastRenderedPageBreak/>
        <w:t xml:space="preserve">Peteet, D. M., Nichols, J., Kenna, T., Chang, C., Browne, J., Reza, M., … Stern-Protz, S. (2018). Sediment starvation destroys New York City marshes’ resistance to sea level rise. </w:t>
      </w:r>
      <w:r w:rsidRPr="00C97AA3">
        <w:rPr>
          <w:rFonts w:ascii="Calibri" w:hAnsi="Calibri" w:cs="Calibri"/>
          <w:i/>
          <w:iCs/>
        </w:rPr>
        <w:t>Proceedings of the National Academy of Sciences</w:t>
      </w:r>
      <w:r w:rsidRPr="00C97AA3">
        <w:rPr>
          <w:rFonts w:ascii="Calibri" w:hAnsi="Calibri" w:cs="Calibri"/>
        </w:rPr>
        <w:t xml:space="preserve">, </w:t>
      </w:r>
      <w:r w:rsidRPr="00C97AA3">
        <w:rPr>
          <w:rFonts w:ascii="Calibri" w:hAnsi="Calibri" w:cs="Calibri"/>
          <w:i/>
          <w:iCs/>
        </w:rPr>
        <w:t>115</w:t>
      </w:r>
      <w:r w:rsidRPr="00C97AA3">
        <w:rPr>
          <w:rFonts w:ascii="Calibri" w:hAnsi="Calibri" w:cs="Calibri"/>
        </w:rPr>
        <w:t>, 10281–10286.</w:t>
      </w:r>
    </w:p>
    <w:p w14:paraId="03560F9A" w14:textId="77777777" w:rsidR="00C97AA3" w:rsidRPr="00C97AA3" w:rsidRDefault="00C97AA3" w:rsidP="00C97AA3">
      <w:pPr>
        <w:pStyle w:val="Bibliography"/>
        <w:rPr>
          <w:rFonts w:ascii="Calibri" w:hAnsi="Calibri" w:cs="Calibri"/>
        </w:rPr>
      </w:pPr>
      <w:r w:rsidRPr="00C97AA3">
        <w:rPr>
          <w:rFonts w:ascii="Calibri" w:hAnsi="Calibri" w:cs="Calibri"/>
        </w:rPr>
        <w:t xml:space="preserve">Schaefer, V. (2004). Ecological setting of the Fraser River delta and its urban estuary. In B. J. Groulx, D. C. Mosher, J. L. Luternauer, &amp; D. E. Bilderback (Eds.), </w:t>
      </w:r>
      <w:r w:rsidRPr="00C97AA3">
        <w:rPr>
          <w:rFonts w:ascii="Calibri" w:hAnsi="Calibri" w:cs="Calibri"/>
          <w:i/>
          <w:iCs/>
        </w:rPr>
        <w:t>Fraser River Delta, British Columbia: Issues of an Urban Estuary</w:t>
      </w:r>
      <w:r w:rsidRPr="00C97AA3">
        <w:rPr>
          <w:rFonts w:ascii="Calibri" w:hAnsi="Calibri" w:cs="Calibri"/>
        </w:rPr>
        <w:t xml:space="preserve"> (pp. 147–172). Geological Survey of Canada, Bulletin 547.</w:t>
      </w:r>
    </w:p>
    <w:p w14:paraId="17A14AE8" w14:textId="77777777" w:rsidR="00C97AA3" w:rsidRPr="00C97AA3" w:rsidRDefault="00C97AA3" w:rsidP="00C97AA3">
      <w:pPr>
        <w:pStyle w:val="Bibliography"/>
        <w:rPr>
          <w:rFonts w:ascii="Calibri" w:hAnsi="Calibri" w:cs="Calibri"/>
        </w:rPr>
      </w:pPr>
      <w:r w:rsidRPr="00C97AA3">
        <w:rPr>
          <w:rFonts w:ascii="Calibri" w:hAnsi="Calibri" w:cs="Calibri"/>
        </w:rPr>
        <w:t xml:space="preserve">van Belzen, J., van de Koppel, J., Kirwan, M. L., van der Wal, D., Herman, P. M. J., Dakos, V., … Bouma, T. J. (2017). Vegetation recovery in tidal marshes reveals critical slowing down under increased inundation. </w:t>
      </w:r>
      <w:r w:rsidRPr="00C97AA3">
        <w:rPr>
          <w:rFonts w:ascii="Calibri" w:hAnsi="Calibri" w:cs="Calibri"/>
          <w:i/>
          <w:iCs/>
        </w:rPr>
        <w:t>Nature Communications</w:t>
      </w:r>
      <w:r w:rsidRPr="00C97AA3">
        <w:rPr>
          <w:rFonts w:ascii="Calibri" w:hAnsi="Calibri" w:cs="Calibri"/>
        </w:rPr>
        <w:t xml:space="preserve">, </w:t>
      </w:r>
      <w:r w:rsidRPr="00C97AA3">
        <w:rPr>
          <w:rFonts w:ascii="Calibri" w:hAnsi="Calibri" w:cs="Calibri"/>
          <w:i/>
          <w:iCs/>
        </w:rPr>
        <w:t>8</w:t>
      </w:r>
      <w:r w:rsidRPr="00C97AA3">
        <w:rPr>
          <w:rFonts w:ascii="Calibri" w:hAnsi="Calibri" w:cs="Calibri"/>
        </w:rPr>
        <w:t>, 1–7.</w:t>
      </w:r>
    </w:p>
    <w:p w14:paraId="0FB2030D" w14:textId="11561DE5" w:rsidR="000606F3" w:rsidRPr="000606F3" w:rsidRDefault="00B862B3" w:rsidP="000606F3">
      <w:r w:rsidRPr="00B862B3">
        <w:rPr>
          <w:rFonts w:cstheme="minorHAnsi"/>
        </w:rPr>
        <w:fldChar w:fldCharType="end"/>
      </w:r>
    </w:p>
    <w:sectPr w:rsidR="000606F3" w:rsidRPr="000606F3">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hardson, John S." w:date="2020-05-03T11:29:00Z" w:initials="RJS">
    <w:p w14:paraId="7ECFFE60" w14:textId="17AF16F7" w:rsidR="00C41A5A" w:rsidRDefault="00C41A5A">
      <w:pPr>
        <w:pStyle w:val="CommentText"/>
      </w:pPr>
      <w:r>
        <w:rPr>
          <w:rStyle w:val="CommentReference"/>
        </w:rPr>
        <w:annotationRef/>
      </w:r>
      <w:r>
        <w:t>Title is a bit long, and probably needs to indicate the ecological process a bit more, but “community stability” might do it.</w:t>
      </w:r>
    </w:p>
  </w:comment>
  <w:comment w:id="5" w:author="Lane, Stefanie" w:date="2020-04-30T12:22:00Z" w:initials="LS">
    <w:p w14:paraId="4ABF5F3A" w14:textId="235A2BFF" w:rsidR="00A747A5" w:rsidRDefault="00A747A5">
      <w:pPr>
        <w:pStyle w:val="CommentText"/>
      </w:pPr>
      <w:r>
        <w:rPr>
          <w:rStyle w:val="CommentReference"/>
        </w:rPr>
        <w:annotationRef/>
      </w:r>
      <w:r>
        <w:t xml:space="preserve">See references pg. 4 </w:t>
      </w:r>
      <w:proofErr w:type="spellStart"/>
      <w:r>
        <w:t>Chalifour</w:t>
      </w:r>
      <w:proofErr w:type="spellEnd"/>
      <w:r>
        <w:t xml:space="preserve"> et al, 2019</w:t>
      </w:r>
    </w:p>
  </w:comment>
  <w:comment w:id="4" w:author="Richardson, John S." w:date="2020-05-03T10:36:00Z" w:initials="RJS">
    <w:p w14:paraId="321B255F" w14:textId="44AFE998" w:rsidR="00D17350" w:rsidRDefault="00D17350">
      <w:pPr>
        <w:pStyle w:val="CommentText"/>
      </w:pPr>
      <w:r>
        <w:rPr>
          <w:rStyle w:val="CommentReference"/>
        </w:rPr>
        <w:annotationRef/>
      </w:r>
      <w:r>
        <w:t>If the paper is about communities and stability/succession, then there should be an introductory paragraph on that at the start.  Then a paragraph on estuaries and their general features, incl. TFMs as a distinct type.</w:t>
      </w:r>
    </w:p>
    <w:p w14:paraId="2BA1350D" w14:textId="77777777" w:rsidR="00D17350" w:rsidRDefault="00D17350">
      <w:pPr>
        <w:pStyle w:val="CommentText"/>
      </w:pPr>
    </w:p>
    <w:p w14:paraId="1FB81095" w14:textId="25A6B5B2" w:rsidR="00D17350" w:rsidRDefault="00D17350">
      <w:pPr>
        <w:pStyle w:val="CommentText"/>
      </w:pPr>
      <w:r>
        <w:t>This detail about the particular site should come much later.  Start with estuaries in general.</w:t>
      </w:r>
    </w:p>
  </w:comment>
  <w:comment w:id="7" w:author="Lane, Stefanie" w:date="2020-04-30T12:20:00Z" w:initials="LS">
    <w:p w14:paraId="1B42FBCD" w14:textId="42F9F4FD" w:rsidR="007C307B" w:rsidRDefault="007C307B">
      <w:pPr>
        <w:pStyle w:val="CommentText"/>
      </w:pPr>
      <w:r>
        <w:rPr>
          <w:rStyle w:val="CommentReference"/>
        </w:rPr>
        <w:annotationRef/>
      </w:r>
      <w:r>
        <w:t xml:space="preserve">See </w:t>
      </w:r>
      <w:proofErr w:type="spellStart"/>
      <w:r>
        <w:t>Chalifour</w:t>
      </w:r>
      <w:proofErr w:type="spellEnd"/>
      <w:r>
        <w:t xml:space="preserve"> et al, 2019, pg. 2 references</w:t>
      </w:r>
    </w:p>
  </w:comment>
  <w:comment w:id="6" w:author="Richardson, John S." w:date="2020-05-03T11:30:00Z" w:initials="RJS">
    <w:p w14:paraId="75C971FE" w14:textId="12F803EE" w:rsidR="00C41A5A" w:rsidRDefault="00C41A5A">
      <w:pPr>
        <w:pStyle w:val="CommentText"/>
      </w:pPr>
      <w:r>
        <w:rPr>
          <w:rStyle w:val="CommentReference"/>
        </w:rPr>
        <w:annotationRef/>
      </w:r>
      <w:bookmarkStart w:id="8" w:name="_GoBack"/>
      <w:bookmarkEnd w:id="8"/>
      <w:r>
        <w:t xml:space="preserve">This is a specific detail and should come later when you talk about Fraser River </w:t>
      </w:r>
      <w:proofErr w:type="spellStart"/>
      <w:r>
        <w:t>specfically</w:t>
      </w:r>
      <w:proofErr w:type="spellEnd"/>
    </w:p>
  </w:comment>
  <w:comment w:id="9" w:author="Richardson, John S." w:date="2020-05-03T11:31:00Z" w:initials="RJS">
    <w:p w14:paraId="312A8888" w14:textId="4C5E957B" w:rsidR="00C41A5A" w:rsidRDefault="00C41A5A">
      <w:pPr>
        <w:pStyle w:val="CommentText"/>
      </w:pPr>
      <w:r>
        <w:rPr>
          <w:rStyle w:val="CommentReference"/>
        </w:rPr>
        <w:annotationRef/>
      </w:r>
      <w:r>
        <w:t>This does not get dealt with very much.  Should there be more about this in the paper?</w:t>
      </w:r>
    </w:p>
  </w:comment>
  <w:comment w:id="10" w:author="Richardson, John S." w:date="2020-05-03T11:00:00Z" w:initials="RJS">
    <w:p w14:paraId="7E06D6EF" w14:textId="0AF1B97E" w:rsidR="0095661D" w:rsidRDefault="0095661D">
      <w:pPr>
        <w:pStyle w:val="CommentText"/>
      </w:pPr>
      <w:r>
        <w:rPr>
          <w:rStyle w:val="CommentReference"/>
        </w:rPr>
        <w:annotationRef/>
      </w:r>
      <w:r>
        <w:t>Good paragraph</w:t>
      </w:r>
    </w:p>
  </w:comment>
  <w:comment w:id="11" w:author="Lane, Stefanie" w:date="2020-04-30T12:23:00Z" w:initials="LS">
    <w:p w14:paraId="46A7039A" w14:textId="42052F90" w:rsidR="00895B88" w:rsidRDefault="00895B88">
      <w:pPr>
        <w:pStyle w:val="CommentText"/>
      </w:pPr>
      <w:r>
        <w:rPr>
          <w:rStyle w:val="CommentReference"/>
        </w:rPr>
        <w:annotationRef/>
      </w:r>
      <w:r>
        <w:t xml:space="preserve">See Jackson et al, 2001 (pg. 2 of </w:t>
      </w:r>
      <w:proofErr w:type="spellStart"/>
      <w:r>
        <w:t>Chalifour</w:t>
      </w:r>
      <w:proofErr w:type="spellEnd"/>
      <w:r>
        <w:t xml:space="preserve">); also </w:t>
      </w:r>
      <w:proofErr w:type="spellStart"/>
      <w:r w:rsidR="0003426B">
        <w:t>Pasternack</w:t>
      </w:r>
      <w:proofErr w:type="spellEnd"/>
      <w:r w:rsidR="0003426B">
        <w:t>, 2009</w:t>
      </w:r>
    </w:p>
  </w:comment>
  <w:comment w:id="12" w:author="Lane, Stefanie" w:date="2020-04-27T13:50:00Z" w:initials="LS">
    <w:p w14:paraId="7EAC72DA" w14:textId="6499A54F" w:rsidR="00C45FB9" w:rsidRDefault="00C45FB9">
      <w:pPr>
        <w:pStyle w:val="CommentText"/>
      </w:pPr>
      <w:r>
        <w:rPr>
          <w:rStyle w:val="CommentReference"/>
        </w:rPr>
        <w:annotationRef/>
      </w:r>
      <w:r>
        <w:t xml:space="preserve">Sedimentation; see </w:t>
      </w:r>
      <w:proofErr w:type="spellStart"/>
      <w:r>
        <w:t>Peteet</w:t>
      </w:r>
      <w:proofErr w:type="spellEnd"/>
      <w:r>
        <w:t xml:space="preserve"> et al 2018</w:t>
      </w:r>
      <w:r w:rsidR="00B9301F">
        <w:t xml:space="preserve"> &amp; belowground structure (</w:t>
      </w:r>
      <w:proofErr w:type="spellStart"/>
      <w:r w:rsidR="00B9301F">
        <w:t>Chrol</w:t>
      </w:r>
      <w:proofErr w:type="spellEnd"/>
      <w:r w:rsidR="00B9301F">
        <w:t xml:space="preserve"> et al 2020 – unpublished, abstract</w:t>
      </w:r>
    </w:p>
  </w:comment>
  <w:comment w:id="13" w:author="Lane, Stefanie" w:date="2020-04-27T14:03:00Z" w:initials="LS">
    <w:p w14:paraId="3713836D" w14:textId="3CE6B2E9" w:rsidR="008911F9" w:rsidRDefault="008911F9">
      <w:pPr>
        <w:pStyle w:val="CommentText"/>
      </w:pPr>
      <w:r>
        <w:rPr>
          <w:rStyle w:val="CommentReference"/>
        </w:rPr>
        <w:annotationRef/>
      </w:r>
      <w:r>
        <w:t xml:space="preserve">Recovery from disturbance, especially with “slow down” per van </w:t>
      </w:r>
      <w:proofErr w:type="spellStart"/>
      <w:r>
        <w:t>Belzen</w:t>
      </w:r>
      <w:proofErr w:type="spellEnd"/>
      <w:r>
        <w:t xml:space="preserve"> et al 2017, Nat </w:t>
      </w:r>
      <w:proofErr w:type="spellStart"/>
      <w:r>
        <w:t>Comm</w:t>
      </w:r>
      <w:proofErr w:type="spellEnd"/>
    </w:p>
  </w:comment>
  <w:comment w:id="14" w:author="Richardson, John S." w:date="2020-05-03T11:32:00Z" w:initials="RJS">
    <w:p w14:paraId="37A60D65" w14:textId="64FC1CF1" w:rsidR="00C41A5A" w:rsidRDefault="00C41A5A">
      <w:pPr>
        <w:pStyle w:val="CommentText"/>
      </w:pPr>
      <w:r>
        <w:rPr>
          <w:rStyle w:val="CommentReference"/>
        </w:rPr>
        <w:annotationRef/>
      </w:r>
      <w:r>
        <w:t xml:space="preserve">This needs a bit of clarity given that you start off with “transitory” – what time scale is “transitory”? </w:t>
      </w:r>
    </w:p>
  </w:comment>
  <w:comment w:id="15" w:author="Richardson, John S." w:date="2020-05-03T11:01:00Z" w:initials="RJS">
    <w:p w14:paraId="5A4C9B4C" w14:textId="4C1967A0" w:rsidR="0095661D" w:rsidRDefault="0095661D">
      <w:pPr>
        <w:pStyle w:val="CommentText"/>
      </w:pPr>
      <w:r>
        <w:rPr>
          <w:rStyle w:val="CommentReference"/>
        </w:rPr>
        <w:annotationRef/>
      </w:r>
      <w:r>
        <w:t xml:space="preserve">Any other programs with distant horizons?  This is a bit BC-centric. </w:t>
      </w:r>
    </w:p>
  </w:comment>
  <w:comment w:id="16" w:author="Richardson, John S." w:date="2020-05-03T10:58:00Z" w:initials="RJS">
    <w:p w14:paraId="27D71DA1" w14:textId="3EE3E967" w:rsidR="00F25D09" w:rsidRDefault="00F25D09">
      <w:pPr>
        <w:pStyle w:val="CommentText"/>
      </w:pPr>
      <w:r>
        <w:rPr>
          <w:rStyle w:val="CommentReference"/>
        </w:rPr>
        <w:annotationRef/>
      </w:r>
      <w:r>
        <w:t>Since loosestrife becomes a big theme below, perhaps a sentence or two on non-native species invading communities. Maybe before “However, a general …”</w:t>
      </w:r>
    </w:p>
  </w:comment>
  <w:comment w:id="17" w:author="Lane, Stefanie" w:date="2020-04-30T12:54:00Z" w:initials="LS">
    <w:p w14:paraId="71A58EBE" w14:textId="79C88E49" w:rsidR="00930E99" w:rsidRDefault="00930E99">
      <w:pPr>
        <w:pStyle w:val="CommentText"/>
      </w:pPr>
      <w:r>
        <w:rPr>
          <w:rStyle w:val="CommentReference"/>
        </w:rPr>
        <w:annotationRef/>
      </w:r>
      <w:r w:rsidR="00B413AE">
        <w:t>Finding it really difficult to transition from conversation about resistance/community stability to Ladner-specific (how to set up the context &amp; importance of the re-characterization?)</w:t>
      </w:r>
    </w:p>
  </w:comment>
  <w:comment w:id="18" w:author="Richardson, John S." w:date="2020-05-03T10:56:00Z" w:initials="RJS">
    <w:p w14:paraId="2B4223B3" w14:textId="603B7935" w:rsidR="00F25D09" w:rsidRDefault="00F25D09">
      <w:pPr>
        <w:pStyle w:val="CommentText"/>
      </w:pPr>
      <w:r>
        <w:rPr>
          <w:rStyle w:val="CommentReference"/>
        </w:rPr>
        <w:annotationRef/>
      </w:r>
      <w:r>
        <w:t>Start off about TFMs in estuaries, then indicate that one such marsh provides an opportunity to test ideas about community stability and succession.  Then into details about Ladner.</w:t>
      </w:r>
    </w:p>
    <w:p w14:paraId="64A5D991" w14:textId="3A30A877" w:rsidR="00F25D09" w:rsidRDefault="00F25D09">
      <w:pPr>
        <w:pStyle w:val="CommentText"/>
      </w:pPr>
    </w:p>
    <w:p w14:paraId="77BBB63E" w14:textId="77777777" w:rsidR="00F25D09" w:rsidRDefault="00F25D09">
      <w:pPr>
        <w:pStyle w:val="CommentText"/>
      </w:pPr>
    </w:p>
  </w:comment>
  <w:comment w:id="19" w:author="Richardson, John S." w:date="2020-05-03T11:01:00Z" w:initials="RJS">
    <w:p w14:paraId="3F61F787" w14:textId="1E0054C5" w:rsidR="0095661D" w:rsidRDefault="0095661D">
      <w:pPr>
        <w:pStyle w:val="CommentText"/>
      </w:pPr>
      <w:r>
        <w:rPr>
          <w:rStyle w:val="CommentReference"/>
        </w:rPr>
        <w:annotationRef/>
      </w:r>
      <w:r>
        <w:t>Some description of the site could go in the methods section.</w:t>
      </w:r>
    </w:p>
  </w:comment>
  <w:comment w:id="20" w:author="Lane, Stefanie" w:date="2020-04-30T13:34:00Z" w:initials="LS">
    <w:p w14:paraId="1FC5FA90" w14:textId="557CAB04" w:rsidR="004C4A58" w:rsidRDefault="004C4A58">
      <w:pPr>
        <w:pStyle w:val="CommentText"/>
      </w:pPr>
      <w:r>
        <w:rPr>
          <w:rStyle w:val="CommentReference"/>
        </w:rPr>
        <w:annotationRef/>
      </w:r>
      <w:r>
        <w:t>Include figure to show area referenced; marsh was diked to build Ferry Rd, and subsequent neighborhood; SE corner of marsh used to be a sewage treatment area, now “restored” – these areas aren’t part of the present study, so not sure how much of these details need to be expounded.</w:t>
      </w:r>
    </w:p>
  </w:comment>
  <w:comment w:id="21" w:author="Richardson, John S." w:date="2020-05-03T11:02:00Z" w:initials="RJS">
    <w:p w14:paraId="0A7CEE24" w14:textId="33A46DC5" w:rsidR="0095661D" w:rsidRDefault="0095661D">
      <w:pPr>
        <w:pStyle w:val="CommentText"/>
      </w:pPr>
      <w:r>
        <w:rPr>
          <w:rStyle w:val="CommentReference"/>
        </w:rPr>
        <w:annotationRef/>
      </w:r>
      <w:r>
        <w:t>Needed? I think you could delete this.</w:t>
      </w:r>
    </w:p>
  </w:comment>
  <w:comment w:id="22" w:author="Richardson, John S." w:date="2020-05-03T11:34:00Z" w:initials="RJS">
    <w:p w14:paraId="622B1890" w14:textId="00AAB131" w:rsidR="00C41A5A" w:rsidRDefault="00C41A5A">
      <w:pPr>
        <w:pStyle w:val="CommentText"/>
      </w:pPr>
      <w:r>
        <w:rPr>
          <w:rStyle w:val="CommentReference"/>
        </w:rPr>
        <w:annotationRef/>
      </w:r>
      <w:r>
        <w:t>“</w:t>
      </w:r>
      <w:proofErr w:type="gramStart"/>
      <w:r>
        <w:t>inferred</w:t>
      </w:r>
      <w:proofErr w:type="gramEnd"/>
      <w:r>
        <w:t>”?</w:t>
      </w:r>
    </w:p>
  </w:comment>
  <w:comment w:id="24" w:author="Richardson, John S." w:date="2020-05-03T11:37:00Z" w:initials="RJS">
    <w:p w14:paraId="2D1C51A3" w14:textId="3F855CD6" w:rsidR="00C41A5A" w:rsidRDefault="00C41A5A">
      <w:pPr>
        <w:pStyle w:val="CommentText"/>
      </w:pPr>
      <w:r>
        <w:rPr>
          <w:rStyle w:val="CommentReference"/>
        </w:rPr>
        <w:annotationRef/>
      </w:r>
      <w:r>
        <w:t>This would be good to say that a second survey 20+ y later was motivated by the invasion of the community by loosestrife.</w:t>
      </w:r>
    </w:p>
  </w:comment>
  <w:comment w:id="26" w:author="Richardson, John S." w:date="2020-05-03T11:35:00Z" w:initials="RJS">
    <w:p w14:paraId="2D8C3364" w14:textId="263EE6DD" w:rsidR="00C41A5A" w:rsidRDefault="00C41A5A">
      <w:pPr>
        <w:pStyle w:val="CommentText"/>
      </w:pPr>
      <w:r>
        <w:rPr>
          <w:rStyle w:val="CommentReference"/>
        </w:rPr>
        <w:annotationRef/>
      </w:r>
      <w:r>
        <w:t>Somewhere this invasion and its timing need to be more explicit, especially in the context of community stability.</w:t>
      </w:r>
    </w:p>
  </w:comment>
  <w:comment w:id="27" w:author="Richardson, John S." w:date="2020-05-03T10:56:00Z" w:initials="RJS">
    <w:p w14:paraId="7FF84E36" w14:textId="5AA0BCD1" w:rsidR="00F25D09" w:rsidRDefault="00F25D09">
      <w:pPr>
        <w:pStyle w:val="CommentText"/>
      </w:pPr>
      <w:r>
        <w:rPr>
          <w:rStyle w:val="CommentReference"/>
        </w:rPr>
        <w:annotationRef/>
      </w:r>
      <w:r>
        <w:t xml:space="preserve">This is </w:t>
      </w:r>
      <w:proofErr w:type="gramStart"/>
      <w:r>
        <w:t>a  BC</w:t>
      </w:r>
      <w:proofErr w:type="gramEnd"/>
      <w:r>
        <w:t>-specific listing, isn’t it?</w:t>
      </w:r>
    </w:p>
  </w:comment>
  <w:comment w:id="25" w:author="Richardson, John S." w:date="2020-05-03T11:03:00Z" w:initials="RJS">
    <w:p w14:paraId="6B83C3F5" w14:textId="76C5382A" w:rsidR="0095661D" w:rsidRDefault="0095661D">
      <w:pPr>
        <w:pStyle w:val="CommentText"/>
      </w:pPr>
      <w:r>
        <w:rPr>
          <w:rStyle w:val="CommentReference"/>
        </w:rPr>
        <w:annotationRef/>
      </w:r>
      <w:r>
        <w:t>Needed in the introduction? Maybe mention the invasion of loosestrife since the first survey.</w:t>
      </w:r>
    </w:p>
  </w:comment>
  <w:comment w:id="28" w:author="Richardson, John S." w:date="2020-05-03T11:04:00Z" w:initials="RJS">
    <w:p w14:paraId="42DF6533" w14:textId="29EB399C" w:rsidR="0095661D" w:rsidRDefault="0095661D">
      <w:pPr>
        <w:pStyle w:val="CommentText"/>
      </w:pPr>
      <w:r>
        <w:rPr>
          <w:rStyle w:val="CommentReference"/>
        </w:rPr>
        <w:annotationRef/>
      </w:r>
      <w:r>
        <w:t>Good.</w:t>
      </w:r>
    </w:p>
  </w:comment>
  <w:comment w:id="29" w:author="Richardson, John S." w:date="2020-05-03T10:40:00Z" w:initials="RJS">
    <w:p w14:paraId="041E1F8C" w14:textId="292049BD" w:rsidR="00451FA2" w:rsidRDefault="00451FA2">
      <w:pPr>
        <w:pStyle w:val="CommentText"/>
      </w:pPr>
      <w:r>
        <w:rPr>
          <w:rStyle w:val="CommentReference"/>
        </w:rPr>
        <w:annotationRef/>
      </w:r>
      <w:r>
        <w:t>Early on it would be good to connect up assemblage structure as a dynamic balance between disturbances and succession.  Put this into a general context early on and only get into the Fraser River context and Ladner, once the reader is informed of the higher-level context of this example.</w:t>
      </w:r>
    </w:p>
  </w:comment>
  <w:comment w:id="30" w:author="Lane, Stefanie" w:date="2020-04-30T14:02:00Z" w:initials="LS">
    <w:p w14:paraId="50E1D4DD" w14:textId="05B02BE2" w:rsidR="007A2D40" w:rsidRDefault="007A2D40" w:rsidP="007A2D40">
      <w:pPr>
        <w:pStyle w:val="CommentText"/>
      </w:pPr>
      <w:r>
        <w:rPr>
          <w:rStyle w:val="CommentReference"/>
        </w:rPr>
        <w:annotationRef/>
      </w:r>
      <w:r>
        <w:t>Ideally, want to set this up as a proposed mechanism for community stability. Despite river management, sediment load may be sufficient; hopefully can demonstrate elevational differences 1979-2019 if Gary has data</w:t>
      </w:r>
      <w:r w:rsidR="004F3021">
        <w:t xml:space="preserve">. At least: </w:t>
      </w:r>
      <w:r w:rsidR="00F72A3E">
        <w:t>summary of average elevations for each assemblage given in paper</w:t>
      </w:r>
      <w:r w:rsidR="004F3021">
        <w:t>, can compare</w:t>
      </w:r>
      <w:r w:rsidR="00D94E95">
        <w:t xml:space="preserve"> communities</w:t>
      </w:r>
      <w:r w:rsidR="004F3021">
        <w:t xml:space="preserve"> transect by transect</w:t>
      </w:r>
      <w:r w:rsidR="00D94E95">
        <w:t>?</w:t>
      </w:r>
    </w:p>
  </w:comment>
  <w:comment w:id="31" w:author="Richardson, John S." w:date="2020-05-03T10:53:00Z" w:initials="RJS">
    <w:p w14:paraId="08D36EA0" w14:textId="585A3789" w:rsidR="00F25D09" w:rsidRDefault="00F25D09">
      <w:pPr>
        <w:pStyle w:val="CommentText"/>
      </w:pPr>
      <w:r>
        <w:rPr>
          <w:rStyle w:val="CommentReference"/>
        </w:rPr>
        <w:annotationRef/>
      </w:r>
      <w:r>
        <w:t>Isn’t part of the question whether the relative coverage</w:t>
      </w:r>
      <w:r w:rsidR="00C41A5A">
        <w:t xml:space="preserve"> is</w:t>
      </w:r>
      <w:r>
        <w:t xml:space="preserve"> the same? </w:t>
      </w:r>
    </w:p>
  </w:comment>
  <w:comment w:id="32" w:author="Richardson, John S." w:date="2020-05-03T10:54:00Z" w:initials="RJS">
    <w:p w14:paraId="7103CDF7" w14:textId="01572EBB" w:rsidR="00F25D09" w:rsidRDefault="00F25D09">
      <w:pPr>
        <w:pStyle w:val="CommentText"/>
      </w:pPr>
      <w:r>
        <w:rPr>
          <w:rStyle w:val="CommentReference"/>
        </w:rPr>
        <w:annotationRef/>
      </w:r>
      <w:r>
        <w:t>In the absence of disturbance wouldn’t one predict a degree of succession? Why or why not?</w:t>
      </w:r>
    </w:p>
  </w:comment>
  <w:comment w:id="33" w:author="Richardson, John S." w:date="2020-05-03T10:51:00Z" w:initials="RJS">
    <w:p w14:paraId="4FA027D9" w14:textId="3DEF167A" w:rsidR="00F25D09" w:rsidRDefault="00F25D09">
      <w:pPr>
        <w:pStyle w:val="CommentText"/>
      </w:pPr>
      <w:r>
        <w:rPr>
          <w:rStyle w:val="CommentReference"/>
        </w:rPr>
        <w:annotationRef/>
      </w:r>
      <w:r>
        <w:t xml:space="preserve">Spell out.  Why would you expect this? </w:t>
      </w:r>
    </w:p>
  </w:comment>
  <w:comment w:id="34" w:author="Richardson, John S." w:date="2020-05-03T10:51:00Z" w:initials="RJS">
    <w:p w14:paraId="360BD81C" w14:textId="57998E4E" w:rsidR="00F25D09" w:rsidRDefault="00F25D09">
      <w:pPr>
        <w:pStyle w:val="CommentText"/>
      </w:pPr>
      <w:r>
        <w:rPr>
          <w:rStyle w:val="CommentReference"/>
        </w:rPr>
        <w:annotationRef/>
      </w:r>
      <w:r>
        <w:t>Good.  I wonder if this should come in a paragraph where you introduce the study opportunity, and before the paragraph about the objectives.</w:t>
      </w:r>
    </w:p>
  </w:comment>
  <w:comment w:id="35" w:author="Richardson, John S." w:date="2020-05-03T11:05:00Z" w:initials="RJS">
    <w:p w14:paraId="022E0778" w14:textId="0CE2BF53" w:rsidR="0095661D" w:rsidRDefault="0095661D">
      <w:pPr>
        <w:pStyle w:val="CommentText"/>
      </w:pPr>
      <w:r>
        <w:rPr>
          <w:rStyle w:val="CommentReference"/>
        </w:rPr>
        <w:annotationRef/>
      </w:r>
      <w:r>
        <w:t>You could turn this into a section on the field site and transects.  That would allow you to put some of the site details from the introduction into here.</w:t>
      </w:r>
    </w:p>
  </w:comment>
  <w:comment w:id="36" w:author="Richardson, John S." w:date="2020-05-03T11:06:00Z" w:initials="RJS">
    <w:p w14:paraId="79CF390D" w14:textId="7D3DB4FE" w:rsidR="0095661D" w:rsidRDefault="0095661D">
      <w:pPr>
        <w:pStyle w:val="CommentText"/>
      </w:pPr>
      <w:r>
        <w:rPr>
          <w:rStyle w:val="CommentReference"/>
        </w:rPr>
        <w:annotationRef/>
      </w:r>
      <w:r>
        <w:t>Some changes.  You may need to address how this fits into the idea that most of the marsh is pretty similar, but you didn’t sample the part that changed.</w:t>
      </w:r>
    </w:p>
  </w:comment>
  <w:comment w:id="38" w:author="Richardson, John S." w:date="2020-05-03T11:10:00Z" w:initials="RJS">
    <w:p w14:paraId="5BB056CC" w14:textId="337DFFB6" w:rsidR="0096443A" w:rsidRDefault="0096443A">
      <w:pPr>
        <w:pStyle w:val="CommentText"/>
      </w:pPr>
      <w:r>
        <w:rPr>
          <w:rStyle w:val="CommentReference"/>
        </w:rPr>
        <w:annotationRef/>
      </w:r>
      <w:r>
        <w:t>Avoid one-paragraph sections if possible.  This might be combined with the next heading as well.</w:t>
      </w:r>
    </w:p>
  </w:comment>
  <w:comment w:id="40" w:author="Richardson, John S." w:date="2020-05-03T11:12:00Z" w:initials="RJS">
    <w:p w14:paraId="7855C7EB" w14:textId="3F702584" w:rsidR="0096443A" w:rsidRDefault="0096443A">
      <w:pPr>
        <w:pStyle w:val="CommentText"/>
      </w:pPr>
      <w:r>
        <w:rPr>
          <w:rStyle w:val="CommentReference"/>
        </w:rPr>
        <w:annotationRef/>
      </w:r>
      <w:r>
        <w:t xml:space="preserve">Estimated visually? </w:t>
      </w:r>
    </w:p>
  </w:comment>
  <w:comment w:id="43" w:author="Richardson, John S." w:date="2020-05-03T11:36:00Z" w:initials="RJS">
    <w:p w14:paraId="698D8D78" w14:textId="7057E545" w:rsidR="00C41A5A" w:rsidRDefault="00C41A5A">
      <w:pPr>
        <w:pStyle w:val="CommentText"/>
      </w:pPr>
      <w:r>
        <w:rPr>
          <w:rStyle w:val="CommentReference"/>
        </w:rPr>
        <w:annotationRef/>
      </w:r>
      <w:r>
        <w:t>You know some of the results and could put figures into the manuscript as placeholders for a start</w:t>
      </w:r>
    </w:p>
  </w:comment>
  <w:comment w:id="44" w:author="Richardson, John S." w:date="2020-05-03T11:13:00Z" w:initials="RJS">
    <w:p w14:paraId="5CE59D25" w14:textId="44FF866F" w:rsidR="0096443A" w:rsidRDefault="0096443A">
      <w:pPr>
        <w:pStyle w:val="CommentText"/>
      </w:pPr>
      <w:r>
        <w:rPr>
          <w:rStyle w:val="CommentReference"/>
        </w:rPr>
        <w:annotationRef/>
      </w:r>
      <w:r>
        <w:t xml:space="preserve">You will need to incorporate the spatial aspects of some areas succeeding to dense riparian veg (incl. Himalayan blackberry) or willows.  Having left out one of the transects suggests slightly different things going on in different areas of the marsh – explanations? </w:t>
      </w:r>
    </w:p>
  </w:comment>
  <w:comment w:id="45" w:author="Richardson, John S." w:date="2020-05-03T11:16:00Z" w:initials="RJS">
    <w:p w14:paraId="41213569" w14:textId="1C8D204D" w:rsidR="0096443A" w:rsidRDefault="0096443A">
      <w:pPr>
        <w:pStyle w:val="CommentText"/>
      </w:pPr>
      <w:r>
        <w:rPr>
          <w:rStyle w:val="CommentReference"/>
        </w:rPr>
        <w:annotationRef/>
      </w:r>
      <w:proofErr w:type="gramStart"/>
      <w:r>
        <w:t>good</w:t>
      </w:r>
      <w:proofErr w:type="gramEnd"/>
    </w:p>
  </w:comment>
  <w:comment w:id="46" w:author="Richardson, John S." w:date="2020-05-03T11:15:00Z" w:initials="RJS">
    <w:p w14:paraId="4ADD27EE" w14:textId="7981AA50" w:rsidR="0096443A" w:rsidRDefault="0096443A">
      <w:pPr>
        <w:pStyle w:val="CommentText"/>
      </w:pPr>
      <w:r>
        <w:rPr>
          <w:rStyle w:val="CommentReference"/>
        </w:rPr>
        <w:annotationRef/>
      </w:r>
      <w:r>
        <w:t xml:space="preserve">What makes them intermittent?  This note about willows also goes along with my comment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CFFE60" w15:done="0"/>
  <w15:commentEx w15:paraId="4ABF5F3A" w15:done="0"/>
  <w15:commentEx w15:paraId="1FB81095" w15:done="0"/>
  <w15:commentEx w15:paraId="1B42FBCD" w15:done="0"/>
  <w15:commentEx w15:paraId="75C971FE" w15:done="0"/>
  <w15:commentEx w15:paraId="312A8888" w15:done="0"/>
  <w15:commentEx w15:paraId="7E06D6EF" w15:done="0"/>
  <w15:commentEx w15:paraId="46A7039A" w15:done="0"/>
  <w15:commentEx w15:paraId="7EAC72DA" w15:done="0"/>
  <w15:commentEx w15:paraId="3713836D" w15:done="0"/>
  <w15:commentEx w15:paraId="37A60D65" w15:done="0"/>
  <w15:commentEx w15:paraId="5A4C9B4C" w15:done="0"/>
  <w15:commentEx w15:paraId="27D71DA1" w15:done="0"/>
  <w15:commentEx w15:paraId="71A58EBE" w15:done="0"/>
  <w15:commentEx w15:paraId="77BBB63E" w15:done="0"/>
  <w15:commentEx w15:paraId="3F61F787" w15:done="0"/>
  <w15:commentEx w15:paraId="1FC5FA90" w15:done="0"/>
  <w15:commentEx w15:paraId="0A7CEE24" w15:done="0"/>
  <w15:commentEx w15:paraId="622B1890" w15:done="0"/>
  <w15:commentEx w15:paraId="2D1C51A3" w15:done="0"/>
  <w15:commentEx w15:paraId="2D8C3364" w15:done="0"/>
  <w15:commentEx w15:paraId="7FF84E36" w15:done="0"/>
  <w15:commentEx w15:paraId="6B83C3F5" w15:done="0"/>
  <w15:commentEx w15:paraId="42DF6533" w15:done="0"/>
  <w15:commentEx w15:paraId="041E1F8C" w15:done="0"/>
  <w15:commentEx w15:paraId="50E1D4DD" w15:done="0"/>
  <w15:commentEx w15:paraId="08D36EA0" w15:done="0"/>
  <w15:commentEx w15:paraId="7103CDF7" w15:done="0"/>
  <w15:commentEx w15:paraId="4FA027D9" w15:done="0"/>
  <w15:commentEx w15:paraId="360BD81C" w15:done="0"/>
  <w15:commentEx w15:paraId="022E0778" w15:done="0"/>
  <w15:commentEx w15:paraId="79CF390D" w15:done="0"/>
  <w15:commentEx w15:paraId="5BB056CC" w15:done="0"/>
  <w15:commentEx w15:paraId="7855C7EB" w15:done="0"/>
  <w15:commentEx w15:paraId="698D8D78" w15:done="0"/>
  <w15:commentEx w15:paraId="5CE59D25" w15:done="0"/>
  <w15:commentEx w15:paraId="41213569" w15:done="0"/>
  <w15:commentEx w15:paraId="4ADD27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30240" w14:textId="77777777" w:rsidR="00416AA1" w:rsidRDefault="00416AA1" w:rsidP="00B50765">
      <w:pPr>
        <w:spacing w:after="0" w:line="240" w:lineRule="auto"/>
      </w:pPr>
      <w:r>
        <w:separator/>
      </w:r>
    </w:p>
  </w:endnote>
  <w:endnote w:type="continuationSeparator" w:id="0">
    <w:p w14:paraId="1DEC5908" w14:textId="77777777" w:rsidR="00416AA1" w:rsidRDefault="00416AA1" w:rsidP="00B5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229756"/>
      <w:docPartObj>
        <w:docPartGallery w:val="Page Numbers (Bottom of Page)"/>
        <w:docPartUnique/>
      </w:docPartObj>
    </w:sdtPr>
    <w:sdtEndPr>
      <w:rPr>
        <w:noProof/>
      </w:rPr>
    </w:sdtEndPr>
    <w:sdtContent>
      <w:p w14:paraId="1ADE0072" w14:textId="784DCAA9" w:rsidR="00B50765" w:rsidRDefault="00B50765">
        <w:pPr>
          <w:pStyle w:val="Footer"/>
          <w:jc w:val="center"/>
        </w:pPr>
        <w:r>
          <w:fldChar w:fldCharType="begin"/>
        </w:r>
        <w:r>
          <w:instrText xml:space="preserve"> PAGE   \* MERGEFORMAT </w:instrText>
        </w:r>
        <w:r>
          <w:fldChar w:fldCharType="separate"/>
        </w:r>
        <w:r w:rsidR="0061276E">
          <w:rPr>
            <w:noProof/>
          </w:rPr>
          <w:t>1</w:t>
        </w:r>
        <w:r>
          <w:rPr>
            <w:noProof/>
          </w:rPr>
          <w:fldChar w:fldCharType="end"/>
        </w:r>
      </w:p>
    </w:sdtContent>
  </w:sdt>
  <w:p w14:paraId="261F07C8" w14:textId="77777777" w:rsidR="00B50765" w:rsidRDefault="00B5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9EDEF" w14:textId="77777777" w:rsidR="00416AA1" w:rsidRDefault="00416AA1" w:rsidP="00B50765">
      <w:pPr>
        <w:spacing w:after="0" w:line="240" w:lineRule="auto"/>
      </w:pPr>
      <w:r>
        <w:separator/>
      </w:r>
    </w:p>
  </w:footnote>
  <w:footnote w:type="continuationSeparator" w:id="0">
    <w:p w14:paraId="7A2628D2" w14:textId="77777777" w:rsidR="00416AA1" w:rsidRDefault="00416AA1" w:rsidP="00B50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7619A" w14:textId="5BA9343A" w:rsidR="00B50765" w:rsidRDefault="00B50765">
    <w:pPr>
      <w:pStyle w:val="Header"/>
    </w:pPr>
    <w:r>
      <w:t>Lane, S. L. 2020. What’s in a marsh?</w:t>
    </w:r>
    <w:r w:rsidR="00334241">
      <w:t xml:space="preserve"> Forty years of p</w:t>
    </w:r>
    <w:r w:rsidRPr="00B50765">
      <w:rPr>
        <w:bCs/>
      </w:rPr>
      <w:t xml:space="preserve">lant community </w:t>
    </w:r>
    <w:r w:rsidR="009E607D">
      <w:rPr>
        <w:bCs/>
      </w:rPr>
      <w:t>stability</w:t>
    </w:r>
    <w:r w:rsidRPr="00B50765">
      <w:rPr>
        <w:bCs/>
      </w:rPr>
      <w:t xml:space="preserve"> in a tidal freshwater marsh of the Fraser River Estuary.</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E49C7"/>
    <w:multiLevelType w:val="hybridMultilevel"/>
    <w:tmpl w:val="3B36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66F3E"/>
    <w:multiLevelType w:val="hybridMultilevel"/>
    <w:tmpl w:val="EE3070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F24B5C"/>
    <w:multiLevelType w:val="hybridMultilevel"/>
    <w:tmpl w:val="23EA1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F24BD"/>
    <w:multiLevelType w:val="hybridMultilevel"/>
    <w:tmpl w:val="04E6264C"/>
    <w:lvl w:ilvl="0" w:tplc="DE0ABF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ne, Stefanie">
    <w15:presenceInfo w15:providerId="AD" w15:userId="S-1-5-21-3458574638-2780845101-4193349012-476099"/>
  </w15:person>
  <w15:person w15:author="Richardson, John S.">
    <w15:presenceInfo w15:providerId="AD" w15:userId="S-1-5-21-3458574638-2780845101-4193349012-13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17"/>
    <w:rsid w:val="00007190"/>
    <w:rsid w:val="0003426B"/>
    <w:rsid w:val="00034834"/>
    <w:rsid w:val="00052DDB"/>
    <w:rsid w:val="000606F3"/>
    <w:rsid w:val="000645FC"/>
    <w:rsid w:val="0008406F"/>
    <w:rsid w:val="00095817"/>
    <w:rsid w:val="000E676C"/>
    <w:rsid w:val="001024C9"/>
    <w:rsid w:val="00107C0C"/>
    <w:rsid w:val="001216CE"/>
    <w:rsid w:val="001476B7"/>
    <w:rsid w:val="00165968"/>
    <w:rsid w:val="00167708"/>
    <w:rsid w:val="00184DC9"/>
    <w:rsid w:val="001D363C"/>
    <w:rsid w:val="00240A5F"/>
    <w:rsid w:val="002649D5"/>
    <w:rsid w:val="00264A90"/>
    <w:rsid w:val="00271EE6"/>
    <w:rsid w:val="00275ADE"/>
    <w:rsid w:val="002C2F6E"/>
    <w:rsid w:val="002C4C67"/>
    <w:rsid w:val="002D0F92"/>
    <w:rsid w:val="002E4B21"/>
    <w:rsid w:val="00312995"/>
    <w:rsid w:val="00334241"/>
    <w:rsid w:val="00372C09"/>
    <w:rsid w:val="003763AF"/>
    <w:rsid w:val="00376A87"/>
    <w:rsid w:val="00393F14"/>
    <w:rsid w:val="003A183C"/>
    <w:rsid w:val="003A5517"/>
    <w:rsid w:val="003B28F5"/>
    <w:rsid w:val="003B5092"/>
    <w:rsid w:val="003C33B7"/>
    <w:rsid w:val="003E6335"/>
    <w:rsid w:val="003F24FA"/>
    <w:rsid w:val="00414329"/>
    <w:rsid w:val="0041489D"/>
    <w:rsid w:val="00416AA1"/>
    <w:rsid w:val="00425857"/>
    <w:rsid w:val="00435F00"/>
    <w:rsid w:val="00436549"/>
    <w:rsid w:val="004411C4"/>
    <w:rsid w:val="0044427B"/>
    <w:rsid w:val="00444C95"/>
    <w:rsid w:val="00447F71"/>
    <w:rsid w:val="00451FA2"/>
    <w:rsid w:val="00473F8D"/>
    <w:rsid w:val="004C314B"/>
    <w:rsid w:val="004C4A58"/>
    <w:rsid w:val="004F3021"/>
    <w:rsid w:val="004F40CC"/>
    <w:rsid w:val="00532A11"/>
    <w:rsid w:val="00551427"/>
    <w:rsid w:val="00596A98"/>
    <w:rsid w:val="005A061A"/>
    <w:rsid w:val="005A0744"/>
    <w:rsid w:val="005B7B8E"/>
    <w:rsid w:val="005D03AA"/>
    <w:rsid w:val="00600E6C"/>
    <w:rsid w:val="006054C9"/>
    <w:rsid w:val="0061276E"/>
    <w:rsid w:val="00616000"/>
    <w:rsid w:val="00650F88"/>
    <w:rsid w:val="006B5ED7"/>
    <w:rsid w:val="006B7C23"/>
    <w:rsid w:val="0070456F"/>
    <w:rsid w:val="00710088"/>
    <w:rsid w:val="007651B3"/>
    <w:rsid w:val="0079537C"/>
    <w:rsid w:val="007A2D40"/>
    <w:rsid w:val="007B61E6"/>
    <w:rsid w:val="007B6B6F"/>
    <w:rsid w:val="007C307B"/>
    <w:rsid w:val="00810592"/>
    <w:rsid w:val="00821A53"/>
    <w:rsid w:val="00832891"/>
    <w:rsid w:val="0083676A"/>
    <w:rsid w:val="00864308"/>
    <w:rsid w:val="008656FD"/>
    <w:rsid w:val="00877E3E"/>
    <w:rsid w:val="008911F9"/>
    <w:rsid w:val="00895B88"/>
    <w:rsid w:val="008C095A"/>
    <w:rsid w:val="008E194C"/>
    <w:rsid w:val="008F412D"/>
    <w:rsid w:val="00903913"/>
    <w:rsid w:val="00904BB3"/>
    <w:rsid w:val="00930E99"/>
    <w:rsid w:val="0095661D"/>
    <w:rsid w:val="00960252"/>
    <w:rsid w:val="0096443A"/>
    <w:rsid w:val="00965DA5"/>
    <w:rsid w:val="0098795A"/>
    <w:rsid w:val="009B61C4"/>
    <w:rsid w:val="009E4BCF"/>
    <w:rsid w:val="009E607D"/>
    <w:rsid w:val="009F463D"/>
    <w:rsid w:val="00A058B8"/>
    <w:rsid w:val="00A23BCE"/>
    <w:rsid w:val="00A57AA0"/>
    <w:rsid w:val="00A747A5"/>
    <w:rsid w:val="00A85D3A"/>
    <w:rsid w:val="00A948E2"/>
    <w:rsid w:val="00A94C04"/>
    <w:rsid w:val="00A9745F"/>
    <w:rsid w:val="00AA6278"/>
    <w:rsid w:val="00AA792A"/>
    <w:rsid w:val="00AE6F48"/>
    <w:rsid w:val="00AF51BE"/>
    <w:rsid w:val="00AF70DC"/>
    <w:rsid w:val="00B063B5"/>
    <w:rsid w:val="00B31C4B"/>
    <w:rsid w:val="00B413AE"/>
    <w:rsid w:val="00B50765"/>
    <w:rsid w:val="00B511A8"/>
    <w:rsid w:val="00B56223"/>
    <w:rsid w:val="00B862B3"/>
    <w:rsid w:val="00B9301F"/>
    <w:rsid w:val="00BD1928"/>
    <w:rsid w:val="00BD6706"/>
    <w:rsid w:val="00BE201B"/>
    <w:rsid w:val="00C00E84"/>
    <w:rsid w:val="00C34DA6"/>
    <w:rsid w:val="00C41A5A"/>
    <w:rsid w:val="00C45FB9"/>
    <w:rsid w:val="00C54621"/>
    <w:rsid w:val="00C60664"/>
    <w:rsid w:val="00C73BA9"/>
    <w:rsid w:val="00C77280"/>
    <w:rsid w:val="00C81C83"/>
    <w:rsid w:val="00C94CBF"/>
    <w:rsid w:val="00C97AA3"/>
    <w:rsid w:val="00CC6265"/>
    <w:rsid w:val="00D17350"/>
    <w:rsid w:val="00D22A0C"/>
    <w:rsid w:val="00D30BAC"/>
    <w:rsid w:val="00D470B1"/>
    <w:rsid w:val="00D764C8"/>
    <w:rsid w:val="00D80164"/>
    <w:rsid w:val="00D94E95"/>
    <w:rsid w:val="00DD3805"/>
    <w:rsid w:val="00DD4F78"/>
    <w:rsid w:val="00DD6246"/>
    <w:rsid w:val="00DF5D64"/>
    <w:rsid w:val="00E03C50"/>
    <w:rsid w:val="00E041C3"/>
    <w:rsid w:val="00E23784"/>
    <w:rsid w:val="00E46F09"/>
    <w:rsid w:val="00E57C45"/>
    <w:rsid w:val="00E60417"/>
    <w:rsid w:val="00E66061"/>
    <w:rsid w:val="00E7600C"/>
    <w:rsid w:val="00E9118B"/>
    <w:rsid w:val="00EC0AAD"/>
    <w:rsid w:val="00F06652"/>
    <w:rsid w:val="00F25D09"/>
    <w:rsid w:val="00F3106E"/>
    <w:rsid w:val="00F31F3A"/>
    <w:rsid w:val="00F344A2"/>
    <w:rsid w:val="00F60DD0"/>
    <w:rsid w:val="00F72A3E"/>
    <w:rsid w:val="00F77CD7"/>
    <w:rsid w:val="00FB5B3F"/>
    <w:rsid w:val="00FC6935"/>
    <w:rsid w:val="00FD0A81"/>
    <w:rsid w:val="00FE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6297C"/>
  <w15:chartTrackingRefBased/>
  <w15:docId w15:val="{3F62EFC9-7837-4A8E-A82D-AF720329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40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C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A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40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4308"/>
    <w:pPr>
      <w:ind w:left="720"/>
      <w:contextualSpacing/>
    </w:pPr>
  </w:style>
  <w:style w:type="character" w:styleId="CommentReference">
    <w:name w:val="annotation reference"/>
    <w:basedOn w:val="DefaultParagraphFont"/>
    <w:uiPriority w:val="99"/>
    <w:semiHidden/>
    <w:unhideWhenUsed/>
    <w:rsid w:val="00D80164"/>
    <w:rPr>
      <w:sz w:val="16"/>
      <w:szCs w:val="16"/>
    </w:rPr>
  </w:style>
  <w:style w:type="paragraph" w:styleId="CommentText">
    <w:name w:val="annotation text"/>
    <w:basedOn w:val="Normal"/>
    <w:link w:val="CommentTextChar"/>
    <w:uiPriority w:val="99"/>
    <w:semiHidden/>
    <w:unhideWhenUsed/>
    <w:rsid w:val="00D80164"/>
    <w:pPr>
      <w:spacing w:line="240" w:lineRule="auto"/>
    </w:pPr>
    <w:rPr>
      <w:sz w:val="20"/>
      <w:szCs w:val="20"/>
    </w:rPr>
  </w:style>
  <w:style w:type="character" w:customStyle="1" w:styleId="CommentTextChar">
    <w:name w:val="Comment Text Char"/>
    <w:basedOn w:val="DefaultParagraphFont"/>
    <w:link w:val="CommentText"/>
    <w:uiPriority w:val="99"/>
    <w:semiHidden/>
    <w:rsid w:val="00D80164"/>
    <w:rPr>
      <w:sz w:val="20"/>
      <w:szCs w:val="20"/>
    </w:rPr>
  </w:style>
  <w:style w:type="paragraph" w:styleId="CommentSubject">
    <w:name w:val="annotation subject"/>
    <w:basedOn w:val="CommentText"/>
    <w:next w:val="CommentText"/>
    <w:link w:val="CommentSubjectChar"/>
    <w:uiPriority w:val="99"/>
    <w:semiHidden/>
    <w:unhideWhenUsed/>
    <w:rsid w:val="00D80164"/>
    <w:rPr>
      <w:b/>
      <w:bCs/>
    </w:rPr>
  </w:style>
  <w:style w:type="character" w:customStyle="1" w:styleId="CommentSubjectChar">
    <w:name w:val="Comment Subject Char"/>
    <w:basedOn w:val="CommentTextChar"/>
    <w:link w:val="CommentSubject"/>
    <w:uiPriority w:val="99"/>
    <w:semiHidden/>
    <w:rsid w:val="00D80164"/>
    <w:rPr>
      <w:b/>
      <w:bCs/>
      <w:sz w:val="20"/>
      <w:szCs w:val="20"/>
    </w:rPr>
  </w:style>
  <w:style w:type="paragraph" w:styleId="BalloonText">
    <w:name w:val="Balloon Text"/>
    <w:basedOn w:val="Normal"/>
    <w:link w:val="BalloonTextChar"/>
    <w:uiPriority w:val="99"/>
    <w:semiHidden/>
    <w:unhideWhenUsed/>
    <w:rsid w:val="00D80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164"/>
    <w:rPr>
      <w:rFonts w:ascii="Segoe UI" w:hAnsi="Segoe UI" w:cs="Segoe UI"/>
      <w:sz w:val="18"/>
      <w:szCs w:val="18"/>
    </w:rPr>
  </w:style>
  <w:style w:type="paragraph" w:styleId="Bibliography">
    <w:name w:val="Bibliography"/>
    <w:basedOn w:val="Normal"/>
    <w:next w:val="Normal"/>
    <w:uiPriority w:val="37"/>
    <w:unhideWhenUsed/>
    <w:rsid w:val="00B862B3"/>
    <w:pPr>
      <w:spacing w:after="0" w:line="480" w:lineRule="auto"/>
      <w:ind w:left="720" w:hanging="720"/>
    </w:pPr>
  </w:style>
  <w:style w:type="paragraph" w:styleId="Header">
    <w:name w:val="header"/>
    <w:basedOn w:val="Normal"/>
    <w:link w:val="HeaderChar"/>
    <w:uiPriority w:val="99"/>
    <w:unhideWhenUsed/>
    <w:rsid w:val="00B5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765"/>
  </w:style>
  <w:style w:type="paragraph" w:styleId="Footer">
    <w:name w:val="footer"/>
    <w:basedOn w:val="Normal"/>
    <w:link w:val="FooterChar"/>
    <w:uiPriority w:val="99"/>
    <w:unhideWhenUsed/>
    <w:rsid w:val="00B5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6961</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4</cp:revision>
  <dcterms:created xsi:type="dcterms:W3CDTF">2020-05-03T18:50:00Z</dcterms:created>
  <dcterms:modified xsi:type="dcterms:W3CDTF">2020-05-15T02:55:00Z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id="CgZzFZ1v"/&gt;&lt;style id="http://www.zotero.org/styles/apa-no-doi-no-issue" locale="en-US" hasBibliography="1" bibliographyStyleHasBeenSet="1"/&gt;&lt;prefs&gt;&lt;pref name="fieldType" value="Field"/&gt;&lt;/prefs&gt;&lt;/</vt:lpwstr>
  </property>
  <property fmtid="{D5CDD505-2E9C-101B-9397-08002B2CF9AE}" pid="3" name="ZOTERO_PREF_2">
    <vt:lpwstr>data&gt;</vt:lpwstr>
  </property>
</Properties>
</file>