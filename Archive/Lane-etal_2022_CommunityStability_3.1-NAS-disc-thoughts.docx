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7D08" w14:textId="37282272" w:rsidR="00470FEB" w:rsidRDefault="00470FEB" w:rsidP="00470FEB">
      <w:ins w:id="0" w:author="n" w:date="2022-09-06T15:52:00Z">
        <w:r>
          <w:t>Gah, you will rightfully want to stab me, but your discussion still feels a bit chaotic. I went back to your questions:</w:t>
        </w:r>
      </w:ins>
    </w:p>
    <w:p w14:paraId="27CA3A23" w14:textId="645921B3" w:rsidR="00825A28" w:rsidRDefault="00825A28" w:rsidP="00825A28">
      <w:pPr>
        <w:pStyle w:val="ListParagraph"/>
        <w:numPr>
          <w:ilvl w:val="0"/>
          <w:numId w:val="1"/>
        </w:numPr>
      </w:pPr>
      <w:r>
        <w:t xml:space="preserve">Are tidal freshwater marsh assemblages characterized by the same dominant species over a 40-year period? In the absence of significant environmental disturbance, we expect the same species composition to dominate each assemblage as identified by Bradfield &amp; Porter (1982). </w:t>
      </w:r>
    </w:p>
    <w:p w14:paraId="5387DEBC" w14:textId="2ACB5A6C" w:rsidR="00470FEB" w:rsidRDefault="00825A28" w:rsidP="00470FEB">
      <w:pPr>
        <w:pStyle w:val="ListParagraph"/>
        <w:numPr>
          <w:ilvl w:val="0"/>
          <w:numId w:val="1"/>
        </w:numPr>
      </w:pPr>
      <w:r>
        <w:t>Is the mean species diversity (</w:t>
      </w:r>
      <w:r w:rsidRPr="00470FEB">
        <w:rPr>
          <w:rFonts w:cstheme="minorHAnsi"/>
        </w:rPr>
        <w:t>α</w:t>
      </w:r>
      <w:r>
        <w:t>-diversity) and variation (</w:t>
      </w:r>
      <w:r w:rsidRPr="00470FEB">
        <w:rPr>
          <w:rFonts w:cstheme="minorHAnsi"/>
        </w:rPr>
        <w:t>β</w:t>
      </w:r>
      <w:r>
        <w:t xml:space="preserve">-diversity) within and across </w:t>
      </w:r>
      <w:proofErr w:type="gramStart"/>
      <w:r>
        <w:t>assemblages</w:t>
      </w:r>
      <w:proofErr w:type="gramEnd"/>
      <w:r>
        <w:t xml:space="preserve"> constant between the three sampling periods (1979, 1999, 2019)? If the plant community is stable, we expect little change in </w:t>
      </w:r>
      <w:r w:rsidRPr="00470FEB">
        <w:rPr>
          <w:rFonts w:cstheme="minorHAnsi"/>
        </w:rPr>
        <w:t>α</w:t>
      </w:r>
      <w:r>
        <w:t xml:space="preserve">-diversity and </w:t>
      </w:r>
      <w:r w:rsidRPr="00470FEB">
        <w:rPr>
          <w:rFonts w:cstheme="minorHAnsi"/>
        </w:rPr>
        <w:t>β</w:t>
      </w:r>
      <w:r>
        <w:t xml:space="preserve">-diversity. </w:t>
      </w:r>
    </w:p>
    <w:p w14:paraId="5C4D48E6" w14:textId="06C8CC78" w:rsidR="00470FEB" w:rsidRDefault="00825A28" w:rsidP="00470FEB">
      <w:pPr>
        <w:pStyle w:val="ListParagraph"/>
        <w:numPr>
          <w:ilvl w:val="0"/>
          <w:numId w:val="1"/>
        </w:numPr>
      </w:pPr>
      <w:r>
        <w:t xml:space="preserve">Are assemblages characterized by similar indicator species? If not, which species gained or lost are driving changes within each assemblage? We expect that increasing abundance of invasive species over time would result in greater net number of species lost (and fewer net species gained). </w:t>
      </w:r>
    </w:p>
    <w:p w14:paraId="6058BC02" w14:textId="273547BD" w:rsidR="00470FEB" w:rsidRDefault="00470FEB" w:rsidP="00470FEB">
      <w:pPr>
        <w:rPr>
          <w:ins w:id="1" w:author="n" w:date="2022-09-06T15:53:00Z"/>
        </w:rPr>
      </w:pPr>
      <w:ins w:id="2" w:author="n" w:date="2022-09-06T15:53:00Z">
        <w:r>
          <w:t>I think these are in the wrong order…I think it should go question one, and then three, and then two.</w:t>
        </w:r>
      </w:ins>
    </w:p>
    <w:p w14:paraId="420DF3C1" w14:textId="0562F69C" w:rsidR="00470FEB" w:rsidRDefault="00470FEB" w:rsidP="00470FEB">
      <w:pPr>
        <w:rPr>
          <w:ins w:id="3" w:author="n" w:date="2022-09-06T15:55:00Z"/>
        </w:rPr>
      </w:pPr>
      <w:ins w:id="4" w:author="n" w:date="2022-09-06T15:53:00Z">
        <w:r>
          <w:t xml:space="preserve">And THAT would mean you could shape </w:t>
        </w:r>
      </w:ins>
      <w:ins w:id="5" w:author="n" w:date="2022-09-06T15:55:00Z">
        <w:r w:rsidR="00E358EE">
          <w:t>your discussion like:</w:t>
        </w:r>
      </w:ins>
    </w:p>
    <w:p w14:paraId="409B7153" w14:textId="73907A15" w:rsidR="00E358EE" w:rsidRDefault="00E358EE" w:rsidP="00E358EE">
      <w:pPr>
        <w:pStyle w:val="ListParagraph"/>
        <w:numPr>
          <w:ilvl w:val="0"/>
          <w:numId w:val="2"/>
        </w:numPr>
        <w:rPr>
          <w:ins w:id="6" w:author="n" w:date="2022-09-06T15:55:00Z"/>
        </w:rPr>
      </w:pPr>
      <w:ins w:id="7" w:author="n" w:date="2022-09-06T15:55:00Z">
        <w:r>
          <w:t>Dominant species results (currently in that first paragraph, looks good to me)</w:t>
        </w:r>
      </w:ins>
    </w:p>
    <w:p w14:paraId="08A86FBE" w14:textId="767A1698" w:rsidR="00E358EE" w:rsidRDefault="00E358EE" w:rsidP="00E358EE">
      <w:pPr>
        <w:pStyle w:val="ListParagraph"/>
        <w:numPr>
          <w:ilvl w:val="0"/>
          <w:numId w:val="2"/>
        </w:numPr>
        <w:rPr>
          <w:ins w:id="8" w:author="n" w:date="2022-09-06T15:55:00Z"/>
        </w:rPr>
      </w:pPr>
      <w:ins w:id="9" w:author="n" w:date="2022-09-06T15:55:00Z">
        <w:r>
          <w:t>Changing indicator species</w:t>
        </w:r>
      </w:ins>
    </w:p>
    <w:p w14:paraId="44C1CA97" w14:textId="66F36447" w:rsidR="00E358EE" w:rsidRDefault="00E358EE" w:rsidP="00E358EE">
      <w:pPr>
        <w:pStyle w:val="ListParagraph"/>
        <w:numPr>
          <w:ilvl w:val="1"/>
          <w:numId w:val="2"/>
        </w:numPr>
        <w:rPr>
          <w:ins w:id="10" w:author="n" w:date="2022-09-06T15:55:00Z"/>
        </w:rPr>
      </w:pPr>
      <w:ins w:id="11" w:author="n" w:date="2022-09-06T15:55:00Z">
        <w:r>
          <w:t xml:space="preserve">Implication of shifts in the sub-dominants </w:t>
        </w:r>
      </w:ins>
      <w:ins w:id="12" w:author="n" w:date="2022-09-06T15:56:00Z">
        <w:r>
          <w:t>–</w:t>
        </w:r>
      </w:ins>
      <w:ins w:id="13" w:author="n" w:date="2022-09-06T15:55:00Z">
        <w:r>
          <w:t xml:space="preserve"> </w:t>
        </w:r>
      </w:ins>
      <w:ins w:id="14" w:author="n" w:date="2022-09-06T15:56:00Z">
        <w:r>
          <w:t>is the functional group of the indicator species shifting? What does this mean for ecosystem function?</w:t>
        </w:r>
      </w:ins>
    </w:p>
    <w:p w14:paraId="2A3BDBC5" w14:textId="0AF6DAE4" w:rsidR="00E358EE" w:rsidRDefault="00E358EE" w:rsidP="00E358EE">
      <w:pPr>
        <w:pStyle w:val="ListParagraph"/>
        <w:numPr>
          <w:ilvl w:val="1"/>
          <w:numId w:val="2"/>
        </w:numPr>
        <w:rPr>
          <w:ins w:id="15" w:author="n" w:date="2022-09-06T15:56:00Z"/>
        </w:rPr>
      </w:pPr>
      <w:ins w:id="16" w:author="n" w:date="2022-09-06T15:56:00Z">
        <w:r>
          <w:t xml:space="preserve">Possible explanations – </w:t>
        </w:r>
      </w:ins>
      <w:ins w:id="17" w:author="n" w:date="2022-09-06T15:59:00Z">
        <w:r>
          <w:t xml:space="preserve">natural </w:t>
        </w:r>
      </w:ins>
      <w:ins w:id="18" w:author="n" w:date="2022-09-06T15:56:00Z">
        <w:r>
          <w:t>variation, OR your discussion of the potential abiotic drivers</w:t>
        </w:r>
      </w:ins>
    </w:p>
    <w:p w14:paraId="52C422CA" w14:textId="77777777" w:rsidR="00E358EE" w:rsidRDefault="00E358EE" w:rsidP="00E358EE">
      <w:pPr>
        <w:pStyle w:val="ListParagraph"/>
        <w:numPr>
          <w:ilvl w:val="0"/>
          <w:numId w:val="2"/>
        </w:numPr>
        <w:rPr>
          <w:ins w:id="19" w:author="n" w:date="2022-09-06T15:58:00Z"/>
        </w:rPr>
      </w:pPr>
      <w:ins w:id="20" w:author="n" w:date="2022-09-06T15:56:00Z">
        <w:r>
          <w:t xml:space="preserve">Changing alpha diversity – decreasing </w:t>
        </w:r>
      </w:ins>
      <w:ins w:id="21" w:author="n" w:date="2022-09-06T15:57:00Z">
        <w:r>
          <w:t xml:space="preserve">richness and its implications; </w:t>
        </w:r>
        <w:commentRangeStart w:id="22"/>
        <w:r>
          <w:t>which species are being lost</w:t>
        </w:r>
        <w:commentRangeEnd w:id="22"/>
        <w:r>
          <w:rPr>
            <w:rStyle w:val="CommentReference"/>
          </w:rPr>
          <w:commentReference w:id="22"/>
        </w:r>
        <w:r>
          <w:t xml:space="preserve">? What are their functions? </w:t>
        </w:r>
      </w:ins>
    </w:p>
    <w:p w14:paraId="16B515A6" w14:textId="72B6EA02" w:rsidR="00E358EE" w:rsidRDefault="00E358EE" w:rsidP="00E358EE">
      <w:pPr>
        <w:pStyle w:val="ListParagraph"/>
        <w:numPr>
          <w:ilvl w:val="1"/>
          <w:numId w:val="2"/>
        </w:numPr>
        <w:rPr>
          <w:ins w:id="23" w:author="n" w:date="2022-09-06T15:58:00Z"/>
        </w:rPr>
      </w:pPr>
      <w:ins w:id="24" w:author="n" w:date="2022-09-06T15:57:00Z">
        <w:r>
          <w:t>What does this mean for functional r</w:t>
        </w:r>
      </w:ins>
      <w:ins w:id="25" w:author="n" w:date="2022-09-06T15:58:00Z">
        <w:r>
          <w:t xml:space="preserve">edundancy? </w:t>
        </w:r>
      </w:ins>
    </w:p>
    <w:p w14:paraId="6E3C32D4" w14:textId="64D4890F" w:rsidR="00E358EE" w:rsidRDefault="00E358EE" w:rsidP="00E358EE">
      <w:pPr>
        <w:pStyle w:val="ListParagraph"/>
        <w:numPr>
          <w:ilvl w:val="0"/>
          <w:numId w:val="2"/>
        </w:numPr>
        <w:rPr>
          <w:ins w:id="26" w:author="n" w:date="2022-09-06T15:59:00Z"/>
        </w:rPr>
      </w:pPr>
      <w:ins w:id="27" w:author="n" w:date="2022-09-06T15:58:00Z">
        <w:r>
          <w:t>Changing beta diversity – I think we should talk through what your specific beta diversity metric mean</w:t>
        </w:r>
      </w:ins>
      <w:ins w:id="28" w:author="n" w:date="2022-09-06T15:59:00Z">
        <w:r>
          <w:t>s</w:t>
        </w:r>
      </w:ins>
    </w:p>
    <w:p w14:paraId="489AF54B" w14:textId="11F68EDD" w:rsidR="00E358EE" w:rsidRDefault="00E358EE">
      <w:pPr>
        <w:pStyle w:val="ListParagraph"/>
        <w:numPr>
          <w:ilvl w:val="0"/>
          <w:numId w:val="2"/>
        </w:numPr>
        <w:pPrChange w:id="29" w:author="n" w:date="2022-09-06T15:58:00Z">
          <w:pPr/>
        </w:pPrChange>
      </w:pPr>
      <w:ins w:id="30" w:author="n" w:date="2022-09-06T15:59:00Z">
        <w:r>
          <w:t xml:space="preserve">Your synthesis </w:t>
        </w:r>
        <w:proofErr w:type="gramStart"/>
        <w:r>
          <w:t>section</w:t>
        </w:r>
      </w:ins>
      <w:proofErr w:type="gramEnd"/>
    </w:p>
    <w:p w14:paraId="6A0DC1FB" w14:textId="3D587A46" w:rsidR="00233EB5" w:rsidRDefault="00E358EE">
      <w:pPr>
        <w:rPr>
          <w:ins w:id="31" w:author="Stefanie Lane" w:date="2022-09-14T13:37:00Z"/>
        </w:rPr>
      </w:pPr>
      <w:ins w:id="32" w:author="n" w:date="2022-09-06T16:00:00Z">
        <w:r>
          <w:t xml:space="preserve">You’ve done a much better job of weaving the possible drivers in with the </w:t>
        </w:r>
        <w:r w:rsidR="009A1B44">
          <w:t>metrics, but now I’m having a hard time following the story you’re trying to tell. All of the content I suggest above is pretty much in there, but with some extra detail and reorganization, I think it would be much strong</w:t>
        </w:r>
      </w:ins>
      <w:ins w:id="33" w:author="n" w:date="2022-09-06T16:01:00Z">
        <w:r w:rsidR="009A1B44">
          <w:t>er.</w:t>
        </w:r>
      </w:ins>
    </w:p>
    <w:p w14:paraId="0657998A" w14:textId="69A9E8E5" w:rsidR="00F03D05" w:rsidRDefault="00F03D05">
      <w:pPr>
        <w:rPr>
          <w:ins w:id="34" w:author="Stefanie Lane" w:date="2022-09-14T13:37:00Z"/>
        </w:rPr>
      </w:pPr>
    </w:p>
    <w:p w14:paraId="36588803" w14:textId="3A7C2CFB" w:rsidR="00F03D05" w:rsidRDefault="00F03D05">
      <w:pPr>
        <w:rPr>
          <w:ins w:id="35" w:author="Stefanie Lane" w:date="2022-09-14T13:37:00Z"/>
        </w:rPr>
      </w:pPr>
      <w:ins w:id="36" w:author="Stefanie Lane" w:date="2022-09-14T13:37:00Z">
        <w:r>
          <w:t xml:space="preserve">For point 3: </w:t>
        </w:r>
      </w:ins>
    </w:p>
    <w:p w14:paraId="5CBB030E" w14:textId="1B2296B6" w:rsidR="00F03D05" w:rsidRDefault="00F03D05">
      <w:pPr>
        <w:rPr>
          <w:ins w:id="37" w:author="Stefanie Lane" w:date="2022-09-14T13:38:00Z"/>
        </w:rPr>
      </w:pPr>
      <w:ins w:id="38" w:author="Stefanie Lane" w:date="2022-09-14T13:37:00Z">
        <w:r>
          <w:t xml:space="preserve">Species lost </w:t>
        </w:r>
        <w:r w:rsidR="002B0EFF">
          <w:t>vs gained</w:t>
        </w:r>
      </w:ins>
    </w:p>
    <w:p w14:paraId="18FC71D3" w14:textId="4227B1DE" w:rsidR="002B0EFF" w:rsidRDefault="00A42B86">
      <w:pPr>
        <w:rPr>
          <w:ins w:id="39" w:author="Stefanie Lane" w:date="2022-09-14T13:38:00Z"/>
        </w:rPr>
      </w:pPr>
      <w:ins w:id="40" w:author="Stefanie Lane" w:date="2022-09-14T13:45:00Z">
        <w:r>
          <w:t>Bogbean</w:t>
        </w:r>
      </w:ins>
    </w:p>
    <w:tbl>
      <w:tblPr>
        <w:tblW w:w="9350" w:type="dxa"/>
        <w:tblLook w:val="04A0" w:firstRow="1" w:lastRow="0" w:firstColumn="1" w:lastColumn="0" w:noHBand="0" w:noVBand="1"/>
        <w:tblPrChange w:id="41" w:author="Stefanie Lane" w:date="2022-09-14T15:00:00Z">
          <w:tblPr>
            <w:tblW w:w="9350" w:type="dxa"/>
            <w:tblLook w:val="04A0" w:firstRow="1" w:lastRow="0" w:firstColumn="1" w:lastColumn="0" w:noHBand="0" w:noVBand="1"/>
          </w:tblPr>
        </w:tblPrChange>
      </w:tblPr>
      <w:tblGrid>
        <w:gridCol w:w="2831"/>
        <w:gridCol w:w="949"/>
        <w:gridCol w:w="1318"/>
        <w:gridCol w:w="1031"/>
        <w:gridCol w:w="948"/>
        <w:gridCol w:w="973"/>
        <w:gridCol w:w="1300"/>
        <w:tblGridChange w:id="42">
          <w:tblGrid>
            <w:gridCol w:w="2831"/>
            <w:gridCol w:w="949"/>
            <w:gridCol w:w="1620"/>
            <w:gridCol w:w="1260"/>
            <w:gridCol w:w="1170"/>
            <w:gridCol w:w="1520"/>
            <w:gridCol w:w="1520"/>
          </w:tblGrid>
        </w:tblGridChange>
      </w:tblGrid>
      <w:tr w:rsidR="00C10026" w:rsidRPr="00DC704D" w14:paraId="0A77AD1D" w14:textId="015B7F9C" w:rsidTr="00C10026">
        <w:trPr>
          <w:trHeight w:val="290"/>
          <w:ins w:id="43" w:author="Stefanie Lane" w:date="2022-09-14T14:57:00Z"/>
          <w:trPrChange w:id="44" w:author="Stefanie Lane" w:date="2022-09-14T15:00:00Z">
            <w:trPr>
              <w:trHeight w:val="290"/>
            </w:trPr>
          </w:trPrChange>
        </w:trPr>
        <w:tc>
          <w:tcPr>
            <w:tcW w:w="2831" w:type="dxa"/>
            <w:tcBorders>
              <w:top w:val="nil"/>
              <w:left w:val="nil"/>
              <w:bottom w:val="nil"/>
              <w:right w:val="nil"/>
            </w:tcBorders>
            <w:shd w:val="clear" w:color="auto" w:fill="auto"/>
            <w:noWrap/>
            <w:vAlign w:val="bottom"/>
            <w:tcPrChange w:id="45" w:author="Stefanie Lane" w:date="2022-09-14T15:00:00Z">
              <w:tcPr>
                <w:tcW w:w="2831" w:type="dxa"/>
                <w:tcBorders>
                  <w:top w:val="nil"/>
                  <w:left w:val="nil"/>
                  <w:bottom w:val="nil"/>
                  <w:right w:val="nil"/>
                </w:tcBorders>
                <w:shd w:val="clear" w:color="auto" w:fill="auto"/>
                <w:noWrap/>
                <w:vAlign w:val="bottom"/>
              </w:tcPr>
            </w:tcPrChange>
          </w:tcPr>
          <w:p w14:paraId="0345D7B9" w14:textId="77777777" w:rsidR="00C10026" w:rsidRPr="00646EA5" w:rsidRDefault="00C10026" w:rsidP="00D23058">
            <w:pPr>
              <w:spacing w:after="0" w:line="240" w:lineRule="auto"/>
              <w:rPr>
                <w:ins w:id="46" w:author="Stefanie Lane" w:date="2022-09-14T14:57:00Z"/>
                <w:rFonts w:ascii="Calibri" w:eastAsia="Times New Roman" w:hAnsi="Calibri" w:cs="Calibri"/>
                <w:i/>
                <w:iCs/>
                <w:strike/>
                <w:color w:val="000000"/>
                <w:rPrChange w:id="47" w:author="Stefanie Lane" w:date="2022-09-14T14:56:00Z">
                  <w:rPr>
                    <w:ins w:id="48" w:author="Stefanie Lane" w:date="2022-09-14T14:57:00Z"/>
                    <w:rFonts w:ascii="Calibri" w:eastAsia="Times New Roman" w:hAnsi="Calibri" w:cs="Calibri"/>
                    <w:i/>
                    <w:iCs/>
                    <w:strike/>
                    <w:color w:val="000000"/>
                  </w:rPr>
                </w:rPrChange>
              </w:rPr>
            </w:pPr>
          </w:p>
        </w:tc>
        <w:tc>
          <w:tcPr>
            <w:tcW w:w="949" w:type="dxa"/>
            <w:tcBorders>
              <w:top w:val="nil"/>
              <w:left w:val="nil"/>
              <w:bottom w:val="nil"/>
              <w:right w:val="single" w:sz="8" w:space="0" w:color="auto"/>
            </w:tcBorders>
            <w:shd w:val="clear" w:color="auto" w:fill="auto"/>
            <w:noWrap/>
            <w:vAlign w:val="bottom"/>
            <w:tcPrChange w:id="49" w:author="Stefanie Lane" w:date="2022-09-14T15:00:00Z">
              <w:tcPr>
                <w:tcW w:w="949" w:type="dxa"/>
                <w:tcBorders>
                  <w:top w:val="nil"/>
                  <w:left w:val="nil"/>
                  <w:bottom w:val="nil"/>
                  <w:right w:val="single" w:sz="8" w:space="0" w:color="auto"/>
                </w:tcBorders>
                <w:shd w:val="clear" w:color="auto" w:fill="auto"/>
                <w:noWrap/>
                <w:vAlign w:val="bottom"/>
              </w:tcPr>
            </w:tcPrChange>
          </w:tcPr>
          <w:p w14:paraId="297174BA" w14:textId="77777777" w:rsidR="00C10026" w:rsidRPr="00DC704D" w:rsidRDefault="00C10026" w:rsidP="00D23058">
            <w:pPr>
              <w:spacing w:after="0" w:line="240" w:lineRule="auto"/>
              <w:jc w:val="center"/>
              <w:rPr>
                <w:ins w:id="50" w:author="Stefanie Lane" w:date="2022-09-14T14:57:00Z"/>
                <w:rFonts w:ascii="Calibri" w:eastAsia="Times New Roman" w:hAnsi="Calibri" w:cs="Calibri"/>
                <w:color w:val="000000"/>
              </w:rPr>
            </w:pPr>
          </w:p>
        </w:tc>
        <w:tc>
          <w:tcPr>
            <w:tcW w:w="1318" w:type="dxa"/>
            <w:tcBorders>
              <w:top w:val="nil"/>
              <w:left w:val="nil"/>
              <w:bottom w:val="nil"/>
              <w:right w:val="single" w:sz="8" w:space="0" w:color="auto"/>
            </w:tcBorders>
            <w:tcPrChange w:id="51" w:author="Stefanie Lane" w:date="2022-09-14T15:00:00Z">
              <w:tcPr>
                <w:tcW w:w="1620" w:type="dxa"/>
                <w:tcBorders>
                  <w:top w:val="nil"/>
                  <w:left w:val="nil"/>
                  <w:bottom w:val="nil"/>
                  <w:right w:val="single" w:sz="8" w:space="0" w:color="auto"/>
                </w:tcBorders>
              </w:tcPr>
            </w:tcPrChange>
          </w:tcPr>
          <w:p w14:paraId="0097D6F9" w14:textId="181909D3" w:rsidR="00C10026" w:rsidRPr="00DC704D" w:rsidRDefault="00C10026" w:rsidP="00D23058">
            <w:pPr>
              <w:spacing w:after="0" w:line="240" w:lineRule="auto"/>
              <w:jc w:val="center"/>
              <w:rPr>
                <w:ins w:id="52" w:author="Stefanie Lane" w:date="2022-09-14T14:57:00Z"/>
                <w:rFonts w:ascii="Calibri" w:eastAsia="Times New Roman" w:hAnsi="Calibri" w:cs="Calibri"/>
                <w:color w:val="000000"/>
              </w:rPr>
            </w:pPr>
            <w:ins w:id="53" w:author="Stefanie Lane" w:date="2022-09-14T14:57:00Z">
              <w:r>
                <w:rPr>
                  <w:rFonts w:ascii="Calibri" w:eastAsia="Times New Roman" w:hAnsi="Calibri" w:cs="Calibri"/>
                  <w:color w:val="000000"/>
                </w:rPr>
                <w:t>Ecology</w:t>
              </w:r>
            </w:ins>
          </w:p>
        </w:tc>
        <w:tc>
          <w:tcPr>
            <w:tcW w:w="1031" w:type="dxa"/>
            <w:tcBorders>
              <w:top w:val="nil"/>
              <w:left w:val="nil"/>
              <w:bottom w:val="nil"/>
              <w:right w:val="single" w:sz="8" w:space="0" w:color="auto"/>
            </w:tcBorders>
            <w:tcPrChange w:id="54" w:author="Stefanie Lane" w:date="2022-09-14T15:00:00Z">
              <w:tcPr>
                <w:tcW w:w="1260" w:type="dxa"/>
                <w:tcBorders>
                  <w:top w:val="nil"/>
                  <w:left w:val="nil"/>
                  <w:bottom w:val="nil"/>
                  <w:right w:val="single" w:sz="8" w:space="0" w:color="auto"/>
                </w:tcBorders>
              </w:tcPr>
            </w:tcPrChange>
          </w:tcPr>
          <w:p w14:paraId="5C1EB8F1" w14:textId="139AB268" w:rsidR="00C10026" w:rsidRPr="00DC704D" w:rsidRDefault="00C10026" w:rsidP="00D23058">
            <w:pPr>
              <w:spacing w:after="0" w:line="240" w:lineRule="auto"/>
              <w:jc w:val="center"/>
              <w:rPr>
                <w:ins w:id="55" w:author="Stefanie Lane" w:date="2022-09-14T14:57:00Z"/>
                <w:rFonts w:ascii="Calibri" w:eastAsia="Times New Roman" w:hAnsi="Calibri" w:cs="Calibri"/>
                <w:color w:val="000000"/>
              </w:rPr>
            </w:pPr>
            <w:ins w:id="56" w:author="Stefanie Lane" w:date="2022-09-14T14:57:00Z">
              <w:r>
                <w:rPr>
                  <w:rFonts w:ascii="Calibri" w:eastAsia="Times New Roman" w:hAnsi="Calibri" w:cs="Calibri"/>
                  <w:color w:val="000000"/>
                </w:rPr>
                <w:t>Clade</w:t>
              </w:r>
            </w:ins>
          </w:p>
        </w:tc>
        <w:tc>
          <w:tcPr>
            <w:tcW w:w="948" w:type="dxa"/>
            <w:tcBorders>
              <w:top w:val="nil"/>
              <w:left w:val="nil"/>
              <w:bottom w:val="nil"/>
              <w:right w:val="single" w:sz="8" w:space="0" w:color="auto"/>
            </w:tcBorders>
            <w:tcPrChange w:id="57" w:author="Stefanie Lane" w:date="2022-09-14T15:00:00Z">
              <w:tcPr>
                <w:tcW w:w="1170" w:type="dxa"/>
                <w:tcBorders>
                  <w:top w:val="nil"/>
                  <w:left w:val="nil"/>
                  <w:bottom w:val="nil"/>
                  <w:right w:val="single" w:sz="8" w:space="0" w:color="auto"/>
                </w:tcBorders>
              </w:tcPr>
            </w:tcPrChange>
          </w:tcPr>
          <w:p w14:paraId="21A9CF05" w14:textId="30BAEF96" w:rsidR="00C10026" w:rsidRPr="00DC704D" w:rsidRDefault="00C10026" w:rsidP="00D23058">
            <w:pPr>
              <w:spacing w:after="0" w:line="240" w:lineRule="auto"/>
              <w:jc w:val="center"/>
              <w:rPr>
                <w:ins w:id="58" w:author="Stefanie Lane" w:date="2022-09-14T14:57:00Z"/>
                <w:rFonts w:ascii="Calibri" w:eastAsia="Times New Roman" w:hAnsi="Calibri" w:cs="Calibri"/>
                <w:color w:val="000000"/>
              </w:rPr>
            </w:pPr>
            <w:ins w:id="59" w:author="Stefanie Lane" w:date="2022-09-14T14:57:00Z">
              <w:r>
                <w:rPr>
                  <w:rFonts w:ascii="Calibri" w:eastAsia="Times New Roman" w:hAnsi="Calibri" w:cs="Calibri"/>
                  <w:color w:val="000000"/>
                </w:rPr>
                <w:t>Root</w:t>
              </w:r>
            </w:ins>
          </w:p>
        </w:tc>
        <w:tc>
          <w:tcPr>
            <w:tcW w:w="973" w:type="dxa"/>
            <w:tcBorders>
              <w:top w:val="nil"/>
              <w:left w:val="nil"/>
              <w:bottom w:val="nil"/>
              <w:right w:val="nil"/>
            </w:tcBorders>
            <w:tcPrChange w:id="60" w:author="Stefanie Lane" w:date="2022-09-14T15:00:00Z">
              <w:tcPr>
                <w:tcW w:w="1520" w:type="dxa"/>
                <w:tcBorders>
                  <w:top w:val="nil"/>
                  <w:left w:val="nil"/>
                  <w:bottom w:val="nil"/>
                  <w:right w:val="nil"/>
                </w:tcBorders>
              </w:tcPr>
            </w:tcPrChange>
          </w:tcPr>
          <w:p w14:paraId="2BA47DB4" w14:textId="7A1F3938" w:rsidR="00C10026" w:rsidRDefault="00C10026" w:rsidP="00D23058">
            <w:pPr>
              <w:spacing w:after="0" w:line="240" w:lineRule="auto"/>
              <w:jc w:val="center"/>
              <w:rPr>
                <w:ins w:id="61" w:author="Stefanie Lane" w:date="2022-09-14T15:00:00Z"/>
                <w:rFonts w:ascii="Calibri" w:eastAsia="Times New Roman" w:hAnsi="Calibri" w:cs="Calibri"/>
                <w:color w:val="000000"/>
              </w:rPr>
            </w:pPr>
            <w:ins w:id="62" w:author="Stefanie Lane" w:date="2022-09-14T15:01:00Z">
              <w:r>
                <w:rPr>
                  <w:rFonts w:ascii="Calibri" w:eastAsia="Times New Roman" w:hAnsi="Calibri" w:cs="Calibri"/>
                  <w:color w:val="000000"/>
                </w:rPr>
                <w:t>Life</w:t>
              </w:r>
            </w:ins>
          </w:p>
        </w:tc>
        <w:tc>
          <w:tcPr>
            <w:tcW w:w="1300" w:type="dxa"/>
            <w:tcBorders>
              <w:top w:val="nil"/>
              <w:left w:val="nil"/>
              <w:bottom w:val="nil"/>
              <w:right w:val="single" w:sz="8" w:space="0" w:color="auto"/>
            </w:tcBorders>
            <w:tcPrChange w:id="63" w:author="Stefanie Lane" w:date="2022-09-14T15:00:00Z">
              <w:tcPr>
                <w:tcW w:w="1520" w:type="dxa"/>
                <w:tcBorders>
                  <w:top w:val="nil"/>
                  <w:left w:val="nil"/>
                  <w:bottom w:val="nil"/>
                  <w:right w:val="single" w:sz="8" w:space="0" w:color="auto"/>
                </w:tcBorders>
              </w:tcPr>
            </w:tcPrChange>
          </w:tcPr>
          <w:p w14:paraId="2E3B3EDE" w14:textId="275CBBFC" w:rsidR="00C10026" w:rsidRPr="00DC704D" w:rsidRDefault="00C10026" w:rsidP="00D23058">
            <w:pPr>
              <w:spacing w:after="0" w:line="240" w:lineRule="auto"/>
              <w:jc w:val="center"/>
              <w:rPr>
                <w:ins w:id="64" w:author="Stefanie Lane" w:date="2022-09-14T14:57:00Z"/>
                <w:rFonts w:ascii="Calibri" w:eastAsia="Times New Roman" w:hAnsi="Calibri" w:cs="Calibri"/>
                <w:color w:val="000000"/>
              </w:rPr>
            </w:pPr>
            <w:ins w:id="65" w:author="Stefanie Lane" w:date="2022-09-14T14:57:00Z">
              <w:r>
                <w:rPr>
                  <w:rFonts w:ascii="Calibri" w:eastAsia="Times New Roman" w:hAnsi="Calibri" w:cs="Calibri"/>
                  <w:color w:val="000000"/>
                </w:rPr>
                <w:t>Function</w:t>
              </w:r>
            </w:ins>
          </w:p>
        </w:tc>
      </w:tr>
      <w:tr w:rsidR="00C10026" w:rsidRPr="00DC704D" w14:paraId="51A12833" w14:textId="122A8061" w:rsidTr="00C10026">
        <w:trPr>
          <w:trHeight w:val="290"/>
          <w:ins w:id="66" w:author="Stefanie Lane" w:date="2022-09-14T13:38:00Z"/>
          <w:trPrChange w:id="67"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68" w:author="Stefanie Lane" w:date="2022-09-14T15:00:00Z">
              <w:tcPr>
                <w:tcW w:w="2831" w:type="dxa"/>
                <w:tcBorders>
                  <w:top w:val="nil"/>
                  <w:left w:val="nil"/>
                  <w:bottom w:val="nil"/>
                  <w:right w:val="nil"/>
                </w:tcBorders>
                <w:shd w:val="clear" w:color="auto" w:fill="auto"/>
                <w:noWrap/>
                <w:vAlign w:val="bottom"/>
                <w:hideMark/>
              </w:tcPr>
            </w:tcPrChange>
          </w:tcPr>
          <w:p w14:paraId="44DE31F5" w14:textId="77777777" w:rsidR="00C10026" w:rsidRPr="00646EA5" w:rsidRDefault="00C10026" w:rsidP="00D23058">
            <w:pPr>
              <w:spacing w:after="0" w:line="240" w:lineRule="auto"/>
              <w:rPr>
                <w:ins w:id="69" w:author="Stefanie Lane" w:date="2022-09-14T13:38:00Z"/>
                <w:rFonts w:ascii="Calibri" w:eastAsia="Times New Roman" w:hAnsi="Calibri" w:cs="Calibri"/>
                <w:i/>
                <w:iCs/>
                <w:strike/>
                <w:color w:val="000000"/>
                <w:rPrChange w:id="70" w:author="Stefanie Lane" w:date="2022-09-14T14:56:00Z">
                  <w:rPr>
                    <w:ins w:id="71" w:author="Stefanie Lane" w:date="2022-09-14T13:38:00Z"/>
                    <w:rFonts w:ascii="Calibri" w:eastAsia="Times New Roman" w:hAnsi="Calibri" w:cs="Calibri"/>
                    <w:i/>
                    <w:iCs/>
                    <w:color w:val="000000"/>
                  </w:rPr>
                </w:rPrChange>
              </w:rPr>
            </w:pPr>
            <w:proofErr w:type="spellStart"/>
            <w:ins w:id="72" w:author="Stefanie Lane" w:date="2022-09-14T13:38:00Z">
              <w:r w:rsidRPr="00646EA5">
                <w:rPr>
                  <w:rFonts w:ascii="Calibri" w:eastAsia="Times New Roman" w:hAnsi="Calibri" w:cs="Calibri"/>
                  <w:i/>
                  <w:iCs/>
                  <w:strike/>
                  <w:color w:val="000000"/>
                  <w:rPrChange w:id="73" w:author="Stefanie Lane" w:date="2022-09-14T14:56:00Z">
                    <w:rPr>
                      <w:rFonts w:ascii="Calibri" w:eastAsia="Times New Roman" w:hAnsi="Calibri" w:cs="Calibri"/>
                      <w:i/>
                      <w:iCs/>
                      <w:color w:val="000000"/>
                    </w:rPr>
                  </w:rPrChange>
                </w:rPr>
                <w:t>Alisma</w:t>
              </w:r>
              <w:proofErr w:type="spellEnd"/>
              <w:r w:rsidRPr="00646EA5">
                <w:rPr>
                  <w:rFonts w:ascii="Calibri" w:eastAsia="Times New Roman" w:hAnsi="Calibri" w:cs="Calibri"/>
                  <w:i/>
                  <w:iCs/>
                  <w:strike/>
                  <w:color w:val="000000"/>
                  <w:rPrChange w:id="74" w:author="Stefanie Lane" w:date="2022-09-14T14:56:00Z">
                    <w:rPr>
                      <w:rFonts w:ascii="Calibri" w:eastAsia="Times New Roman" w:hAnsi="Calibri" w:cs="Calibri"/>
                      <w:i/>
                      <w:iCs/>
                      <w:color w:val="000000"/>
                    </w:rPr>
                  </w:rPrChange>
                </w:rPr>
                <w:t xml:space="preserve"> </w:t>
              </w:r>
              <w:proofErr w:type="spellStart"/>
              <w:r w:rsidRPr="00646EA5">
                <w:rPr>
                  <w:rFonts w:ascii="Calibri" w:eastAsia="Times New Roman" w:hAnsi="Calibri" w:cs="Calibri"/>
                  <w:i/>
                  <w:iCs/>
                  <w:strike/>
                  <w:color w:val="000000"/>
                  <w:rPrChange w:id="75" w:author="Stefanie Lane" w:date="2022-09-14T14:56:00Z">
                    <w:rPr>
                      <w:rFonts w:ascii="Calibri" w:eastAsia="Times New Roman" w:hAnsi="Calibri" w:cs="Calibri"/>
                      <w:i/>
                      <w:iCs/>
                      <w:color w:val="000000"/>
                    </w:rPr>
                  </w:rPrChange>
                </w:rPr>
                <w:t>plantago</w:t>
              </w:r>
              <w:proofErr w:type="spellEnd"/>
              <w:r w:rsidRPr="00646EA5">
                <w:rPr>
                  <w:rFonts w:ascii="Calibri" w:eastAsia="Times New Roman" w:hAnsi="Calibri" w:cs="Calibri"/>
                  <w:i/>
                  <w:iCs/>
                  <w:strike/>
                  <w:color w:val="000000"/>
                  <w:rPrChange w:id="76" w:author="Stefanie Lane" w:date="2022-09-14T14:56:00Z">
                    <w:rPr>
                      <w:rFonts w:ascii="Calibri" w:eastAsia="Times New Roman" w:hAnsi="Calibri" w:cs="Calibri"/>
                      <w:i/>
                      <w:iCs/>
                      <w:color w:val="000000"/>
                    </w:rPr>
                  </w:rPrChange>
                </w:rPr>
                <w:t xml:space="preserve"> aquatica</w:t>
              </w:r>
            </w:ins>
          </w:p>
        </w:tc>
        <w:tc>
          <w:tcPr>
            <w:tcW w:w="949" w:type="dxa"/>
            <w:tcBorders>
              <w:top w:val="nil"/>
              <w:left w:val="nil"/>
              <w:bottom w:val="nil"/>
              <w:right w:val="single" w:sz="8" w:space="0" w:color="auto"/>
            </w:tcBorders>
            <w:shd w:val="clear" w:color="auto" w:fill="auto"/>
            <w:noWrap/>
            <w:vAlign w:val="bottom"/>
            <w:hideMark/>
            <w:tcPrChange w:id="77"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5FD6E1CC" w14:textId="77777777" w:rsidR="00C10026" w:rsidRPr="00DC704D" w:rsidRDefault="00C10026" w:rsidP="00D23058">
            <w:pPr>
              <w:spacing w:after="0" w:line="240" w:lineRule="auto"/>
              <w:jc w:val="center"/>
              <w:rPr>
                <w:ins w:id="78" w:author="Stefanie Lane" w:date="2022-09-14T13:38:00Z"/>
                <w:rFonts w:ascii="Calibri" w:eastAsia="Times New Roman" w:hAnsi="Calibri" w:cs="Calibri"/>
                <w:color w:val="000000"/>
              </w:rPr>
            </w:pPr>
            <w:ins w:id="79" w:author="Stefanie Lane" w:date="2022-09-14T13:38:00Z">
              <w:r w:rsidRPr="00DC704D">
                <w:rPr>
                  <w:rFonts w:ascii="Calibri" w:eastAsia="Times New Roman" w:hAnsi="Calibri" w:cs="Calibri"/>
                  <w:color w:val="000000"/>
                </w:rPr>
                <w:t>-100.0</w:t>
              </w:r>
            </w:ins>
          </w:p>
        </w:tc>
        <w:tc>
          <w:tcPr>
            <w:tcW w:w="1318" w:type="dxa"/>
            <w:tcBorders>
              <w:top w:val="nil"/>
              <w:left w:val="nil"/>
              <w:bottom w:val="nil"/>
              <w:right w:val="single" w:sz="8" w:space="0" w:color="auto"/>
            </w:tcBorders>
            <w:tcPrChange w:id="80" w:author="Stefanie Lane" w:date="2022-09-14T15:00:00Z">
              <w:tcPr>
                <w:tcW w:w="1620" w:type="dxa"/>
                <w:tcBorders>
                  <w:top w:val="nil"/>
                  <w:left w:val="nil"/>
                  <w:bottom w:val="nil"/>
                  <w:right w:val="single" w:sz="8" w:space="0" w:color="auto"/>
                </w:tcBorders>
              </w:tcPr>
            </w:tcPrChange>
          </w:tcPr>
          <w:p w14:paraId="598564C8" w14:textId="77777777" w:rsidR="00C10026" w:rsidRPr="00DC704D" w:rsidRDefault="00C10026" w:rsidP="00D23058">
            <w:pPr>
              <w:spacing w:after="0" w:line="240" w:lineRule="auto"/>
              <w:jc w:val="center"/>
              <w:rPr>
                <w:ins w:id="81"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82" w:author="Stefanie Lane" w:date="2022-09-14T15:00:00Z">
              <w:tcPr>
                <w:tcW w:w="1260" w:type="dxa"/>
                <w:tcBorders>
                  <w:top w:val="nil"/>
                  <w:left w:val="nil"/>
                  <w:bottom w:val="nil"/>
                  <w:right w:val="single" w:sz="8" w:space="0" w:color="auto"/>
                </w:tcBorders>
              </w:tcPr>
            </w:tcPrChange>
          </w:tcPr>
          <w:p w14:paraId="7ED1E33D" w14:textId="77777777" w:rsidR="00C10026" w:rsidRPr="00DC704D" w:rsidRDefault="00C10026" w:rsidP="00D23058">
            <w:pPr>
              <w:spacing w:after="0" w:line="240" w:lineRule="auto"/>
              <w:jc w:val="center"/>
              <w:rPr>
                <w:ins w:id="83"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84" w:author="Stefanie Lane" w:date="2022-09-14T15:00:00Z">
              <w:tcPr>
                <w:tcW w:w="1170" w:type="dxa"/>
                <w:tcBorders>
                  <w:top w:val="nil"/>
                  <w:left w:val="nil"/>
                  <w:bottom w:val="nil"/>
                  <w:right w:val="single" w:sz="8" w:space="0" w:color="auto"/>
                </w:tcBorders>
              </w:tcPr>
            </w:tcPrChange>
          </w:tcPr>
          <w:p w14:paraId="25468425" w14:textId="77777777" w:rsidR="00C10026" w:rsidRPr="00DC704D" w:rsidRDefault="00C10026" w:rsidP="00D23058">
            <w:pPr>
              <w:spacing w:after="0" w:line="240" w:lineRule="auto"/>
              <w:jc w:val="center"/>
              <w:rPr>
                <w:ins w:id="85" w:author="Stefanie Lane" w:date="2022-09-14T14:57:00Z"/>
                <w:rFonts w:ascii="Calibri" w:eastAsia="Times New Roman" w:hAnsi="Calibri" w:cs="Calibri"/>
                <w:color w:val="000000"/>
              </w:rPr>
            </w:pPr>
          </w:p>
        </w:tc>
        <w:tc>
          <w:tcPr>
            <w:tcW w:w="973" w:type="dxa"/>
            <w:tcBorders>
              <w:top w:val="nil"/>
              <w:left w:val="nil"/>
              <w:bottom w:val="nil"/>
              <w:right w:val="nil"/>
            </w:tcBorders>
            <w:tcPrChange w:id="86" w:author="Stefanie Lane" w:date="2022-09-14T15:00:00Z">
              <w:tcPr>
                <w:tcW w:w="1520" w:type="dxa"/>
                <w:tcBorders>
                  <w:top w:val="nil"/>
                  <w:left w:val="nil"/>
                  <w:bottom w:val="nil"/>
                  <w:right w:val="nil"/>
                </w:tcBorders>
              </w:tcPr>
            </w:tcPrChange>
          </w:tcPr>
          <w:p w14:paraId="68E1DC32" w14:textId="77777777" w:rsidR="00C10026" w:rsidRPr="00DC704D" w:rsidRDefault="00C10026" w:rsidP="00D23058">
            <w:pPr>
              <w:spacing w:after="0" w:line="240" w:lineRule="auto"/>
              <w:jc w:val="center"/>
              <w:rPr>
                <w:ins w:id="87"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88" w:author="Stefanie Lane" w:date="2022-09-14T15:00:00Z">
              <w:tcPr>
                <w:tcW w:w="1520" w:type="dxa"/>
                <w:tcBorders>
                  <w:top w:val="nil"/>
                  <w:left w:val="nil"/>
                  <w:bottom w:val="nil"/>
                  <w:right w:val="single" w:sz="8" w:space="0" w:color="auto"/>
                </w:tcBorders>
              </w:tcPr>
            </w:tcPrChange>
          </w:tcPr>
          <w:p w14:paraId="038BC3F3" w14:textId="113CE9CB" w:rsidR="00C10026" w:rsidRPr="00DC704D" w:rsidRDefault="00C10026" w:rsidP="00D23058">
            <w:pPr>
              <w:spacing w:after="0" w:line="240" w:lineRule="auto"/>
              <w:jc w:val="center"/>
              <w:rPr>
                <w:ins w:id="89" w:author="Stefanie Lane" w:date="2022-09-14T14:57:00Z"/>
                <w:rFonts w:ascii="Calibri" w:eastAsia="Times New Roman" w:hAnsi="Calibri" w:cs="Calibri"/>
                <w:color w:val="000000"/>
              </w:rPr>
            </w:pPr>
          </w:p>
        </w:tc>
      </w:tr>
      <w:tr w:rsidR="00C10026" w:rsidRPr="00DC704D" w14:paraId="3144F66F" w14:textId="30701EBE" w:rsidTr="00C10026">
        <w:trPr>
          <w:trHeight w:val="290"/>
          <w:ins w:id="90" w:author="Stefanie Lane" w:date="2022-09-14T13:38:00Z"/>
          <w:trPrChange w:id="91" w:author="Stefanie Lane" w:date="2022-09-14T15:00:00Z">
            <w:trPr>
              <w:trHeight w:val="290"/>
            </w:trPr>
          </w:trPrChange>
        </w:trPr>
        <w:tc>
          <w:tcPr>
            <w:tcW w:w="2831" w:type="dxa"/>
            <w:tcBorders>
              <w:top w:val="single" w:sz="4" w:space="0" w:color="auto"/>
              <w:left w:val="nil"/>
              <w:bottom w:val="single" w:sz="4" w:space="0" w:color="auto"/>
              <w:right w:val="nil"/>
            </w:tcBorders>
            <w:shd w:val="clear" w:color="auto" w:fill="auto"/>
            <w:noWrap/>
            <w:vAlign w:val="bottom"/>
            <w:hideMark/>
            <w:tcPrChange w:id="92" w:author="Stefanie Lane" w:date="2022-09-14T15:00:00Z">
              <w:tcPr>
                <w:tcW w:w="2831" w:type="dxa"/>
                <w:tcBorders>
                  <w:top w:val="single" w:sz="4" w:space="0" w:color="auto"/>
                  <w:left w:val="nil"/>
                  <w:bottom w:val="single" w:sz="4" w:space="0" w:color="auto"/>
                  <w:right w:val="nil"/>
                </w:tcBorders>
                <w:shd w:val="clear" w:color="auto" w:fill="auto"/>
                <w:noWrap/>
                <w:vAlign w:val="bottom"/>
                <w:hideMark/>
              </w:tcPr>
            </w:tcPrChange>
          </w:tcPr>
          <w:p w14:paraId="2E90053E" w14:textId="77777777" w:rsidR="00C10026" w:rsidRPr="00DC704D" w:rsidRDefault="00C10026" w:rsidP="00D23058">
            <w:pPr>
              <w:spacing w:after="0" w:line="240" w:lineRule="auto"/>
              <w:rPr>
                <w:ins w:id="93" w:author="Stefanie Lane" w:date="2022-09-14T13:38:00Z"/>
                <w:rFonts w:ascii="Calibri" w:eastAsia="Times New Roman" w:hAnsi="Calibri" w:cs="Calibri"/>
                <w:i/>
                <w:iCs/>
                <w:color w:val="000000"/>
              </w:rPr>
            </w:pPr>
            <w:ins w:id="94" w:author="Stefanie Lane" w:date="2022-09-14T13:38:00Z">
              <w:r w:rsidRPr="00DC704D">
                <w:rPr>
                  <w:rFonts w:ascii="Calibri" w:eastAsia="Times New Roman" w:hAnsi="Calibri" w:cs="Calibri"/>
                  <w:i/>
                  <w:iCs/>
                  <w:color w:val="000000"/>
                </w:rPr>
                <w:t xml:space="preserve">Alopecurus </w:t>
              </w:r>
              <w:proofErr w:type="spellStart"/>
              <w:r w:rsidRPr="00DC704D">
                <w:rPr>
                  <w:rFonts w:ascii="Calibri" w:eastAsia="Times New Roman" w:hAnsi="Calibri" w:cs="Calibri"/>
                  <w:i/>
                  <w:iCs/>
                  <w:color w:val="000000"/>
                </w:rPr>
                <w:t>geniculatus</w:t>
              </w:r>
              <w:proofErr w:type="spellEnd"/>
            </w:ins>
          </w:p>
        </w:tc>
        <w:tc>
          <w:tcPr>
            <w:tcW w:w="949" w:type="dxa"/>
            <w:tcBorders>
              <w:top w:val="single" w:sz="4" w:space="0" w:color="auto"/>
              <w:left w:val="nil"/>
              <w:bottom w:val="single" w:sz="4" w:space="0" w:color="auto"/>
              <w:right w:val="single" w:sz="8" w:space="0" w:color="auto"/>
            </w:tcBorders>
            <w:shd w:val="clear" w:color="auto" w:fill="auto"/>
            <w:noWrap/>
            <w:vAlign w:val="bottom"/>
            <w:hideMark/>
            <w:tcPrChange w:id="95" w:author="Stefanie Lane" w:date="2022-09-14T15:00:00Z">
              <w:tcPr>
                <w:tcW w:w="949"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7DCCB4E7" w14:textId="77777777" w:rsidR="00C10026" w:rsidRPr="00DC704D" w:rsidRDefault="00C10026" w:rsidP="00D23058">
            <w:pPr>
              <w:spacing w:after="0" w:line="240" w:lineRule="auto"/>
              <w:jc w:val="center"/>
              <w:rPr>
                <w:ins w:id="96" w:author="Stefanie Lane" w:date="2022-09-14T13:38:00Z"/>
                <w:rFonts w:ascii="Calibri" w:eastAsia="Times New Roman" w:hAnsi="Calibri" w:cs="Calibri"/>
                <w:color w:val="000000"/>
              </w:rPr>
            </w:pPr>
            <w:ins w:id="97" w:author="Stefanie Lane" w:date="2022-09-14T13:38:00Z">
              <w:r w:rsidRPr="00DC704D">
                <w:rPr>
                  <w:rFonts w:ascii="Calibri" w:eastAsia="Times New Roman" w:hAnsi="Calibri" w:cs="Calibri"/>
                  <w:color w:val="000000"/>
                </w:rPr>
                <w:t>-100.0</w:t>
              </w:r>
            </w:ins>
          </w:p>
        </w:tc>
        <w:tc>
          <w:tcPr>
            <w:tcW w:w="1318" w:type="dxa"/>
            <w:tcBorders>
              <w:top w:val="single" w:sz="4" w:space="0" w:color="auto"/>
              <w:left w:val="nil"/>
              <w:bottom w:val="single" w:sz="4" w:space="0" w:color="auto"/>
              <w:right w:val="single" w:sz="8" w:space="0" w:color="auto"/>
            </w:tcBorders>
            <w:tcPrChange w:id="98" w:author="Stefanie Lane" w:date="2022-09-14T15:00:00Z">
              <w:tcPr>
                <w:tcW w:w="1620" w:type="dxa"/>
                <w:tcBorders>
                  <w:top w:val="single" w:sz="4" w:space="0" w:color="auto"/>
                  <w:left w:val="nil"/>
                  <w:bottom w:val="single" w:sz="4" w:space="0" w:color="auto"/>
                  <w:right w:val="single" w:sz="8" w:space="0" w:color="auto"/>
                </w:tcBorders>
              </w:tcPr>
            </w:tcPrChange>
          </w:tcPr>
          <w:p w14:paraId="7110AA62" w14:textId="77777777" w:rsidR="00C10026" w:rsidRPr="00DC704D" w:rsidRDefault="00C10026" w:rsidP="00D23058">
            <w:pPr>
              <w:spacing w:after="0" w:line="240" w:lineRule="auto"/>
              <w:jc w:val="center"/>
              <w:rPr>
                <w:ins w:id="99" w:author="Stefanie Lane" w:date="2022-09-14T14:57:00Z"/>
                <w:rFonts w:ascii="Calibri" w:eastAsia="Times New Roman" w:hAnsi="Calibri" w:cs="Calibri"/>
                <w:color w:val="000000"/>
              </w:rPr>
            </w:pPr>
          </w:p>
        </w:tc>
        <w:tc>
          <w:tcPr>
            <w:tcW w:w="1031" w:type="dxa"/>
            <w:tcBorders>
              <w:top w:val="single" w:sz="4" w:space="0" w:color="auto"/>
              <w:left w:val="nil"/>
              <w:bottom w:val="single" w:sz="4" w:space="0" w:color="auto"/>
              <w:right w:val="single" w:sz="8" w:space="0" w:color="auto"/>
            </w:tcBorders>
            <w:tcPrChange w:id="100" w:author="Stefanie Lane" w:date="2022-09-14T15:00:00Z">
              <w:tcPr>
                <w:tcW w:w="1260" w:type="dxa"/>
                <w:tcBorders>
                  <w:top w:val="single" w:sz="4" w:space="0" w:color="auto"/>
                  <w:left w:val="nil"/>
                  <w:bottom w:val="single" w:sz="4" w:space="0" w:color="auto"/>
                  <w:right w:val="single" w:sz="8" w:space="0" w:color="auto"/>
                </w:tcBorders>
              </w:tcPr>
            </w:tcPrChange>
          </w:tcPr>
          <w:p w14:paraId="38F3A096" w14:textId="77777777" w:rsidR="00C10026" w:rsidRPr="00DC704D" w:rsidRDefault="00C10026" w:rsidP="00D23058">
            <w:pPr>
              <w:spacing w:after="0" w:line="240" w:lineRule="auto"/>
              <w:jc w:val="center"/>
              <w:rPr>
                <w:ins w:id="101" w:author="Stefanie Lane" w:date="2022-09-14T14:57:00Z"/>
                <w:rFonts w:ascii="Calibri" w:eastAsia="Times New Roman" w:hAnsi="Calibri" w:cs="Calibri"/>
                <w:color w:val="000000"/>
              </w:rPr>
            </w:pPr>
          </w:p>
        </w:tc>
        <w:tc>
          <w:tcPr>
            <w:tcW w:w="948" w:type="dxa"/>
            <w:tcBorders>
              <w:top w:val="single" w:sz="4" w:space="0" w:color="auto"/>
              <w:left w:val="nil"/>
              <w:bottom w:val="single" w:sz="4" w:space="0" w:color="auto"/>
              <w:right w:val="single" w:sz="8" w:space="0" w:color="auto"/>
            </w:tcBorders>
            <w:tcPrChange w:id="102" w:author="Stefanie Lane" w:date="2022-09-14T15:00:00Z">
              <w:tcPr>
                <w:tcW w:w="1170" w:type="dxa"/>
                <w:tcBorders>
                  <w:top w:val="single" w:sz="4" w:space="0" w:color="auto"/>
                  <w:left w:val="nil"/>
                  <w:bottom w:val="single" w:sz="4" w:space="0" w:color="auto"/>
                  <w:right w:val="single" w:sz="8" w:space="0" w:color="auto"/>
                </w:tcBorders>
              </w:tcPr>
            </w:tcPrChange>
          </w:tcPr>
          <w:p w14:paraId="56DDC170" w14:textId="77777777" w:rsidR="00C10026" w:rsidRPr="00DC704D" w:rsidRDefault="00C10026" w:rsidP="00D23058">
            <w:pPr>
              <w:spacing w:after="0" w:line="240" w:lineRule="auto"/>
              <w:jc w:val="center"/>
              <w:rPr>
                <w:ins w:id="103" w:author="Stefanie Lane" w:date="2022-09-14T14:57:00Z"/>
                <w:rFonts w:ascii="Calibri" w:eastAsia="Times New Roman" w:hAnsi="Calibri" w:cs="Calibri"/>
                <w:color w:val="000000"/>
              </w:rPr>
            </w:pPr>
          </w:p>
        </w:tc>
        <w:tc>
          <w:tcPr>
            <w:tcW w:w="973" w:type="dxa"/>
            <w:tcBorders>
              <w:top w:val="single" w:sz="4" w:space="0" w:color="auto"/>
              <w:left w:val="nil"/>
              <w:bottom w:val="single" w:sz="4" w:space="0" w:color="auto"/>
              <w:right w:val="nil"/>
            </w:tcBorders>
            <w:tcPrChange w:id="104" w:author="Stefanie Lane" w:date="2022-09-14T15:00:00Z">
              <w:tcPr>
                <w:tcW w:w="1520" w:type="dxa"/>
                <w:tcBorders>
                  <w:top w:val="single" w:sz="4" w:space="0" w:color="auto"/>
                  <w:left w:val="nil"/>
                  <w:bottom w:val="single" w:sz="4" w:space="0" w:color="auto"/>
                  <w:right w:val="nil"/>
                </w:tcBorders>
              </w:tcPr>
            </w:tcPrChange>
          </w:tcPr>
          <w:p w14:paraId="5B45A64F" w14:textId="77777777" w:rsidR="00C10026" w:rsidRPr="00DC704D" w:rsidRDefault="00C10026" w:rsidP="00D23058">
            <w:pPr>
              <w:spacing w:after="0" w:line="240" w:lineRule="auto"/>
              <w:jc w:val="center"/>
              <w:rPr>
                <w:ins w:id="105" w:author="Stefanie Lane" w:date="2022-09-14T15:00:00Z"/>
                <w:rFonts w:ascii="Calibri" w:eastAsia="Times New Roman" w:hAnsi="Calibri" w:cs="Calibri"/>
                <w:color w:val="000000"/>
              </w:rPr>
            </w:pPr>
          </w:p>
        </w:tc>
        <w:tc>
          <w:tcPr>
            <w:tcW w:w="1300" w:type="dxa"/>
            <w:tcBorders>
              <w:top w:val="single" w:sz="4" w:space="0" w:color="auto"/>
              <w:left w:val="nil"/>
              <w:bottom w:val="single" w:sz="4" w:space="0" w:color="auto"/>
              <w:right w:val="single" w:sz="8" w:space="0" w:color="auto"/>
            </w:tcBorders>
            <w:tcPrChange w:id="106" w:author="Stefanie Lane" w:date="2022-09-14T15:00:00Z">
              <w:tcPr>
                <w:tcW w:w="1520" w:type="dxa"/>
                <w:tcBorders>
                  <w:top w:val="single" w:sz="4" w:space="0" w:color="auto"/>
                  <w:left w:val="nil"/>
                  <w:bottom w:val="single" w:sz="4" w:space="0" w:color="auto"/>
                  <w:right w:val="single" w:sz="8" w:space="0" w:color="auto"/>
                </w:tcBorders>
              </w:tcPr>
            </w:tcPrChange>
          </w:tcPr>
          <w:p w14:paraId="5858303F" w14:textId="4A41D999" w:rsidR="00C10026" w:rsidRPr="00DC704D" w:rsidRDefault="00C10026" w:rsidP="00D23058">
            <w:pPr>
              <w:spacing w:after="0" w:line="240" w:lineRule="auto"/>
              <w:jc w:val="center"/>
              <w:rPr>
                <w:ins w:id="107" w:author="Stefanie Lane" w:date="2022-09-14T14:57:00Z"/>
                <w:rFonts w:ascii="Calibri" w:eastAsia="Times New Roman" w:hAnsi="Calibri" w:cs="Calibri"/>
                <w:color w:val="000000"/>
              </w:rPr>
            </w:pPr>
          </w:p>
        </w:tc>
      </w:tr>
      <w:tr w:rsidR="00C10026" w:rsidRPr="00DC704D" w14:paraId="116C01FA" w14:textId="3B31F899" w:rsidTr="00C10026">
        <w:trPr>
          <w:trHeight w:val="290"/>
          <w:ins w:id="108" w:author="Stefanie Lane" w:date="2022-09-14T13:38:00Z"/>
          <w:trPrChange w:id="109"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110" w:author="Stefanie Lane" w:date="2022-09-14T15:00:00Z">
              <w:tcPr>
                <w:tcW w:w="2831" w:type="dxa"/>
                <w:tcBorders>
                  <w:top w:val="nil"/>
                  <w:left w:val="nil"/>
                  <w:bottom w:val="nil"/>
                  <w:right w:val="nil"/>
                </w:tcBorders>
                <w:shd w:val="clear" w:color="auto" w:fill="auto"/>
                <w:noWrap/>
                <w:vAlign w:val="bottom"/>
                <w:hideMark/>
              </w:tcPr>
            </w:tcPrChange>
          </w:tcPr>
          <w:p w14:paraId="3DAEC52F" w14:textId="77777777" w:rsidR="00C10026" w:rsidRPr="00DC704D" w:rsidRDefault="00C10026" w:rsidP="00D23058">
            <w:pPr>
              <w:spacing w:after="0" w:line="240" w:lineRule="auto"/>
              <w:rPr>
                <w:ins w:id="111" w:author="Stefanie Lane" w:date="2022-09-14T13:38:00Z"/>
                <w:rFonts w:ascii="Calibri" w:eastAsia="Times New Roman" w:hAnsi="Calibri" w:cs="Calibri"/>
                <w:i/>
                <w:iCs/>
                <w:color w:val="000000"/>
              </w:rPr>
            </w:pPr>
            <w:ins w:id="112" w:author="Stefanie Lane" w:date="2022-09-14T13:38:00Z">
              <w:r w:rsidRPr="00DC704D">
                <w:rPr>
                  <w:rFonts w:ascii="Calibri" w:eastAsia="Times New Roman" w:hAnsi="Calibri" w:cs="Calibri"/>
                  <w:i/>
                  <w:iCs/>
                  <w:color w:val="000000"/>
                </w:rPr>
                <w:t>Deschampsia caespitosa</w:t>
              </w:r>
            </w:ins>
          </w:p>
        </w:tc>
        <w:tc>
          <w:tcPr>
            <w:tcW w:w="949" w:type="dxa"/>
            <w:tcBorders>
              <w:top w:val="nil"/>
              <w:left w:val="nil"/>
              <w:bottom w:val="nil"/>
              <w:right w:val="single" w:sz="8" w:space="0" w:color="auto"/>
            </w:tcBorders>
            <w:shd w:val="clear" w:color="auto" w:fill="auto"/>
            <w:noWrap/>
            <w:vAlign w:val="bottom"/>
            <w:hideMark/>
            <w:tcPrChange w:id="113"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6032A18A" w14:textId="77777777" w:rsidR="00C10026" w:rsidRPr="00DC704D" w:rsidRDefault="00C10026" w:rsidP="00D23058">
            <w:pPr>
              <w:spacing w:after="0" w:line="240" w:lineRule="auto"/>
              <w:jc w:val="center"/>
              <w:rPr>
                <w:ins w:id="114" w:author="Stefanie Lane" w:date="2022-09-14T13:38:00Z"/>
                <w:rFonts w:ascii="Calibri" w:eastAsia="Times New Roman" w:hAnsi="Calibri" w:cs="Calibri"/>
                <w:color w:val="000000"/>
              </w:rPr>
            </w:pPr>
            <w:ins w:id="115" w:author="Stefanie Lane" w:date="2022-09-14T13:38:00Z">
              <w:r w:rsidRPr="00DC704D">
                <w:rPr>
                  <w:rFonts w:ascii="Calibri" w:eastAsia="Times New Roman" w:hAnsi="Calibri" w:cs="Calibri"/>
                  <w:color w:val="000000"/>
                </w:rPr>
                <w:t>-100.0</w:t>
              </w:r>
            </w:ins>
          </w:p>
        </w:tc>
        <w:tc>
          <w:tcPr>
            <w:tcW w:w="1318" w:type="dxa"/>
            <w:tcBorders>
              <w:top w:val="nil"/>
              <w:left w:val="nil"/>
              <w:bottom w:val="nil"/>
              <w:right w:val="single" w:sz="8" w:space="0" w:color="auto"/>
            </w:tcBorders>
            <w:tcPrChange w:id="116" w:author="Stefanie Lane" w:date="2022-09-14T15:00:00Z">
              <w:tcPr>
                <w:tcW w:w="1620" w:type="dxa"/>
                <w:tcBorders>
                  <w:top w:val="nil"/>
                  <w:left w:val="nil"/>
                  <w:bottom w:val="nil"/>
                  <w:right w:val="single" w:sz="8" w:space="0" w:color="auto"/>
                </w:tcBorders>
              </w:tcPr>
            </w:tcPrChange>
          </w:tcPr>
          <w:p w14:paraId="2E2F3E42" w14:textId="77777777" w:rsidR="00C10026" w:rsidRPr="00DC704D" w:rsidRDefault="00C10026" w:rsidP="00D23058">
            <w:pPr>
              <w:spacing w:after="0" w:line="240" w:lineRule="auto"/>
              <w:jc w:val="center"/>
              <w:rPr>
                <w:ins w:id="117"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118" w:author="Stefanie Lane" w:date="2022-09-14T15:00:00Z">
              <w:tcPr>
                <w:tcW w:w="1260" w:type="dxa"/>
                <w:tcBorders>
                  <w:top w:val="nil"/>
                  <w:left w:val="nil"/>
                  <w:bottom w:val="nil"/>
                  <w:right w:val="single" w:sz="8" w:space="0" w:color="auto"/>
                </w:tcBorders>
              </w:tcPr>
            </w:tcPrChange>
          </w:tcPr>
          <w:p w14:paraId="2276FC23" w14:textId="77777777" w:rsidR="00C10026" w:rsidRPr="00DC704D" w:rsidRDefault="00C10026" w:rsidP="00D23058">
            <w:pPr>
              <w:spacing w:after="0" w:line="240" w:lineRule="auto"/>
              <w:jc w:val="center"/>
              <w:rPr>
                <w:ins w:id="119"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120" w:author="Stefanie Lane" w:date="2022-09-14T15:00:00Z">
              <w:tcPr>
                <w:tcW w:w="1170" w:type="dxa"/>
                <w:tcBorders>
                  <w:top w:val="nil"/>
                  <w:left w:val="nil"/>
                  <w:bottom w:val="nil"/>
                  <w:right w:val="single" w:sz="8" w:space="0" w:color="auto"/>
                </w:tcBorders>
              </w:tcPr>
            </w:tcPrChange>
          </w:tcPr>
          <w:p w14:paraId="320C5B5C" w14:textId="77777777" w:rsidR="00C10026" w:rsidRPr="00DC704D" w:rsidRDefault="00C10026" w:rsidP="00D23058">
            <w:pPr>
              <w:spacing w:after="0" w:line="240" w:lineRule="auto"/>
              <w:jc w:val="center"/>
              <w:rPr>
                <w:ins w:id="121" w:author="Stefanie Lane" w:date="2022-09-14T14:57:00Z"/>
                <w:rFonts w:ascii="Calibri" w:eastAsia="Times New Roman" w:hAnsi="Calibri" w:cs="Calibri"/>
                <w:color w:val="000000"/>
              </w:rPr>
            </w:pPr>
          </w:p>
        </w:tc>
        <w:tc>
          <w:tcPr>
            <w:tcW w:w="973" w:type="dxa"/>
            <w:tcBorders>
              <w:top w:val="nil"/>
              <w:left w:val="nil"/>
              <w:bottom w:val="nil"/>
              <w:right w:val="nil"/>
            </w:tcBorders>
            <w:tcPrChange w:id="122" w:author="Stefanie Lane" w:date="2022-09-14T15:00:00Z">
              <w:tcPr>
                <w:tcW w:w="1520" w:type="dxa"/>
                <w:tcBorders>
                  <w:top w:val="nil"/>
                  <w:left w:val="nil"/>
                  <w:bottom w:val="nil"/>
                  <w:right w:val="nil"/>
                </w:tcBorders>
              </w:tcPr>
            </w:tcPrChange>
          </w:tcPr>
          <w:p w14:paraId="74878393" w14:textId="77777777" w:rsidR="00C10026" w:rsidRPr="00DC704D" w:rsidRDefault="00C10026" w:rsidP="00D23058">
            <w:pPr>
              <w:spacing w:after="0" w:line="240" w:lineRule="auto"/>
              <w:jc w:val="center"/>
              <w:rPr>
                <w:ins w:id="123"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124" w:author="Stefanie Lane" w:date="2022-09-14T15:00:00Z">
              <w:tcPr>
                <w:tcW w:w="1520" w:type="dxa"/>
                <w:tcBorders>
                  <w:top w:val="nil"/>
                  <w:left w:val="nil"/>
                  <w:bottom w:val="nil"/>
                  <w:right w:val="single" w:sz="8" w:space="0" w:color="auto"/>
                </w:tcBorders>
              </w:tcPr>
            </w:tcPrChange>
          </w:tcPr>
          <w:p w14:paraId="071AE6B1" w14:textId="311B047A" w:rsidR="00C10026" w:rsidRPr="00DC704D" w:rsidRDefault="00C10026" w:rsidP="00D23058">
            <w:pPr>
              <w:spacing w:after="0" w:line="240" w:lineRule="auto"/>
              <w:jc w:val="center"/>
              <w:rPr>
                <w:ins w:id="125" w:author="Stefanie Lane" w:date="2022-09-14T14:57:00Z"/>
                <w:rFonts w:ascii="Calibri" w:eastAsia="Times New Roman" w:hAnsi="Calibri" w:cs="Calibri"/>
                <w:color w:val="000000"/>
              </w:rPr>
            </w:pPr>
          </w:p>
        </w:tc>
      </w:tr>
      <w:tr w:rsidR="00C10026" w:rsidRPr="00DC704D" w14:paraId="6CD51E96" w14:textId="6E2E5C60" w:rsidTr="00C10026">
        <w:trPr>
          <w:trHeight w:val="290"/>
          <w:ins w:id="126" w:author="Stefanie Lane" w:date="2022-09-14T13:38:00Z"/>
          <w:trPrChange w:id="127" w:author="Stefanie Lane" w:date="2022-09-14T15:00:00Z">
            <w:trPr>
              <w:trHeight w:val="290"/>
            </w:trPr>
          </w:trPrChange>
        </w:trPr>
        <w:tc>
          <w:tcPr>
            <w:tcW w:w="2831" w:type="dxa"/>
            <w:tcBorders>
              <w:top w:val="single" w:sz="4" w:space="0" w:color="auto"/>
              <w:left w:val="nil"/>
              <w:bottom w:val="single" w:sz="4" w:space="0" w:color="auto"/>
              <w:right w:val="nil"/>
            </w:tcBorders>
            <w:shd w:val="clear" w:color="auto" w:fill="auto"/>
            <w:noWrap/>
            <w:vAlign w:val="bottom"/>
            <w:hideMark/>
            <w:tcPrChange w:id="128" w:author="Stefanie Lane" w:date="2022-09-14T15:00:00Z">
              <w:tcPr>
                <w:tcW w:w="2831" w:type="dxa"/>
                <w:tcBorders>
                  <w:top w:val="single" w:sz="4" w:space="0" w:color="auto"/>
                  <w:left w:val="nil"/>
                  <w:bottom w:val="single" w:sz="4" w:space="0" w:color="auto"/>
                  <w:right w:val="nil"/>
                </w:tcBorders>
                <w:shd w:val="clear" w:color="auto" w:fill="auto"/>
                <w:noWrap/>
                <w:vAlign w:val="bottom"/>
                <w:hideMark/>
              </w:tcPr>
            </w:tcPrChange>
          </w:tcPr>
          <w:p w14:paraId="77949B4D" w14:textId="77777777" w:rsidR="00C10026" w:rsidRPr="00DC704D" w:rsidRDefault="00C10026" w:rsidP="00D23058">
            <w:pPr>
              <w:spacing w:after="0" w:line="240" w:lineRule="auto"/>
              <w:rPr>
                <w:ins w:id="129" w:author="Stefanie Lane" w:date="2022-09-14T13:38:00Z"/>
                <w:rFonts w:ascii="Calibri" w:eastAsia="Times New Roman" w:hAnsi="Calibri" w:cs="Calibri"/>
                <w:i/>
                <w:iCs/>
                <w:color w:val="000000"/>
              </w:rPr>
            </w:pPr>
            <w:ins w:id="130" w:author="Stefanie Lane" w:date="2022-09-14T13:38:00Z">
              <w:r w:rsidRPr="00DC704D">
                <w:rPr>
                  <w:rFonts w:ascii="Calibri" w:eastAsia="Times New Roman" w:hAnsi="Calibri" w:cs="Calibri"/>
                  <w:i/>
                  <w:iCs/>
                  <w:color w:val="000000"/>
                </w:rPr>
                <w:t>Equisetum fluviatile</w:t>
              </w:r>
            </w:ins>
          </w:p>
        </w:tc>
        <w:tc>
          <w:tcPr>
            <w:tcW w:w="949" w:type="dxa"/>
            <w:tcBorders>
              <w:top w:val="single" w:sz="4" w:space="0" w:color="auto"/>
              <w:left w:val="nil"/>
              <w:bottom w:val="single" w:sz="4" w:space="0" w:color="auto"/>
              <w:right w:val="single" w:sz="8" w:space="0" w:color="auto"/>
            </w:tcBorders>
            <w:shd w:val="clear" w:color="auto" w:fill="auto"/>
            <w:noWrap/>
            <w:vAlign w:val="bottom"/>
            <w:hideMark/>
            <w:tcPrChange w:id="131" w:author="Stefanie Lane" w:date="2022-09-14T15:00:00Z">
              <w:tcPr>
                <w:tcW w:w="949"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0A8D6129" w14:textId="77777777" w:rsidR="00C10026" w:rsidRPr="00DC704D" w:rsidRDefault="00C10026" w:rsidP="00D23058">
            <w:pPr>
              <w:spacing w:after="0" w:line="240" w:lineRule="auto"/>
              <w:jc w:val="center"/>
              <w:rPr>
                <w:ins w:id="132" w:author="Stefanie Lane" w:date="2022-09-14T13:38:00Z"/>
                <w:rFonts w:ascii="Calibri" w:eastAsia="Times New Roman" w:hAnsi="Calibri" w:cs="Calibri"/>
                <w:color w:val="000000"/>
              </w:rPr>
            </w:pPr>
            <w:ins w:id="133" w:author="Stefanie Lane" w:date="2022-09-14T13:38:00Z">
              <w:r w:rsidRPr="00DC704D">
                <w:rPr>
                  <w:rFonts w:ascii="Calibri" w:eastAsia="Times New Roman" w:hAnsi="Calibri" w:cs="Calibri"/>
                  <w:color w:val="000000"/>
                </w:rPr>
                <w:t>-100.0</w:t>
              </w:r>
            </w:ins>
          </w:p>
        </w:tc>
        <w:tc>
          <w:tcPr>
            <w:tcW w:w="1318" w:type="dxa"/>
            <w:tcBorders>
              <w:top w:val="single" w:sz="4" w:space="0" w:color="auto"/>
              <w:left w:val="nil"/>
              <w:bottom w:val="single" w:sz="4" w:space="0" w:color="auto"/>
              <w:right w:val="single" w:sz="8" w:space="0" w:color="auto"/>
            </w:tcBorders>
            <w:tcPrChange w:id="134" w:author="Stefanie Lane" w:date="2022-09-14T15:00:00Z">
              <w:tcPr>
                <w:tcW w:w="1620" w:type="dxa"/>
                <w:tcBorders>
                  <w:top w:val="single" w:sz="4" w:space="0" w:color="auto"/>
                  <w:left w:val="nil"/>
                  <w:bottom w:val="single" w:sz="4" w:space="0" w:color="auto"/>
                  <w:right w:val="single" w:sz="8" w:space="0" w:color="auto"/>
                </w:tcBorders>
              </w:tcPr>
            </w:tcPrChange>
          </w:tcPr>
          <w:p w14:paraId="7AE311C2" w14:textId="77777777" w:rsidR="00C10026" w:rsidRPr="00DC704D" w:rsidRDefault="00C10026" w:rsidP="00D23058">
            <w:pPr>
              <w:spacing w:after="0" w:line="240" w:lineRule="auto"/>
              <w:jc w:val="center"/>
              <w:rPr>
                <w:ins w:id="135" w:author="Stefanie Lane" w:date="2022-09-14T14:57:00Z"/>
                <w:rFonts w:ascii="Calibri" w:eastAsia="Times New Roman" w:hAnsi="Calibri" w:cs="Calibri"/>
                <w:color w:val="000000"/>
              </w:rPr>
            </w:pPr>
          </w:p>
        </w:tc>
        <w:tc>
          <w:tcPr>
            <w:tcW w:w="1031" w:type="dxa"/>
            <w:tcBorders>
              <w:top w:val="single" w:sz="4" w:space="0" w:color="auto"/>
              <w:left w:val="nil"/>
              <w:bottom w:val="single" w:sz="4" w:space="0" w:color="auto"/>
              <w:right w:val="single" w:sz="8" w:space="0" w:color="auto"/>
            </w:tcBorders>
            <w:tcPrChange w:id="136" w:author="Stefanie Lane" w:date="2022-09-14T15:00:00Z">
              <w:tcPr>
                <w:tcW w:w="1260" w:type="dxa"/>
                <w:tcBorders>
                  <w:top w:val="single" w:sz="4" w:space="0" w:color="auto"/>
                  <w:left w:val="nil"/>
                  <w:bottom w:val="single" w:sz="4" w:space="0" w:color="auto"/>
                  <w:right w:val="single" w:sz="8" w:space="0" w:color="auto"/>
                </w:tcBorders>
              </w:tcPr>
            </w:tcPrChange>
          </w:tcPr>
          <w:p w14:paraId="1D389E49" w14:textId="77777777" w:rsidR="00C10026" w:rsidRPr="00DC704D" w:rsidRDefault="00C10026" w:rsidP="00D23058">
            <w:pPr>
              <w:spacing w:after="0" w:line="240" w:lineRule="auto"/>
              <w:jc w:val="center"/>
              <w:rPr>
                <w:ins w:id="137" w:author="Stefanie Lane" w:date="2022-09-14T14:57:00Z"/>
                <w:rFonts w:ascii="Calibri" w:eastAsia="Times New Roman" w:hAnsi="Calibri" w:cs="Calibri"/>
                <w:color w:val="000000"/>
              </w:rPr>
            </w:pPr>
          </w:p>
        </w:tc>
        <w:tc>
          <w:tcPr>
            <w:tcW w:w="948" w:type="dxa"/>
            <w:tcBorders>
              <w:top w:val="single" w:sz="4" w:space="0" w:color="auto"/>
              <w:left w:val="nil"/>
              <w:bottom w:val="single" w:sz="4" w:space="0" w:color="auto"/>
              <w:right w:val="single" w:sz="8" w:space="0" w:color="auto"/>
            </w:tcBorders>
            <w:tcPrChange w:id="138" w:author="Stefanie Lane" w:date="2022-09-14T15:00:00Z">
              <w:tcPr>
                <w:tcW w:w="1170" w:type="dxa"/>
                <w:tcBorders>
                  <w:top w:val="single" w:sz="4" w:space="0" w:color="auto"/>
                  <w:left w:val="nil"/>
                  <w:bottom w:val="single" w:sz="4" w:space="0" w:color="auto"/>
                  <w:right w:val="single" w:sz="8" w:space="0" w:color="auto"/>
                </w:tcBorders>
              </w:tcPr>
            </w:tcPrChange>
          </w:tcPr>
          <w:p w14:paraId="72DA45E9" w14:textId="77777777" w:rsidR="00C10026" w:rsidRPr="00DC704D" w:rsidRDefault="00C10026" w:rsidP="00D23058">
            <w:pPr>
              <w:spacing w:after="0" w:line="240" w:lineRule="auto"/>
              <w:jc w:val="center"/>
              <w:rPr>
                <w:ins w:id="139" w:author="Stefanie Lane" w:date="2022-09-14T14:57:00Z"/>
                <w:rFonts w:ascii="Calibri" w:eastAsia="Times New Roman" w:hAnsi="Calibri" w:cs="Calibri"/>
                <w:color w:val="000000"/>
              </w:rPr>
            </w:pPr>
          </w:p>
        </w:tc>
        <w:tc>
          <w:tcPr>
            <w:tcW w:w="973" w:type="dxa"/>
            <w:tcBorders>
              <w:top w:val="single" w:sz="4" w:space="0" w:color="auto"/>
              <w:left w:val="nil"/>
              <w:bottom w:val="single" w:sz="4" w:space="0" w:color="auto"/>
              <w:right w:val="nil"/>
            </w:tcBorders>
            <w:tcPrChange w:id="140" w:author="Stefanie Lane" w:date="2022-09-14T15:00:00Z">
              <w:tcPr>
                <w:tcW w:w="1520" w:type="dxa"/>
                <w:tcBorders>
                  <w:top w:val="single" w:sz="4" w:space="0" w:color="auto"/>
                  <w:left w:val="nil"/>
                  <w:bottom w:val="single" w:sz="4" w:space="0" w:color="auto"/>
                  <w:right w:val="nil"/>
                </w:tcBorders>
              </w:tcPr>
            </w:tcPrChange>
          </w:tcPr>
          <w:p w14:paraId="72CC9597" w14:textId="77777777" w:rsidR="00C10026" w:rsidRPr="00DC704D" w:rsidRDefault="00C10026" w:rsidP="00D23058">
            <w:pPr>
              <w:spacing w:after="0" w:line="240" w:lineRule="auto"/>
              <w:jc w:val="center"/>
              <w:rPr>
                <w:ins w:id="141" w:author="Stefanie Lane" w:date="2022-09-14T15:00:00Z"/>
                <w:rFonts w:ascii="Calibri" w:eastAsia="Times New Roman" w:hAnsi="Calibri" w:cs="Calibri"/>
                <w:color w:val="000000"/>
              </w:rPr>
            </w:pPr>
          </w:p>
        </w:tc>
        <w:tc>
          <w:tcPr>
            <w:tcW w:w="1300" w:type="dxa"/>
            <w:tcBorders>
              <w:top w:val="single" w:sz="4" w:space="0" w:color="auto"/>
              <w:left w:val="nil"/>
              <w:bottom w:val="single" w:sz="4" w:space="0" w:color="auto"/>
              <w:right w:val="single" w:sz="8" w:space="0" w:color="auto"/>
            </w:tcBorders>
            <w:tcPrChange w:id="142" w:author="Stefanie Lane" w:date="2022-09-14T15:00:00Z">
              <w:tcPr>
                <w:tcW w:w="1520" w:type="dxa"/>
                <w:tcBorders>
                  <w:top w:val="single" w:sz="4" w:space="0" w:color="auto"/>
                  <w:left w:val="nil"/>
                  <w:bottom w:val="single" w:sz="4" w:space="0" w:color="auto"/>
                  <w:right w:val="single" w:sz="8" w:space="0" w:color="auto"/>
                </w:tcBorders>
              </w:tcPr>
            </w:tcPrChange>
          </w:tcPr>
          <w:p w14:paraId="039AC4AB" w14:textId="08063FDC" w:rsidR="00C10026" w:rsidRPr="00DC704D" w:rsidRDefault="00C10026" w:rsidP="00D23058">
            <w:pPr>
              <w:spacing w:after="0" w:line="240" w:lineRule="auto"/>
              <w:jc w:val="center"/>
              <w:rPr>
                <w:ins w:id="143" w:author="Stefanie Lane" w:date="2022-09-14T14:57:00Z"/>
                <w:rFonts w:ascii="Calibri" w:eastAsia="Times New Roman" w:hAnsi="Calibri" w:cs="Calibri"/>
                <w:color w:val="000000"/>
              </w:rPr>
            </w:pPr>
          </w:p>
        </w:tc>
      </w:tr>
      <w:tr w:rsidR="00C10026" w:rsidRPr="00DC704D" w14:paraId="65F378E3" w14:textId="2D075ACF" w:rsidTr="00C10026">
        <w:trPr>
          <w:trHeight w:val="290"/>
          <w:ins w:id="144" w:author="Stefanie Lane" w:date="2022-09-14T13:38:00Z"/>
          <w:trPrChange w:id="145"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146" w:author="Stefanie Lane" w:date="2022-09-14T15:00:00Z">
              <w:tcPr>
                <w:tcW w:w="2831" w:type="dxa"/>
                <w:tcBorders>
                  <w:top w:val="nil"/>
                  <w:left w:val="nil"/>
                  <w:bottom w:val="nil"/>
                  <w:right w:val="nil"/>
                </w:tcBorders>
                <w:shd w:val="clear" w:color="auto" w:fill="auto"/>
                <w:noWrap/>
                <w:vAlign w:val="bottom"/>
                <w:hideMark/>
              </w:tcPr>
            </w:tcPrChange>
          </w:tcPr>
          <w:p w14:paraId="47033F47" w14:textId="77777777" w:rsidR="00C10026" w:rsidRPr="00DC704D" w:rsidRDefault="00C10026" w:rsidP="00D23058">
            <w:pPr>
              <w:spacing w:after="0" w:line="240" w:lineRule="auto"/>
              <w:rPr>
                <w:ins w:id="147" w:author="Stefanie Lane" w:date="2022-09-14T13:38:00Z"/>
                <w:rFonts w:ascii="Calibri" w:eastAsia="Times New Roman" w:hAnsi="Calibri" w:cs="Calibri"/>
                <w:i/>
                <w:iCs/>
                <w:color w:val="000000"/>
              </w:rPr>
            </w:pPr>
            <w:proofErr w:type="spellStart"/>
            <w:ins w:id="148" w:author="Stefanie Lane" w:date="2022-09-14T13:38:00Z">
              <w:r w:rsidRPr="00DC704D">
                <w:rPr>
                  <w:rFonts w:ascii="Calibri" w:eastAsia="Times New Roman" w:hAnsi="Calibri" w:cs="Calibri"/>
                  <w:i/>
                  <w:iCs/>
                  <w:color w:val="000000"/>
                </w:rPr>
                <w:lastRenderedPageBreak/>
                <w:t>Leersia</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oryzoides</w:t>
              </w:r>
              <w:proofErr w:type="spellEnd"/>
            </w:ins>
          </w:p>
        </w:tc>
        <w:tc>
          <w:tcPr>
            <w:tcW w:w="949" w:type="dxa"/>
            <w:tcBorders>
              <w:top w:val="nil"/>
              <w:left w:val="nil"/>
              <w:bottom w:val="nil"/>
              <w:right w:val="single" w:sz="8" w:space="0" w:color="auto"/>
            </w:tcBorders>
            <w:shd w:val="clear" w:color="auto" w:fill="auto"/>
            <w:noWrap/>
            <w:vAlign w:val="bottom"/>
            <w:hideMark/>
            <w:tcPrChange w:id="149"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0C52F7A7" w14:textId="77777777" w:rsidR="00C10026" w:rsidRPr="00DC704D" w:rsidRDefault="00C10026" w:rsidP="00D23058">
            <w:pPr>
              <w:spacing w:after="0" w:line="240" w:lineRule="auto"/>
              <w:jc w:val="center"/>
              <w:rPr>
                <w:ins w:id="150" w:author="Stefanie Lane" w:date="2022-09-14T13:38:00Z"/>
                <w:rFonts w:ascii="Calibri" w:eastAsia="Times New Roman" w:hAnsi="Calibri" w:cs="Calibri"/>
                <w:color w:val="000000"/>
              </w:rPr>
            </w:pPr>
            <w:ins w:id="151" w:author="Stefanie Lane" w:date="2022-09-14T13:38:00Z">
              <w:r w:rsidRPr="00DC704D">
                <w:rPr>
                  <w:rFonts w:ascii="Calibri" w:eastAsia="Times New Roman" w:hAnsi="Calibri" w:cs="Calibri"/>
                  <w:color w:val="000000"/>
                </w:rPr>
                <w:t>-100.0</w:t>
              </w:r>
            </w:ins>
          </w:p>
        </w:tc>
        <w:tc>
          <w:tcPr>
            <w:tcW w:w="1318" w:type="dxa"/>
            <w:tcBorders>
              <w:top w:val="nil"/>
              <w:left w:val="nil"/>
              <w:bottom w:val="nil"/>
              <w:right w:val="single" w:sz="8" w:space="0" w:color="auto"/>
            </w:tcBorders>
            <w:tcPrChange w:id="152" w:author="Stefanie Lane" w:date="2022-09-14T15:00:00Z">
              <w:tcPr>
                <w:tcW w:w="1620" w:type="dxa"/>
                <w:tcBorders>
                  <w:top w:val="nil"/>
                  <w:left w:val="nil"/>
                  <w:bottom w:val="nil"/>
                  <w:right w:val="single" w:sz="8" w:space="0" w:color="auto"/>
                </w:tcBorders>
              </w:tcPr>
            </w:tcPrChange>
          </w:tcPr>
          <w:p w14:paraId="447BA346" w14:textId="77777777" w:rsidR="00C10026" w:rsidRPr="00DC704D" w:rsidRDefault="00C10026" w:rsidP="00D23058">
            <w:pPr>
              <w:spacing w:after="0" w:line="240" w:lineRule="auto"/>
              <w:jc w:val="center"/>
              <w:rPr>
                <w:ins w:id="153"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154" w:author="Stefanie Lane" w:date="2022-09-14T15:00:00Z">
              <w:tcPr>
                <w:tcW w:w="1260" w:type="dxa"/>
                <w:tcBorders>
                  <w:top w:val="nil"/>
                  <w:left w:val="nil"/>
                  <w:bottom w:val="nil"/>
                  <w:right w:val="single" w:sz="8" w:space="0" w:color="auto"/>
                </w:tcBorders>
              </w:tcPr>
            </w:tcPrChange>
          </w:tcPr>
          <w:p w14:paraId="298E42BE" w14:textId="77777777" w:rsidR="00C10026" w:rsidRPr="00DC704D" w:rsidRDefault="00C10026" w:rsidP="00D23058">
            <w:pPr>
              <w:spacing w:after="0" w:line="240" w:lineRule="auto"/>
              <w:jc w:val="center"/>
              <w:rPr>
                <w:ins w:id="155"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156" w:author="Stefanie Lane" w:date="2022-09-14T15:00:00Z">
              <w:tcPr>
                <w:tcW w:w="1170" w:type="dxa"/>
                <w:tcBorders>
                  <w:top w:val="nil"/>
                  <w:left w:val="nil"/>
                  <w:bottom w:val="nil"/>
                  <w:right w:val="single" w:sz="8" w:space="0" w:color="auto"/>
                </w:tcBorders>
              </w:tcPr>
            </w:tcPrChange>
          </w:tcPr>
          <w:p w14:paraId="11C9B77B" w14:textId="77777777" w:rsidR="00C10026" w:rsidRPr="00DC704D" w:rsidRDefault="00C10026" w:rsidP="00D23058">
            <w:pPr>
              <w:spacing w:after="0" w:line="240" w:lineRule="auto"/>
              <w:jc w:val="center"/>
              <w:rPr>
                <w:ins w:id="157" w:author="Stefanie Lane" w:date="2022-09-14T14:57:00Z"/>
                <w:rFonts w:ascii="Calibri" w:eastAsia="Times New Roman" w:hAnsi="Calibri" w:cs="Calibri"/>
                <w:color w:val="000000"/>
              </w:rPr>
            </w:pPr>
          </w:p>
        </w:tc>
        <w:tc>
          <w:tcPr>
            <w:tcW w:w="973" w:type="dxa"/>
            <w:tcBorders>
              <w:top w:val="nil"/>
              <w:left w:val="nil"/>
              <w:bottom w:val="nil"/>
              <w:right w:val="nil"/>
            </w:tcBorders>
            <w:tcPrChange w:id="158" w:author="Stefanie Lane" w:date="2022-09-14T15:00:00Z">
              <w:tcPr>
                <w:tcW w:w="1520" w:type="dxa"/>
                <w:tcBorders>
                  <w:top w:val="nil"/>
                  <w:left w:val="nil"/>
                  <w:bottom w:val="nil"/>
                  <w:right w:val="nil"/>
                </w:tcBorders>
              </w:tcPr>
            </w:tcPrChange>
          </w:tcPr>
          <w:p w14:paraId="0F3D312E" w14:textId="77777777" w:rsidR="00C10026" w:rsidRPr="00DC704D" w:rsidRDefault="00C10026" w:rsidP="00D23058">
            <w:pPr>
              <w:spacing w:after="0" w:line="240" w:lineRule="auto"/>
              <w:jc w:val="center"/>
              <w:rPr>
                <w:ins w:id="159"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160" w:author="Stefanie Lane" w:date="2022-09-14T15:00:00Z">
              <w:tcPr>
                <w:tcW w:w="1520" w:type="dxa"/>
                <w:tcBorders>
                  <w:top w:val="nil"/>
                  <w:left w:val="nil"/>
                  <w:bottom w:val="nil"/>
                  <w:right w:val="single" w:sz="8" w:space="0" w:color="auto"/>
                </w:tcBorders>
              </w:tcPr>
            </w:tcPrChange>
          </w:tcPr>
          <w:p w14:paraId="0E3379D0" w14:textId="462186CD" w:rsidR="00C10026" w:rsidRPr="00DC704D" w:rsidRDefault="00C10026" w:rsidP="00D23058">
            <w:pPr>
              <w:spacing w:after="0" w:line="240" w:lineRule="auto"/>
              <w:jc w:val="center"/>
              <w:rPr>
                <w:ins w:id="161" w:author="Stefanie Lane" w:date="2022-09-14T14:57:00Z"/>
                <w:rFonts w:ascii="Calibri" w:eastAsia="Times New Roman" w:hAnsi="Calibri" w:cs="Calibri"/>
                <w:color w:val="000000"/>
              </w:rPr>
            </w:pPr>
          </w:p>
        </w:tc>
      </w:tr>
      <w:tr w:rsidR="00C10026" w:rsidRPr="00DC704D" w14:paraId="5210F074" w14:textId="6B53C1F0" w:rsidTr="00C10026">
        <w:trPr>
          <w:trHeight w:val="290"/>
          <w:ins w:id="162" w:author="Stefanie Lane" w:date="2022-09-14T13:38:00Z"/>
          <w:trPrChange w:id="163" w:author="Stefanie Lane" w:date="2022-09-14T15:00:00Z">
            <w:trPr>
              <w:trHeight w:val="290"/>
            </w:trPr>
          </w:trPrChange>
        </w:trPr>
        <w:tc>
          <w:tcPr>
            <w:tcW w:w="2831" w:type="dxa"/>
            <w:tcBorders>
              <w:top w:val="single" w:sz="4" w:space="0" w:color="auto"/>
              <w:left w:val="nil"/>
              <w:bottom w:val="single" w:sz="4" w:space="0" w:color="auto"/>
              <w:right w:val="nil"/>
            </w:tcBorders>
            <w:shd w:val="clear" w:color="auto" w:fill="auto"/>
            <w:noWrap/>
            <w:vAlign w:val="bottom"/>
            <w:hideMark/>
            <w:tcPrChange w:id="164" w:author="Stefanie Lane" w:date="2022-09-14T15:00:00Z">
              <w:tcPr>
                <w:tcW w:w="2831" w:type="dxa"/>
                <w:tcBorders>
                  <w:top w:val="single" w:sz="4" w:space="0" w:color="auto"/>
                  <w:left w:val="nil"/>
                  <w:bottom w:val="single" w:sz="4" w:space="0" w:color="auto"/>
                  <w:right w:val="nil"/>
                </w:tcBorders>
                <w:shd w:val="clear" w:color="auto" w:fill="auto"/>
                <w:noWrap/>
                <w:vAlign w:val="bottom"/>
                <w:hideMark/>
              </w:tcPr>
            </w:tcPrChange>
          </w:tcPr>
          <w:p w14:paraId="487197A6" w14:textId="77777777" w:rsidR="00C10026" w:rsidRPr="00DC704D" w:rsidRDefault="00C10026" w:rsidP="00D23058">
            <w:pPr>
              <w:spacing w:after="0" w:line="240" w:lineRule="auto"/>
              <w:rPr>
                <w:ins w:id="165" w:author="Stefanie Lane" w:date="2022-09-14T13:38:00Z"/>
                <w:rFonts w:ascii="Calibri" w:eastAsia="Times New Roman" w:hAnsi="Calibri" w:cs="Calibri"/>
                <w:i/>
                <w:iCs/>
                <w:color w:val="000000"/>
              </w:rPr>
            </w:pPr>
            <w:proofErr w:type="spellStart"/>
            <w:ins w:id="166" w:author="Stefanie Lane" w:date="2022-09-14T13:38:00Z">
              <w:r w:rsidRPr="00DC704D">
                <w:rPr>
                  <w:rFonts w:ascii="Calibri" w:eastAsia="Times New Roman" w:hAnsi="Calibri" w:cs="Calibri"/>
                  <w:i/>
                  <w:iCs/>
                  <w:color w:val="000000"/>
                </w:rPr>
                <w:t>Lilaeopsis</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occidentalis</w:t>
              </w:r>
              <w:proofErr w:type="spellEnd"/>
            </w:ins>
          </w:p>
        </w:tc>
        <w:tc>
          <w:tcPr>
            <w:tcW w:w="949" w:type="dxa"/>
            <w:tcBorders>
              <w:top w:val="single" w:sz="4" w:space="0" w:color="auto"/>
              <w:left w:val="nil"/>
              <w:bottom w:val="single" w:sz="4" w:space="0" w:color="auto"/>
              <w:right w:val="single" w:sz="8" w:space="0" w:color="auto"/>
            </w:tcBorders>
            <w:shd w:val="clear" w:color="auto" w:fill="auto"/>
            <w:noWrap/>
            <w:vAlign w:val="bottom"/>
            <w:hideMark/>
            <w:tcPrChange w:id="167" w:author="Stefanie Lane" w:date="2022-09-14T15:00:00Z">
              <w:tcPr>
                <w:tcW w:w="949"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31E5A5A8" w14:textId="77777777" w:rsidR="00C10026" w:rsidRPr="00DC704D" w:rsidRDefault="00C10026" w:rsidP="00D23058">
            <w:pPr>
              <w:spacing w:after="0" w:line="240" w:lineRule="auto"/>
              <w:jc w:val="center"/>
              <w:rPr>
                <w:ins w:id="168" w:author="Stefanie Lane" w:date="2022-09-14T13:38:00Z"/>
                <w:rFonts w:ascii="Calibri" w:eastAsia="Times New Roman" w:hAnsi="Calibri" w:cs="Calibri"/>
                <w:color w:val="000000"/>
              </w:rPr>
            </w:pPr>
            <w:ins w:id="169" w:author="Stefanie Lane" w:date="2022-09-14T13:38:00Z">
              <w:r w:rsidRPr="00DC704D">
                <w:rPr>
                  <w:rFonts w:ascii="Calibri" w:eastAsia="Times New Roman" w:hAnsi="Calibri" w:cs="Calibri"/>
                  <w:color w:val="000000"/>
                </w:rPr>
                <w:t>-100.0</w:t>
              </w:r>
            </w:ins>
          </w:p>
        </w:tc>
        <w:tc>
          <w:tcPr>
            <w:tcW w:w="1318" w:type="dxa"/>
            <w:tcBorders>
              <w:top w:val="single" w:sz="4" w:space="0" w:color="auto"/>
              <w:left w:val="nil"/>
              <w:bottom w:val="single" w:sz="4" w:space="0" w:color="auto"/>
              <w:right w:val="single" w:sz="8" w:space="0" w:color="auto"/>
            </w:tcBorders>
            <w:tcPrChange w:id="170" w:author="Stefanie Lane" w:date="2022-09-14T15:00:00Z">
              <w:tcPr>
                <w:tcW w:w="1620" w:type="dxa"/>
                <w:tcBorders>
                  <w:top w:val="single" w:sz="4" w:space="0" w:color="auto"/>
                  <w:left w:val="nil"/>
                  <w:bottom w:val="single" w:sz="4" w:space="0" w:color="auto"/>
                  <w:right w:val="single" w:sz="8" w:space="0" w:color="auto"/>
                </w:tcBorders>
              </w:tcPr>
            </w:tcPrChange>
          </w:tcPr>
          <w:p w14:paraId="0410AEF8" w14:textId="77777777" w:rsidR="00C10026" w:rsidRPr="00DC704D" w:rsidRDefault="00C10026" w:rsidP="00D23058">
            <w:pPr>
              <w:spacing w:after="0" w:line="240" w:lineRule="auto"/>
              <w:jc w:val="center"/>
              <w:rPr>
                <w:ins w:id="171" w:author="Stefanie Lane" w:date="2022-09-14T14:57:00Z"/>
                <w:rFonts w:ascii="Calibri" w:eastAsia="Times New Roman" w:hAnsi="Calibri" w:cs="Calibri"/>
                <w:color w:val="000000"/>
              </w:rPr>
            </w:pPr>
          </w:p>
        </w:tc>
        <w:tc>
          <w:tcPr>
            <w:tcW w:w="1031" w:type="dxa"/>
            <w:tcBorders>
              <w:top w:val="single" w:sz="4" w:space="0" w:color="auto"/>
              <w:left w:val="nil"/>
              <w:bottom w:val="single" w:sz="4" w:space="0" w:color="auto"/>
              <w:right w:val="single" w:sz="8" w:space="0" w:color="auto"/>
            </w:tcBorders>
            <w:tcPrChange w:id="172" w:author="Stefanie Lane" w:date="2022-09-14T15:00:00Z">
              <w:tcPr>
                <w:tcW w:w="1260" w:type="dxa"/>
                <w:tcBorders>
                  <w:top w:val="single" w:sz="4" w:space="0" w:color="auto"/>
                  <w:left w:val="nil"/>
                  <w:bottom w:val="single" w:sz="4" w:space="0" w:color="auto"/>
                  <w:right w:val="single" w:sz="8" w:space="0" w:color="auto"/>
                </w:tcBorders>
              </w:tcPr>
            </w:tcPrChange>
          </w:tcPr>
          <w:p w14:paraId="2E0C3B67" w14:textId="77777777" w:rsidR="00C10026" w:rsidRPr="00DC704D" w:rsidRDefault="00C10026" w:rsidP="00D23058">
            <w:pPr>
              <w:spacing w:after="0" w:line="240" w:lineRule="auto"/>
              <w:jc w:val="center"/>
              <w:rPr>
                <w:ins w:id="173" w:author="Stefanie Lane" w:date="2022-09-14T14:57:00Z"/>
                <w:rFonts w:ascii="Calibri" w:eastAsia="Times New Roman" w:hAnsi="Calibri" w:cs="Calibri"/>
                <w:color w:val="000000"/>
              </w:rPr>
            </w:pPr>
          </w:p>
        </w:tc>
        <w:tc>
          <w:tcPr>
            <w:tcW w:w="948" w:type="dxa"/>
            <w:tcBorders>
              <w:top w:val="single" w:sz="4" w:space="0" w:color="auto"/>
              <w:left w:val="nil"/>
              <w:bottom w:val="single" w:sz="4" w:space="0" w:color="auto"/>
              <w:right w:val="single" w:sz="8" w:space="0" w:color="auto"/>
            </w:tcBorders>
            <w:tcPrChange w:id="174" w:author="Stefanie Lane" w:date="2022-09-14T15:00:00Z">
              <w:tcPr>
                <w:tcW w:w="1170" w:type="dxa"/>
                <w:tcBorders>
                  <w:top w:val="single" w:sz="4" w:space="0" w:color="auto"/>
                  <w:left w:val="nil"/>
                  <w:bottom w:val="single" w:sz="4" w:space="0" w:color="auto"/>
                  <w:right w:val="single" w:sz="8" w:space="0" w:color="auto"/>
                </w:tcBorders>
              </w:tcPr>
            </w:tcPrChange>
          </w:tcPr>
          <w:p w14:paraId="11CFD969" w14:textId="77777777" w:rsidR="00C10026" w:rsidRPr="00DC704D" w:rsidRDefault="00C10026" w:rsidP="00D23058">
            <w:pPr>
              <w:spacing w:after="0" w:line="240" w:lineRule="auto"/>
              <w:jc w:val="center"/>
              <w:rPr>
                <w:ins w:id="175" w:author="Stefanie Lane" w:date="2022-09-14T14:57:00Z"/>
                <w:rFonts w:ascii="Calibri" w:eastAsia="Times New Roman" w:hAnsi="Calibri" w:cs="Calibri"/>
                <w:color w:val="000000"/>
              </w:rPr>
            </w:pPr>
          </w:p>
        </w:tc>
        <w:tc>
          <w:tcPr>
            <w:tcW w:w="973" w:type="dxa"/>
            <w:tcBorders>
              <w:top w:val="single" w:sz="4" w:space="0" w:color="auto"/>
              <w:left w:val="nil"/>
              <w:bottom w:val="single" w:sz="4" w:space="0" w:color="auto"/>
              <w:right w:val="nil"/>
            </w:tcBorders>
            <w:tcPrChange w:id="176" w:author="Stefanie Lane" w:date="2022-09-14T15:00:00Z">
              <w:tcPr>
                <w:tcW w:w="1520" w:type="dxa"/>
                <w:tcBorders>
                  <w:top w:val="single" w:sz="4" w:space="0" w:color="auto"/>
                  <w:left w:val="nil"/>
                  <w:bottom w:val="single" w:sz="4" w:space="0" w:color="auto"/>
                  <w:right w:val="nil"/>
                </w:tcBorders>
              </w:tcPr>
            </w:tcPrChange>
          </w:tcPr>
          <w:p w14:paraId="2D4C0F7A" w14:textId="77777777" w:rsidR="00C10026" w:rsidRPr="00DC704D" w:rsidRDefault="00C10026" w:rsidP="00D23058">
            <w:pPr>
              <w:spacing w:after="0" w:line="240" w:lineRule="auto"/>
              <w:jc w:val="center"/>
              <w:rPr>
                <w:ins w:id="177" w:author="Stefanie Lane" w:date="2022-09-14T15:00:00Z"/>
                <w:rFonts w:ascii="Calibri" w:eastAsia="Times New Roman" w:hAnsi="Calibri" w:cs="Calibri"/>
                <w:color w:val="000000"/>
              </w:rPr>
            </w:pPr>
          </w:p>
        </w:tc>
        <w:tc>
          <w:tcPr>
            <w:tcW w:w="1300" w:type="dxa"/>
            <w:tcBorders>
              <w:top w:val="single" w:sz="4" w:space="0" w:color="auto"/>
              <w:left w:val="nil"/>
              <w:bottom w:val="single" w:sz="4" w:space="0" w:color="auto"/>
              <w:right w:val="single" w:sz="8" w:space="0" w:color="auto"/>
            </w:tcBorders>
            <w:tcPrChange w:id="178" w:author="Stefanie Lane" w:date="2022-09-14T15:00:00Z">
              <w:tcPr>
                <w:tcW w:w="1520" w:type="dxa"/>
                <w:tcBorders>
                  <w:top w:val="single" w:sz="4" w:space="0" w:color="auto"/>
                  <w:left w:val="nil"/>
                  <w:bottom w:val="single" w:sz="4" w:space="0" w:color="auto"/>
                  <w:right w:val="single" w:sz="8" w:space="0" w:color="auto"/>
                </w:tcBorders>
              </w:tcPr>
            </w:tcPrChange>
          </w:tcPr>
          <w:p w14:paraId="0743F1A0" w14:textId="2456B435" w:rsidR="00C10026" w:rsidRPr="00DC704D" w:rsidRDefault="00C10026" w:rsidP="00D23058">
            <w:pPr>
              <w:spacing w:after="0" w:line="240" w:lineRule="auto"/>
              <w:jc w:val="center"/>
              <w:rPr>
                <w:ins w:id="179" w:author="Stefanie Lane" w:date="2022-09-14T14:57:00Z"/>
                <w:rFonts w:ascii="Calibri" w:eastAsia="Times New Roman" w:hAnsi="Calibri" w:cs="Calibri"/>
                <w:color w:val="000000"/>
              </w:rPr>
            </w:pPr>
          </w:p>
        </w:tc>
      </w:tr>
      <w:tr w:rsidR="00C10026" w:rsidRPr="00DC704D" w14:paraId="4F942807" w14:textId="1CD0CD5D" w:rsidTr="00C10026">
        <w:trPr>
          <w:trHeight w:val="290"/>
          <w:ins w:id="180" w:author="Stefanie Lane" w:date="2022-09-14T13:38:00Z"/>
          <w:trPrChange w:id="181"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182" w:author="Stefanie Lane" w:date="2022-09-14T15:00:00Z">
              <w:tcPr>
                <w:tcW w:w="2831" w:type="dxa"/>
                <w:tcBorders>
                  <w:top w:val="nil"/>
                  <w:left w:val="nil"/>
                  <w:bottom w:val="nil"/>
                  <w:right w:val="nil"/>
                </w:tcBorders>
                <w:shd w:val="clear" w:color="auto" w:fill="auto"/>
                <w:noWrap/>
                <w:vAlign w:val="bottom"/>
                <w:hideMark/>
              </w:tcPr>
            </w:tcPrChange>
          </w:tcPr>
          <w:p w14:paraId="6EE5647C" w14:textId="77777777" w:rsidR="00C10026" w:rsidRPr="00DC704D" w:rsidRDefault="00C10026" w:rsidP="00D23058">
            <w:pPr>
              <w:spacing w:after="0" w:line="240" w:lineRule="auto"/>
              <w:rPr>
                <w:ins w:id="183" w:author="Stefanie Lane" w:date="2022-09-14T13:38:00Z"/>
                <w:rFonts w:ascii="Calibri" w:eastAsia="Times New Roman" w:hAnsi="Calibri" w:cs="Calibri"/>
                <w:i/>
                <w:iCs/>
                <w:color w:val="000000"/>
              </w:rPr>
            </w:pPr>
            <w:ins w:id="184" w:author="Stefanie Lane" w:date="2022-09-14T13:38:00Z">
              <w:r w:rsidRPr="00DC704D">
                <w:rPr>
                  <w:rFonts w:ascii="Calibri" w:eastAsia="Times New Roman" w:hAnsi="Calibri" w:cs="Calibri"/>
                  <w:i/>
                  <w:iCs/>
                  <w:color w:val="000000"/>
                </w:rPr>
                <w:t xml:space="preserve">Oenanthe </w:t>
              </w:r>
              <w:proofErr w:type="spellStart"/>
              <w:r w:rsidRPr="00DC704D">
                <w:rPr>
                  <w:rFonts w:ascii="Calibri" w:eastAsia="Times New Roman" w:hAnsi="Calibri" w:cs="Calibri"/>
                  <w:i/>
                  <w:iCs/>
                  <w:color w:val="000000"/>
                </w:rPr>
                <w:t>sarmentosa</w:t>
              </w:r>
              <w:proofErr w:type="spellEnd"/>
            </w:ins>
          </w:p>
        </w:tc>
        <w:tc>
          <w:tcPr>
            <w:tcW w:w="949" w:type="dxa"/>
            <w:tcBorders>
              <w:top w:val="nil"/>
              <w:left w:val="nil"/>
              <w:bottom w:val="nil"/>
              <w:right w:val="single" w:sz="8" w:space="0" w:color="auto"/>
            </w:tcBorders>
            <w:shd w:val="clear" w:color="auto" w:fill="auto"/>
            <w:noWrap/>
            <w:vAlign w:val="bottom"/>
            <w:hideMark/>
            <w:tcPrChange w:id="185"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42AF065E" w14:textId="77777777" w:rsidR="00C10026" w:rsidRPr="00DC704D" w:rsidRDefault="00C10026" w:rsidP="00D23058">
            <w:pPr>
              <w:spacing w:after="0" w:line="240" w:lineRule="auto"/>
              <w:jc w:val="center"/>
              <w:rPr>
                <w:ins w:id="186" w:author="Stefanie Lane" w:date="2022-09-14T13:38:00Z"/>
                <w:rFonts w:ascii="Calibri" w:eastAsia="Times New Roman" w:hAnsi="Calibri" w:cs="Calibri"/>
                <w:color w:val="000000"/>
              </w:rPr>
            </w:pPr>
            <w:ins w:id="187" w:author="Stefanie Lane" w:date="2022-09-14T13:38:00Z">
              <w:r w:rsidRPr="00DC704D">
                <w:rPr>
                  <w:rFonts w:ascii="Calibri" w:eastAsia="Times New Roman" w:hAnsi="Calibri" w:cs="Calibri"/>
                  <w:color w:val="000000"/>
                </w:rPr>
                <w:t>-100.0</w:t>
              </w:r>
            </w:ins>
          </w:p>
        </w:tc>
        <w:tc>
          <w:tcPr>
            <w:tcW w:w="1318" w:type="dxa"/>
            <w:tcBorders>
              <w:top w:val="nil"/>
              <w:left w:val="nil"/>
              <w:bottom w:val="nil"/>
              <w:right w:val="single" w:sz="8" w:space="0" w:color="auto"/>
            </w:tcBorders>
            <w:tcPrChange w:id="188" w:author="Stefanie Lane" w:date="2022-09-14T15:00:00Z">
              <w:tcPr>
                <w:tcW w:w="1620" w:type="dxa"/>
                <w:tcBorders>
                  <w:top w:val="nil"/>
                  <w:left w:val="nil"/>
                  <w:bottom w:val="nil"/>
                  <w:right w:val="single" w:sz="8" w:space="0" w:color="auto"/>
                </w:tcBorders>
              </w:tcPr>
            </w:tcPrChange>
          </w:tcPr>
          <w:p w14:paraId="0E1EECAE" w14:textId="77777777" w:rsidR="00C10026" w:rsidRPr="00DC704D" w:rsidRDefault="00C10026" w:rsidP="00D23058">
            <w:pPr>
              <w:spacing w:after="0" w:line="240" w:lineRule="auto"/>
              <w:jc w:val="center"/>
              <w:rPr>
                <w:ins w:id="189"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190" w:author="Stefanie Lane" w:date="2022-09-14T15:00:00Z">
              <w:tcPr>
                <w:tcW w:w="1260" w:type="dxa"/>
                <w:tcBorders>
                  <w:top w:val="nil"/>
                  <w:left w:val="nil"/>
                  <w:bottom w:val="nil"/>
                  <w:right w:val="single" w:sz="8" w:space="0" w:color="auto"/>
                </w:tcBorders>
              </w:tcPr>
            </w:tcPrChange>
          </w:tcPr>
          <w:p w14:paraId="67F5FD1E" w14:textId="77777777" w:rsidR="00C10026" w:rsidRPr="00DC704D" w:rsidRDefault="00C10026" w:rsidP="00D23058">
            <w:pPr>
              <w:spacing w:after="0" w:line="240" w:lineRule="auto"/>
              <w:jc w:val="center"/>
              <w:rPr>
                <w:ins w:id="191"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192" w:author="Stefanie Lane" w:date="2022-09-14T15:00:00Z">
              <w:tcPr>
                <w:tcW w:w="1170" w:type="dxa"/>
                <w:tcBorders>
                  <w:top w:val="nil"/>
                  <w:left w:val="nil"/>
                  <w:bottom w:val="nil"/>
                  <w:right w:val="single" w:sz="8" w:space="0" w:color="auto"/>
                </w:tcBorders>
              </w:tcPr>
            </w:tcPrChange>
          </w:tcPr>
          <w:p w14:paraId="7365CB54" w14:textId="77777777" w:rsidR="00C10026" w:rsidRPr="00DC704D" w:rsidRDefault="00C10026" w:rsidP="00D23058">
            <w:pPr>
              <w:spacing w:after="0" w:line="240" w:lineRule="auto"/>
              <w:jc w:val="center"/>
              <w:rPr>
                <w:ins w:id="193" w:author="Stefanie Lane" w:date="2022-09-14T14:57:00Z"/>
                <w:rFonts w:ascii="Calibri" w:eastAsia="Times New Roman" w:hAnsi="Calibri" w:cs="Calibri"/>
                <w:color w:val="000000"/>
              </w:rPr>
            </w:pPr>
          </w:p>
        </w:tc>
        <w:tc>
          <w:tcPr>
            <w:tcW w:w="973" w:type="dxa"/>
            <w:tcBorders>
              <w:top w:val="nil"/>
              <w:left w:val="nil"/>
              <w:bottom w:val="nil"/>
              <w:right w:val="nil"/>
            </w:tcBorders>
            <w:tcPrChange w:id="194" w:author="Stefanie Lane" w:date="2022-09-14T15:00:00Z">
              <w:tcPr>
                <w:tcW w:w="1520" w:type="dxa"/>
                <w:tcBorders>
                  <w:top w:val="nil"/>
                  <w:left w:val="nil"/>
                  <w:bottom w:val="nil"/>
                  <w:right w:val="nil"/>
                </w:tcBorders>
              </w:tcPr>
            </w:tcPrChange>
          </w:tcPr>
          <w:p w14:paraId="045663BB" w14:textId="77777777" w:rsidR="00C10026" w:rsidRPr="00DC704D" w:rsidRDefault="00C10026" w:rsidP="00D23058">
            <w:pPr>
              <w:spacing w:after="0" w:line="240" w:lineRule="auto"/>
              <w:jc w:val="center"/>
              <w:rPr>
                <w:ins w:id="195"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196" w:author="Stefanie Lane" w:date="2022-09-14T15:00:00Z">
              <w:tcPr>
                <w:tcW w:w="1520" w:type="dxa"/>
                <w:tcBorders>
                  <w:top w:val="nil"/>
                  <w:left w:val="nil"/>
                  <w:bottom w:val="nil"/>
                  <w:right w:val="single" w:sz="8" w:space="0" w:color="auto"/>
                </w:tcBorders>
              </w:tcPr>
            </w:tcPrChange>
          </w:tcPr>
          <w:p w14:paraId="11632555" w14:textId="3E70B180" w:rsidR="00C10026" w:rsidRPr="00DC704D" w:rsidRDefault="00C10026" w:rsidP="00D23058">
            <w:pPr>
              <w:spacing w:after="0" w:line="240" w:lineRule="auto"/>
              <w:jc w:val="center"/>
              <w:rPr>
                <w:ins w:id="197" w:author="Stefanie Lane" w:date="2022-09-14T14:57:00Z"/>
                <w:rFonts w:ascii="Calibri" w:eastAsia="Times New Roman" w:hAnsi="Calibri" w:cs="Calibri"/>
                <w:color w:val="000000"/>
              </w:rPr>
            </w:pPr>
          </w:p>
        </w:tc>
      </w:tr>
      <w:tr w:rsidR="00C10026" w:rsidRPr="00DC704D" w14:paraId="25661716" w14:textId="197C0972" w:rsidTr="00C10026">
        <w:trPr>
          <w:trHeight w:val="290"/>
          <w:ins w:id="198" w:author="Stefanie Lane" w:date="2022-09-14T13:38:00Z"/>
          <w:trPrChange w:id="199" w:author="Stefanie Lane" w:date="2022-09-14T15:00:00Z">
            <w:trPr>
              <w:trHeight w:val="290"/>
            </w:trPr>
          </w:trPrChange>
        </w:trPr>
        <w:tc>
          <w:tcPr>
            <w:tcW w:w="2831" w:type="dxa"/>
            <w:tcBorders>
              <w:top w:val="single" w:sz="4" w:space="0" w:color="auto"/>
              <w:left w:val="nil"/>
              <w:bottom w:val="single" w:sz="4" w:space="0" w:color="auto"/>
              <w:right w:val="nil"/>
            </w:tcBorders>
            <w:shd w:val="clear" w:color="auto" w:fill="auto"/>
            <w:noWrap/>
            <w:vAlign w:val="bottom"/>
            <w:hideMark/>
            <w:tcPrChange w:id="200" w:author="Stefanie Lane" w:date="2022-09-14T15:00:00Z">
              <w:tcPr>
                <w:tcW w:w="2831" w:type="dxa"/>
                <w:tcBorders>
                  <w:top w:val="single" w:sz="4" w:space="0" w:color="auto"/>
                  <w:left w:val="nil"/>
                  <w:bottom w:val="single" w:sz="4" w:space="0" w:color="auto"/>
                  <w:right w:val="nil"/>
                </w:tcBorders>
                <w:shd w:val="clear" w:color="auto" w:fill="auto"/>
                <w:noWrap/>
                <w:vAlign w:val="bottom"/>
                <w:hideMark/>
              </w:tcPr>
            </w:tcPrChange>
          </w:tcPr>
          <w:p w14:paraId="01D07342" w14:textId="77777777" w:rsidR="00C10026" w:rsidRPr="00DC704D" w:rsidRDefault="00C10026" w:rsidP="00D23058">
            <w:pPr>
              <w:spacing w:after="0" w:line="240" w:lineRule="auto"/>
              <w:rPr>
                <w:ins w:id="201" w:author="Stefanie Lane" w:date="2022-09-14T13:38:00Z"/>
                <w:rFonts w:ascii="Calibri" w:eastAsia="Times New Roman" w:hAnsi="Calibri" w:cs="Calibri"/>
                <w:i/>
                <w:iCs/>
                <w:color w:val="000000"/>
              </w:rPr>
            </w:pPr>
            <w:ins w:id="202" w:author="Stefanie Lane" w:date="2022-09-14T13:38:00Z">
              <w:r w:rsidRPr="00DC704D">
                <w:rPr>
                  <w:rFonts w:ascii="Calibri" w:eastAsia="Times New Roman" w:hAnsi="Calibri" w:cs="Calibri"/>
                  <w:i/>
                  <w:iCs/>
                  <w:color w:val="000000"/>
                </w:rPr>
                <w:t xml:space="preserve">Poa </w:t>
              </w:r>
              <w:proofErr w:type="spellStart"/>
              <w:r w:rsidRPr="00DC704D">
                <w:rPr>
                  <w:rFonts w:ascii="Calibri" w:eastAsia="Times New Roman" w:hAnsi="Calibri" w:cs="Calibri"/>
                  <w:i/>
                  <w:iCs/>
                  <w:color w:val="000000"/>
                </w:rPr>
                <w:t>trivialis</w:t>
              </w:r>
              <w:proofErr w:type="spellEnd"/>
            </w:ins>
          </w:p>
        </w:tc>
        <w:tc>
          <w:tcPr>
            <w:tcW w:w="949" w:type="dxa"/>
            <w:tcBorders>
              <w:top w:val="single" w:sz="4" w:space="0" w:color="auto"/>
              <w:left w:val="nil"/>
              <w:bottom w:val="single" w:sz="4" w:space="0" w:color="auto"/>
              <w:right w:val="single" w:sz="8" w:space="0" w:color="auto"/>
            </w:tcBorders>
            <w:shd w:val="clear" w:color="auto" w:fill="auto"/>
            <w:noWrap/>
            <w:vAlign w:val="bottom"/>
            <w:hideMark/>
            <w:tcPrChange w:id="203" w:author="Stefanie Lane" w:date="2022-09-14T15:00:00Z">
              <w:tcPr>
                <w:tcW w:w="949"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577101FC" w14:textId="77777777" w:rsidR="00C10026" w:rsidRPr="00DC704D" w:rsidRDefault="00C10026" w:rsidP="00D23058">
            <w:pPr>
              <w:spacing w:after="0" w:line="240" w:lineRule="auto"/>
              <w:jc w:val="center"/>
              <w:rPr>
                <w:ins w:id="204" w:author="Stefanie Lane" w:date="2022-09-14T13:38:00Z"/>
                <w:rFonts w:ascii="Calibri" w:eastAsia="Times New Roman" w:hAnsi="Calibri" w:cs="Calibri"/>
                <w:color w:val="000000"/>
              </w:rPr>
            </w:pPr>
            <w:ins w:id="205" w:author="Stefanie Lane" w:date="2022-09-14T13:38:00Z">
              <w:r w:rsidRPr="00DC704D">
                <w:rPr>
                  <w:rFonts w:ascii="Calibri" w:eastAsia="Times New Roman" w:hAnsi="Calibri" w:cs="Calibri"/>
                  <w:color w:val="000000"/>
                </w:rPr>
                <w:t>-100.0</w:t>
              </w:r>
            </w:ins>
          </w:p>
        </w:tc>
        <w:tc>
          <w:tcPr>
            <w:tcW w:w="1318" w:type="dxa"/>
            <w:tcBorders>
              <w:top w:val="single" w:sz="4" w:space="0" w:color="auto"/>
              <w:left w:val="nil"/>
              <w:bottom w:val="single" w:sz="4" w:space="0" w:color="auto"/>
              <w:right w:val="single" w:sz="8" w:space="0" w:color="auto"/>
            </w:tcBorders>
            <w:tcPrChange w:id="206" w:author="Stefanie Lane" w:date="2022-09-14T15:00:00Z">
              <w:tcPr>
                <w:tcW w:w="1620" w:type="dxa"/>
                <w:tcBorders>
                  <w:top w:val="single" w:sz="4" w:space="0" w:color="auto"/>
                  <w:left w:val="nil"/>
                  <w:bottom w:val="single" w:sz="4" w:space="0" w:color="auto"/>
                  <w:right w:val="single" w:sz="8" w:space="0" w:color="auto"/>
                </w:tcBorders>
              </w:tcPr>
            </w:tcPrChange>
          </w:tcPr>
          <w:p w14:paraId="6A22DC8A" w14:textId="77777777" w:rsidR="00C10026" w:rsidRPr="00DC704D" w:rsidRDefault="00C10026" w:rsidP="00D23058">
            <w:pPr>
              <w:spacing w:after="0" w:line="240" w:lineRule="auto"/>
              <w:jc w:val="center"/>
              <w:rPr>
                <w:ins w:id="207" w:author="Stefanie Lane" w:date="2022-09-14T14:57:00Z"/>
                <w:rFonts w:ascii="Calibri" w:eastAsia="Times New Roman" w:hAnsi="Calibri" w:cs="Calibri"/>
                <w:color w:val="000000"/>
              </w:rPr>
            </w:pPr>
          </w:p>
        </w:tc>
        <w:tc>
          <w:tcPr>
            <w:tcW w:w="1031" w:type="dxa"/>
            <w:tcBorders>
              <w:top w:val="single" w:sz="4" w:space="0" w:color="auto"/>
              <w:left w:val="nil"/>
              <w:bottom w:val="single" w:sz="4" w:space="0" w:color="auto"/>
              <w:right w:val="single" w:sz="8" w:space="0" w:color="auto"/>
            </w:tcBorders>
            <w:tcPrChange w:id="208" w:author="Stefanie Lane" w:date="2022-09-14T15:00:00Z">
              <w:tcPr>
                <w:tcW w:w="1260" w:type="dxa"/>
                <w:tcBorders>
                  <w:top w:val="single" w:sz="4" w:space="0" w:color="auto"/>
                  <w:left w:val="nil"/>
                  <w:bottom w:val="single" w:sz="4" w:space="0" w:color="auto"/>
                  <w:right w:val="single" w:sz="8" w:space="0" w:color="auto"/>
                </w:tcBorders>
              </w:tcPr>
            </w:tcPrChange>
          </w:tcPr>
          <w:p w14:paraId="710EA503" w14:textId="77777777" w:rsidR="00C10026" w:rsidRPr="00DC704D" w:rsidRDefault="00C10026" w:rsidP="00D23058">
            <w:pPr>
              <w:spacing w:after="0" w:line="240" w:lineRule="auto"/>
              <w:jc w:val="center"/>
              <w:rPr>
                <w:ins w:id="209" w:author="Stefanie Lane" w:date="2022-09-14T14:57:00Z"/>
                <w:rFonts w:ascii="Calibri" w:eastAsia="Times New Roman" w:hAnsi="Calibri" w:cs="Calibri"/>
                <w:color w:val="000000"/>
              </w:rPr>
            </w:pPr>
          </w:p>
        </w:tc>
        <w:tc>
          <w:tcPr>
            <w:tcW w:w="948" w:type="dxa"/>
            <w:tcBorders>
              <w:top w:val="single" w:sz="4" w:space="0" w:color="auto"/>
              <w:left w:val="nil"/>
              <w:bottom w:val="single" w:sz="4" w:space="0" w:color="auto"/>
              <w:right w:val="single" w:sz="8" w:space="0" w:color="auto"/>
            </w:tcBorders>
            <w:tcPrChange w:id="210" w:author="Stefanie Lane" w:date="2022-09-14T15:00:00Z">
              <w:tcPr>
                <w:tcW w:w="1170" w:type="dxa"/>
                <w:tcBorders>
                  <w:top w:val="single" w:sz="4" w:space="0" w:color="auto"/>
                  <w:left w:val="nil"/>
                  <w:bottom w:val="single" w:sz="4" w:space="0" w:color="auto"/>
                  <w:right w:val="single" w:sz="8" w:space="0" w:color="auto"/>
                </w:tcBorders>
              </w:tcPr>
            </w:tcPrChange>
          </w:tcPr>
          <w:p w14:paraId="159B312C" w14:textId="77777777" w:rsidR="00C10026" w:rsidRPr="00DC704D" w:rsidRDefault="00C10026" w:rsidP="00D23058">
            <w:pPr>
              <w:spacing w:after="0" w:line="240" w:lineRule="auto"/>
              <w:jc w:val="center"/>
              <w:rPr>
                <w:ins w:id="211" w:author="Stefanie Lane" w:date="2022-09-14T14:57:00Z"/>
                <w:rFonts w:ascii="Calibri" w:eastAsia="Times New Roman" w:hAnsi="Calibri" w:cs="Calibri"/>
                <w:color w:val="000000"/>
              </w:rPr>
            </w:pPr>
          </w:p>
        </w:tc>
        <w:tc>
          <w:tcPr>
            <w:tcW w:w="973" w:type="dxa"/>
            <w:tcBorders>
              <w:top w:val="single" w:sz="4" w:space="0" w:color="auto"/>
              <w:left w:val="nil"/>
              <w:bottom w:val="single" w:sz="4" w:space="0" w:color="auto"/>
              <w:right w:val="nil"/>
            </w:tcBorders>
            <w:tcPrChange w:id="212" w:author="Stefanie Lane" w:date="2022-09-14T15:00:00Z">
              <w:tcPr>
                <w:tcW w:w="1520" w:type="dxa"/>
                <w:tcBorders>
                  <w:top w:val="single" w:sz="4" w:space="0" w:color="auto"/>
                  <w:left w:val="nil"/>
                  <w:bottom w:val="single" w:sz="4" w:space="0" w:color="auto"/>
                  <w:right w:val="nil"/>
                </w:tcBorders>
              </w:tcPr>
            </w:tcPrChange>
          </w:tcPr>
          <w:p w14:paraId="5E278E13" w14:textId="77777777" w:rsidR="00C10026" w:rsidRPr="00DC704D" w:rsidRDefault="00C10026" w:rsidP="00D23058">
            <w:pPr>
              <w:spacing w:after="0" w:line="240" w:lineRule="auto"/>
              <w:jc w:val="center"/>
              <w:rPr>
                <w:ins w:id="213" w:author="Stefanie Lane" w:date="2022-09-14T15:00:00Z"/>
                <w:rFonts w:ascii="Calibri" w:eastAsia="Times New Roman" w:hAnsi="Calibri" w:cs="Calibri"/>
                <w:color w:val="000000"/>
              </w:rPr>
            </w:pPr>
          </w:p>
        </w:tc>
        <w:tc>
          <w:tcPr>
            <w:tcW w:w="1300" w:type="dxa"/>
            <w:tcBorders>
              <w:top w:val="single" w:sz="4" w:space="0" w:color="auto"/>
              <w:left w:val="nil"/>
              <w:bottom w:val="single" w:sz="4" w:space="0" w:color="auto"/>
              <w:right w:val="single" w:sz="8" w:space="0" w:color="auto"/>
            </w:tcBorders>
            <w:tcPrChange w:id="214" w:author="Stefanie Lane" w:date="2022-09-14T15:00:00Z">
              <w:tcPr>
                <w:tcW w:w="1520" w:type="dxa"/>
                <w:tcBorders>
                  <w:top w:val="single" w:sz="4" w:space="0" w:color="auto"/>
                  <w:left w:val="nil"/>
                  <w:bottom w:val="single" w:sz="4" w:space="0" w:color="auto"/>
                  <w:right w:val="single" w:sz="8" w:space="0" w:color="auto"/>
                </w:tcBorders>
              </w:tcPr>
            </w:tcPrChange>
          </w:tcPr>
          <w:p w14:paraId="4683220C" w14:textId="427A053B" w:rsidR="00C10026" w:rsidRPr="00DC704D" w:rsidRDefault="00C10026" w:rsidP="00D23058">
            <w:pPr>
              <w:spacing w:after="0" w:line="240" w:lineRule="auto"/>
              <w:jc w:val="center"/>
              <w:rPr>
                <w:ins w:id="215" w:author="Stefanie Lane" w:date="2022-09-14T14:57:00Z"/>
                <w:rFonts w:ascii="Calibri" w:eastAsia="Times New Roman" w:hAnsi="Calibri" w:cs="Calibri"/>
                <w:color w:val="000000"/>
              </w:rPr>
            </w:pPr>
          </w:p>
        </w:tc>
      </w:tr>
      <w:tr w:rsidR="00C10026" w:rsidRPr="00DC704D" w14:paraId="4BB36712" w14:textId="33B2E799" w:rsidTr="00C10026">
        <w:trPr>
          <w:trHeight w:val="290"/>
          <w:ins w:id="216" w:author="Stefanie Lane" w:date="2022-09-14T13:38:00Z"/>
          <w:trPrChange w:id="217"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218" w:author="Stefanie Lane" w:date="2022-09-14T15:00:00Z">
              <w:tcPr>
                <w:tcW w:w="2831" w:type="dxa"/>
                <w:tcBorders>
                  <w:top w:val="nil"/>
                  <w:left w:val="nil"/>
                  <w:bottom w:val="nil"/>
                  <w:right w:val="nil"/>
                </w:tcBorders>
                <w:shd w:val="clear" w:color="auto" w:fill="auto"/>
                <w:noWrap/>
                <w:vAlign w:val="bottom"/>
                <w:hideMark/>
              </w:tcPr>
            </w:tcPrChange>
          </w:tcPr>
          <w:p w14:paraId="5890681B" w14:textId="77777777" w:rsidR="00C10026" w:rsidRPr="00DC704D" w:rsidRDefault="00C10026" w:rsidP="00D23058">
            <w:pPr>
              <w:spacing w:after="0" w:line="240" w:lineRule="auto"/>
              <w:rPr>
                <w:ins w:id="219" w:author="Stefanie Lane" w:date="2022-09-14T13:38:00Z"/>
                <w:rFonts w:ascii="Calibri" w:eastAsia="Times New Roman" w:hAnsi="Calibri" w:cs="Calibri"/>
                <w:i/>
                <w:iCs/>
                <w:color w:val="000000"/>
              </w:rPr>
            </w:pPr>
            <w:ins w:id="220" w:author="Stefanie Lane" w:date="2022-09-14T13:38:00Z">
              <w:r w:rsidRPr="00DC704D">
                <w:rPr>
                  <w:rFonts w:ascii="Calibri" w:eastAsia="Times New Roman" w:hAnsi="Calibri" w:cs="Calibri"/>
                  <w:i/>
                  <w:iCs/>
                  <w:color w:val="000000"/>
                </w:rPr>
                <w:t>Sium suave</w:t>
              </w:r>
            </w:ins>
          </w:p>
        </w:tc>
        <w:tc>
          <w:tcPr>
            <w:tcW w:w="949" w:type="dxa"/>
            <w:tcBorders>
              <w:top w:val="nil"/>
              <w:left w:val="nil"/>
              <w:bottom w:val="nil"/>
              <w:right w:val="single" w:sz="8" w:space="0" w:color="auto"/>
            </w:tcBorders>
            <w:shd w:val="clear" w:color="auto" w:fill="auto"/>
            <w:noWrap/>
            <w:vAlign w:val="bottom"/>
            <w:hideMark/>
            <w:tcPrChange w:id="221"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03ED8FD4" w14:textId="77777777" w:rsidR="00C10026" w:rsidRPr="00DC704D" w:rsidRDefault="00C10026" w:rsidP="00D23058">
            <w:pPr>
              <w:spacing w:after="0" w:line="240" w:lineRule="auto"/>
              <w:jc w:val="center"/>
              <w:rPr>
                <w:ins w:id="222" w:author="Stefanie Lane" w:date="2022-09-14T13:38:00Z"/>
                <w:rFonts w:ascii="Calibri" w:eastAsia="Times New Roman" w:hAnsi="Calibri" w:cs="Calibri"/>
                <w:color w:val="000000"/>
              </w:rPr>
            </w:pPr>
            <w:ins w:id="223" w:author="Stefanie Lane" w:date="2022-09-14T13:38:00Z">
              <w:r w:rsidRPr="00DC704D">
                <w:rPr>
                  <w:rFonts w:ascii="Calibri" w:eastAsia="Times New Roman" w:hAnsi="Calibri" w:cs="Calibri"/>
                  <w:color w:val="000000"/>
                </w:rPr>
                <w:t>-100.0</w:t>
              </w:r>
            </w:ins>
          </w:p>
        </w:tc>
        <w:tc>
          <w:tcPr>
            <w:tcW w:w="1318" w:type="dxa"/>
            <w:tcBorders>
              <w:top w:val="nil"/>
              <w:left w:val="nil"/>
              <w:bottom w:val="nil"/>
              <w:right w:val="single" w:sz="8" w:space="0" w:color="auto"/>
            </w:tcBorders>
            <w:tcPrChange w:id="224" w:author="Stefanie Lane" w:date="2022-09-14T15:00:00Z">
              <w:tcPr>
                <w:tcW w:w="1620" w:type="dxa"/>
                <w:tcBorders>
                  <w:top w:val="nil"/>
                  <w:left w:val="nil"/>
                  <w:bottom w:val="nil"/>
                  <w:right w:val="single" w:sz="8" w:space="0" w:color="auto"/>
                </w:tcBorders>
              </w:tcPr>
            </w:tcPrChange>
          </w:tcPr>
          <w:p w14:paraId="118EC851" w14:textId="77777777" w:rsidR="00C10026" w:rsidRPr="00DC704D" w:rsidRDefault="00C10026" w:rsidP="00D23058">
            <w:pPr>
              <w:spacing w:after="0" w:line="240" w:lineRule="auto"/>
              <w:jc w:val="center"/>
              <w:rPr>
                <w:ins w:id="225"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226" w:author="Stefanie Lane" w:date="2022-09-14T15:00:00Z">
              <w:tcPr>
                <w:tcW w:w="1260" w:type="dxa"/>
                <w:tcBorders>
                  <w:top w:val="nil"/>
                  <w:left w:val="nil"/>
                  <w:bottom w:val="nil"/>
                  <w:right w:val="single" w:sz="8" w:space="0" w:color="auto"/>
                </w:tcBorders>
              </w:tcPr>
            </w:tcPrChange>
          </w:tcPr>
          <w:p w14:paraId="79139701" w14:textId="77777777" w:rsidR="00C10026" w:rsidRPr="00DC704D" w:rsidRDefault="00C10026" w:rsidP="00D23058">
            <w:pPr>
              <w:spacing w:after="0" w:line="240" w:lineRule="auto"/>
              <w:jc w:val="center"/>
              <w:rPr>
                <w:ins w:id="227"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228" w:author="Stefanie Lane" w:date="2022-09-14T15:00:00Z">
              <w:tcPr>
                <w:tcW w:w="1170" w:type="dxa"/>
                <w:tcBorders>
                  <w:top w:val="nil"/>
                  <w:left w:val="nil"/>
                  <w:bottom w:val="nil"/>
                  <w:right w:val="single" w:sz="8" w:space="0" w:color="auto"/>
                </w:tcBorders>
              </w:tcPr>
            </w:tcPrChange>
          </w:tcPr>
          <w:p w14:paraId="4DBF6B79" w14:textId="77777777" w:rsidR="00C10026" w:rsidRPr="00DC704D" w:rsidRDefault="00C10026" w:rsidP="00D23058">
            <w:pPr>
              <w:spacing w:after="0" w:line="240" w:lineRule="auto"/>
              <w:jc w:val="center"/>
              <w:rPr>
                <w:ins w:id="229" w:author="Stefanie Lane" w:date="2022-09-14T14:57:00Z"/>
                <w:rFonts w:ascii="Calibri" w:eastAsia="Times New Roman" w:hAnsi="Calibri" w:cs="Calibri"/>
                <w:color w:val="000000"/>
              </w:rPr>
            </w:pPr>
          </w:p>
        </w:tc>
        <w:tc>
          <w:tcPr>
            <w:tcW w:w="973" w:type="dxa"/>
            <w:tcBorders>
              <w:top w:val="nil"/>
              <w:left w:val="nil"/>
              <w:bottom w:val="nil"/>
              <w:right w:val="nil"/>
            </w:tcBorders>
            <w:tcPrChange w:id="230" w:author="Stefanie Lane" w:date="2022-09-14T15:00:00Z">
              <w:tcPr>
                <w:tcW w:w="1520" w:type="dxa"/>
                <w:tcBorders>
                  <w:top w:val="nil"/>
                  <w:left w:val="nil"/>
                  <w:bottom w:val="nil"/>
                  <w:right w:val="nil"/>
                </w:tcBorders>
              </w:tcPr>
            </w:tcPrChange>
          </w:tcPr>
          <w:p w14:paraId="355A7C91" w14:textId="77777777" w:rsidR="00C10026" w:rsidRPr="00DC704D" w:rsidRDefault="00C10026" w:rsidP="00D23058">
            <w:pPr>
              <w:spacing w:after="0" w:line="240" w:lineRule="auto"/>
              <w:jc w:val="center"/>
              <w:rPr>
                <w:ins w:id="231"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232" w:author="Stefanie Lane" w:date="2022-09-14T15:00:00Z">
              <w:tcPr>
                <w:tcW w:w="1520" w:type="dxa"/>
                <w:tcBorders>
                  <w:top w:val="nil"/>
                  <w:left w:val="nil"/>
                  <w:bottom w:val="nil"/>
                  <w:right w:val="single" w:sz="8" w:space="0" w:color="auto"/>
                </w:tcBorders>
              </w:tcPr>
            </w:tcPrChange>
          </w:tcPr>
          <w:p w14:paraId="716BB018" w14:textId="310203D9" w:rsidR="00C10026" w:rsidRPr="00DC704D" w:rsidRDefault="00C10026" w:rsidP="00D23058">
            <w:pPr>
              <w:spacing w:after="0" w:line="240" w:lineRule="auto"/>
              <w:jc w:val="center"/>
              <w:rPr>
                <w:ins w:id="233" w:author="Stefanie Lane" w:date="2022-09-14T14:57:00Z"/>
                <w:rFonts w:ascii="Calibri" w:eastAsia="Times New Roman" w:hAnsi="Calibri" w:cs="Calibri"/>
                <w:color w:val="000000"/>
              </w:rPr>
            </w:pPr>
          </w:p>
        </w:tc>
      </w:tr>
      <w:tr w:rsidR="00C10026" w:rsidRPr="00DC704D" w14:paraId="235062B3" w14:textId="6975414B" w:rsidTr="00C10026">
        <w:trPr>
          <w:trHeight w:val="290"/>
          <w:ins w:id="234" w:author="Stefanie Lane" w:date="2022-09-14T13:45:00Z"/>
          <w:trPrChange w:id="235"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236" w:author="Stefanie Lane" w:date="2022-09-14T15:00:00Z">
              <w:tcPr>
                <w:tcW w:w="2831" w:type="dxa"/>
                <w:tcBorders>
                  <w:top w:val="nil"/>
                  <w:left w:val="nil"/>
                  <w:bottom w:val="nil"/>
                  <w:right w:val="nil"/>
                </w:tcBorders>
                <w:shd w:val="clear" w:color="auto" w:fill="auto"/>
                <w:noWrap/>
                <w:vAlign w:val="bottom"/>
                <w:hideMark/>
              </w:tcPr>
            </w:tcPrChange>
          </w:tcPr>
          <w:p w14:paraId="6E0C24B9" w14:textId="77777777" w:rsidR="00C10026" w:rsidRPr="00DC704D" w:rsidRDefault="00C10026" w:rsidP="00D23058">
            <w:pPr>
              <w:spacing w:after="0" w:line="240" w:lineRule="auto"/>
              <w:rPr>
                <w:ins w:id="237" w:author="Stefanie Lane" w:date="2022-09-14T13:45:00Z"/>
                <w:rFonts w:ascii="Calibri" w:eastAsia="Times New Roman" w:hAnsi="Calibri" w:cs="Calibri"/>
                <w:i/>
                <w:iCs/>
                <w:color w:val="000000"/>
              </w:rPr>
            </w:pPr>
            <w:ins w:id="238" w:author="Stefanie Lane" w:date="2022-09-14T13:45:00Z">
              <w:r w:rsidRPr="00DC704D">
                <w:rPr>
                  <w:rFonts w:ascii="Calibri" w:eastAsia="Times New Roman" w:hAnsi="Calibri" w:cs="Calibri"/>
                  <w:i/>
                  <w:iCs/>
                  <w:color w:val="000000"/>
                </w:rPr>
                <w:t xml:space="preserve">Equisetum </w:t>
              </w:r>
              <w:proofErr w:type="spellStart"/>
              <w:r w:rsidRPr="00DC704D">
                <w:rPr>
                  <w:rFonts w:ascii="Calibri" w:eastAsia="Times New Roman" w:hAnsi="Calibri" w:cs="Calibri"/>
                  <w:i/>
                  <w:iCs/>
                  <w:color w:val="000000"/>
                </w:rPr>
                <w:t>arvense</w:t>
              </w:r>
              <w:proofErr w:type="spellEnd"/>
            </w:ins>
          </w:p>
        </w:tc>
        <w:tc>
          <w:tcPr>
            <w:tcW w:w="949" w:type="dxa"/>
            <w:tcBorders>
              <w:top w:val="nil"/>
              <w:left w:val="nil"/>
              <w:bottom w:val="nil"/>
              <w:right w:val="single" w:sz="8" w:space="0" w:color="auto"/>
            </w:tcBorders>
            <w:shd w:val="clear" w:color="auto" w:fill="auto"/>
            <w:noWrap/>
            <w:vAlign w:val="bottom"/>
            <w:hideMark/>
            <w:tcPrChange w:id="239"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7C17421E" w14:textId="77777777" w:rsidR="00C10026" w:rsidRPr="00DC704D" w:rsidRDefault="00C10026" w:rsidP="00D23058">
            <w:pPr>
              <w:spacing w:after="0" w:line="240" w:lineRule="auto"/>
              <w:jc w:val="center"/>
              <w:rPr>
                <w:ins w:id="240" w:author="Stefanie Lane" w:date="2022-09-14T13:45:00Z"/>
                <w:rFonts w:ascii="Calibri" w:eastAsia="Times New Roman" w:hAnsi="Calibri" w:cs="Calibri"/>
                <w:color w:val="000000"/>
              </w:rPr>
            </w:pPr>
            <w:ins w:id="241"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242" w:author="Stefanie Lane" w:date="2022-09-14T15:00:00Z">
              <w:tcPr>
                <w:tcW w:w="1620" w:type="dxa"/>
                <w:tcBorders>
                  <w:top w:val="nil"/>
                  <w:left w:val="nil"/>
                  <w:bottom w:val="nil"/>
                  <w:right w:val="single" w:sz="8" w:space="0" w:color="auto"/>
                </w:tcBorders>
              </w:tcPr>
            </w:tcPrChange>
          </w:tcPr>
          <w:p w14:paraId="6F9DF55F" w14:textId="77777777" w:rsidR="00C10026" w:rsidRPr="00DC704D" w:rsidRDefault="00C10026" w:rsidP="00D23058">
            <w:pPr>
              <w:spacing w:after="0" w:line="240" w:lineRule="auto"/>
              <w:jc w:val="center"/>
              <w:rPr>
                <w:ins w:id="243"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244" w:author="Stefanie Lane" w:date="2022-09-14T15:00:00Z">
              <w:tcPr>
                <w:tcW w:w="1260" w:type="dxa"/>
                <w:tcBorders>
                  <w:top w:val="nil"/>
                  <w:left w:val="nil"/>
                  <w:bottom w:val="nil"/>
                  <w:right w:val="single" w:sz="8" w:space="0" w:color="auto"/>
                </w:tcBorders>
              </w:tcPr>
            </w:tcPrChange>
          </w:tcPr>
          <w:p w14:paraId="6843EF25" w14:textId="77777777" w:rsidR="00C10026" w:rsidRPr="00DC704D" w:rsidRDefault="00C10026" w:rsidP="00D23058">
            <w:pPr>
              <w:spacing w:after="0" w:line="240" w:lineRule="auto"/>
              <w:jc w:val="center"/>
              <w:rPr>
                <w:ins w:id="245"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246" w:author="Stefanie Lane" w:date="2022-09-14T15:00:00Z">
              <w:tcPr>
                <w:tcW w:w="1170" w:type="dxa"/>
                <w:tcBorders>
                  <w:top w:val="nil"/>
                  <w:left w:val="nil"/>
                  <w:bottom w:val="nil"/>
                  <w:right w:val="single" w:sz="8" w:space="0" w:color="auto"/>
                </w:tcBorders>
              </w:tcPr>
            </w:tcPrChange>
          </w:tcPr>
          <w:p w14:paraId="2D3E53D1" w14:textId="77777777" w:rsidR="00C10026" w:rsidRPr="00DC704D" w:rsidRDefault="00C10026" w:rsidP="00D23058">
            <w:pPr>
              <w:spacing w:after="0" w:line="240" w:lineRule="auto"/>
              <w:jc w:val="center"/>
              <w:rPr>
                <w:ins w:id="247" w:author="Stefanie Lane" w:date="2022-09-14T14:57:00Z"/>
                <w:rFonts w:ascii="Calibri" w:eastAsia="Times New Roman" w:hAnsi="Calibri" w:cs="Calibri"/>
                <w:color w:val="000000"/>
              </w:rPr>
            </w:pPr>
          </w:p>
        </w:tc>
        <w:tc>
          <w:tcPr>
            <w:tcW w:w="973" w:type="dxa"/>
            <w:tcBorders>
              <w:top w:val="nil"/>
              <w:left w:val="nil"/>
              <w:bottom w:val="nil"/>
              <w:right w:val="nil"/>
            </w:tcBorders>
            <w:tcPrChange w:id="248" w:author="Stefanie Lane" w:date="2022-09-14T15:00:00Z">
              <w:tcPr>
                <w:tcW w:w="1520" w:type="dxa"/>
                <w:tcBorders>
                  <w:top w:val="nil"/>
                  <w:left w:val="nil"/>
                  <w:bottom w:val="nil"/>
                  <w:right w:val="nil"/>
                </w:tcBorders>
              </w:tcPr>
            </w:tcPrChange>
          </w:tcPr>
          <w:p w14:paraId="21D6D9F1" w14:textId="77777777" w:rsidR="00C10026" w:rsidRPr="00DC704D" w:rsidRDefault="00C10026" w:rsidP="00D23058">
            <w:pPr>
              <w:spacing w:after="0" w:line="240" w:lineRule="auto"/>
              <w:jc w:val="center"/>
              <w:rPr>
                <w:ins w:id="249"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250" w:author="Stefanie Lane" w:date="2022-09-14T15:00:00Z">
              <w:tcPr>
                <w:tcW w:w="1520" w:type="dxa"/>
                <w:tcBorders>
                  <w:top w:val="nil"/>
                  <w:left w:val="nil"/>
                  <w:bottom w:val="nil"/>
                  <w:right w:val="single" w:sz="8" w:space="0" w:color="auto"/>
                </w:tcBorders>
              </w:tcPr>
            </w:tcPrChange>
          </w:tcPr>
          <w:p w14:paraId="5256C252" w14:textId="4910BAB0" w:rsidR="00C10026" w:rsidRPr="00DC704D" w:rsidRDefault="00C10026" w:rsidP="00D23058">
            <w:pPr>
              <w:spacing w:after="0" w:line="240" w:lineRule="auto"/>
              <w:jc w:val="center"/>
              <w:rPr>
                <w:ins w:id="251" w:author="Stefanie Lane" w:date="2022-09-14T14:57:00Z"/>
                <w:rFonts w:ascii="Calibri" w:eastAsia="Times New Roman" w:hAnsi="Calibri" w:cs="Calibri"/>
                <w:color w:val="000000"/>
              </w:rPr>
            </w:pPr>
          </w:p>
        </w:tc>
      </w:tr>
      <w:tr w:rsidR="00C10026" w:rsidRPr="00DC704D" w14:paraId="62598D9A" w14:textId="1755768F" w:rsidTr="00C10026">
        <w:trPr>
          <w:trHeight w:val="290"/>
          <w:ins w:id="252" w:author="Stefanie Lane" w:date="2022-09-14T13:45:00Z"/>
          <w:trPrChange w:id="253"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254" w:author="Stefanie Lane" w:date="2022-09-14T15:00:00Z">
              <w:tcPr>
                <w:tcW w:w="2831" w:type="dxa"/>
                <w:tcBorders>
                  <w:top w:val="nil"/>
                  <w:left w:val="nil"/>
                  <w:bottom w:val="nil"/>
                  <w:right w:val="nil"/>
                </w:tcBorders>
                <w:shd w:val="clear" w:color="auto" w:fill="auto"/>
                <w:noWrap/>
                <w:vAlign w:val="bottom"/>
                <w:hideMark/>
              </w:tcPr>
            </w:tcPrChange>
          </w:tcPr>
          <w:p w14:paraId="5DE732C9" w14:textId="77777777" w:rsidR="00C10026" w:rsidRPr="00DC704D" w:rsidRDefault="00C10026" w:rsidP="00D23058">
            <w:pPr>
              <w:spacing w:after="0" w:line="240" w:lineRule="auto"/>
              <w:rPr>
                <w:ins w:id="255" w:author="Stefanie Lane" w:date="2022-09-14T13:45:00Z"/>
                <w:rFonts w:ascii="Calibri" w:eastAsia="Times New Roman" w:hAnsi="Calibri" w:cs="Calibri"/>
                <w:i/>
                <w:iCs/>
                <w:color w:val="000000"/>
              </w:rPr>
            </w:pPr>
            <w:ins w:id="256" w:author="Stefanie Lane" w:date="2022-09-14T13:45:00Z">
              <w:r w:rsidRPr="00DC704D">
                <w:rPr>
                  <w:rFonts w:ascii="Calibri" w:eastAsia="Times New Roman" w:hAnsi="Calibri" w:cs="Calibri"/>
                  <w:i/>
                  <w:iCs/>
                  <w:color w:val="000000"/>
                </w:rPr>
                <w:t>Galium trifidum</w:t>
              </w:r>
            </w:ins>
          </w:p>
        </w:tc>
        <w:tc>
          <w:tcPr>
            <w:tcW w:w="949" w:type="dxa"/>
            <w:tcBorders>
              <w:top w:val="nil"/>
              <w:left w:val="nil"/>
              <w:bottom w:val="nil"/>
              <w:right w:val="single" w:sz="8" w:space="0" w:color="auto"/>
            </w:tcBorders>
            <w:shd w:val="clear" w:color="auto" w:fill="auto"/>
            <w:noWrap/>
            <w:vAlign w:val="bottom"/>
            <w:hideMark/>
            <w:tcPrChange w:id="257"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0207050E" w14:textId="77777777" w:rsidR="00C10026" w:rsidRPr="00DC704D" w:rsidRDefault="00C10026" w:rsidP="00D23058">
            <w:pPr>
              <w:spacing w:after="0" w:line="240" w:lineRule="auto"/>
              <w:jc w:val="center"/>
              <w:rPr>
                <w:ins w:id="258" w:author="Stefanie Lane" w:date="2022-09-14T13:45:00Z"/>
                <w:rFonts w:ascii="Calibri" w:eastAsia="Times New Roman" w:hAnsi="Calibri" w:cs="Calibri"/>
                <w:color w:val="000000"/>
              </w:rPr>
            </w:pPr>
            <w:ins w:id="259"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260" w:author="Stefanie Lane" w:date="2022-09-14T15:00:00Z">
              <w:tcPr>
                <w:tcW w:w="1620" w:type="dxa"/>
                <w:tcBorders>
                  <w:top w:val="nil"/>
                  <w:left w:val="nil"/>
                  <w:bottom w:val="nil"/>
                  <w:right w:val="single" w:sz="8" w:space="0" w:color="auto"/>
                </w:tcBorders>
              </w:tcPr>
            </w:tcPrChange>
          </w:tcPr>
          <w:p w14:paraId="6ABD8108" w14:textId="77777777" w:rsidR="00C10026" w:rsidRPr="00DC704D" w:rsidRDefault="00C10026" w:rsidP="00D23058">
            <w:pPr>
              <w:spacing w:after="0" w:line="240" w:lineRule="auto"/>
              <w:jc w:val="center"/>
              <w:rPr>
                <w:ins w:id="261"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262" w:author="Stefanie Lane" w:date="2022-09-14T15:00:00Z">
              <w:tcPr>
                <w:tcW w:w="1260" w:type="dxa"/>
                <w:tcBorders>
                  <w:top w:val="nil"/>
                  <w:left w:val="nil"/>
                  <w:bottom w:val="nil"/>
                  <w:right w:val="single" w:sz="8" w:space="0" w:color="auto"/>
                </w:tcBorders>
              </w:tcPr>
            </w:tcPrChange>
          </w:tcPr>
          <w:p w14:paraId="19768685" w14:textId="77777777" w:rsidR="00C10026" w:rsidRPr="00DC704D" w:rsidRDefault="00C10026" w:rsidP="00D23058">
            <w:pPr>
              <w:spacing w:after="0" w:line="240" w:lineRule="auto"/>
              <w:jc w:val="center"/>
              <w:rPr>
                <w:ins w:id="263"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264" w:author="Stefanie Lane" w:date="2022-09-14T15:00:00Z">
              <w:tcPr>
                <w:tcW w:w="1170" w:type="dxa"/>
                <w:tcBorders>
                  <w:top w:val="nil"/>
                  <w:left w:val="nil"/>
                  <w:bottom w:val="nil"/>
                  <w:right w:val="single" w:sz="8" w:space="0" w:color="auto"/>
                </w:tcBorders>
              </w:tcPr>
            </w:tcPrChange>
          </w:tcPr>
          <w:p w14:paraId="0985824C" w14:textId="77777777" w:rsidR="00C10026" w:rsidRPr="00DC704D" w:rsidRDefault="00C10026" w:rsidP="00D23058">
            <w:pPr>
              <w:spacing w:after="0" w:line="240" w:lineRule="auto"/>
              <w:jc w:val="center"/>
              <w:rPr>
                <w:ins w:id="265" w:author="Stefanie Lane" w:date="2022-09-14T14:57:00Z"/>
                <w:rFonts w:ascii="Calibri" w:eastAsia="Times New Roman" w:hAnsi="Calibri" w:cs="Calibri"/>
                <w:color w:val="000000"/>
              </w:rPr>
            </w:pPr>
          </w:p>
        </w:tc>
        <w:tc>
          <w:tcPr>
            <w:tcW w:w="973" w:type="dxa"/>
            <w:tcBorders>
              <w:top w:val="nil"/>
              <w:left w:val="nil"/>
              <w:bottom w:val="nil"/>
              <w:right w:val="nil"/>
            </w:tcBorders>
            <w:tcPrChange w:id="266" w:author="Stefanie Lane" w:date="2022-09-14T15:00:00Z">
              <w:tcPr>
                <w:tcW w:w="1520" w:type="dxa"/>
                <w:tcBorders>
                  <w:top w:val="nil"/>
                  <w:left w:val="nil"/>
                  <w:bottom w:val="nil"/>
                  <w:right w:val="nil"/>
                </w:tcBorders>
              </w:tcPr>
            </w:tcPrChange>
          </w:tcPr>
          <w:p w14:paraId="15CCBDE8" w14:textId="77777777" w:rsidR="00C10026" w:rsidRPr="00DC704D" w:rsidRDefault="00C10026" w:rsidP="00D23058">
            <w:pPr>
              <w:spacing w:after="0" w:line="240" w:lineRule="auto"/>
              <w:jc w:val="center"/>
              <w:rPr>
                <w:ins w:id="267"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268" w:author="Stefanie Lane" w:date="2022-09-14T15:00:00Z">
              <w:tcPr>
                <w:tcW w:w="1520" w:type="dxa"/>
                <w:tcBorders>
                  <w:top w:val="nil"/>
                  <w:left w:val="nil"/>
                  <w:bottom w:val="nil"/>
                  <w:right w:val="single" w:sz="8" w:space="0" w:color="auto"/>
                </w:tcBorders>
              </w:tcPr>
            </w:tcPrChange>
          </w:tcPr>
          <w:p w14:paraId="44B206C5" w14:textId="06EEE4D0" w:rsidR="00C10026" w:rsidRPr="00DC704D" w:rsidRDefault="00C10026" w:rsidP="00D23058">
            <w:pPr>
              <w:spacing w:after="0" w:line="240" w:lineRule="auto"/>
              <w:jc w:val="center"/>
              <w:rPr>
                <w:ins w:id="269" w:author="Stefanie Lane" w:date="2022-09-14T14:57:00Z"/>
                <w:rFonts w:ascii="Calibri" w:eastAsia="Times New Roman" w:hAnsi="Calibri" w:cs="Calibri"/>
                <w:color w:val="000000"/>
              </w:rPr>
            </w:pPr>
          </w:p>
        </w:tc>
      </w:tr>
      <w:tr w:rsidR="00C10026" w:rsidRPr="00DC704D" w14:paraId="3D06D0B1" w14:textId="234214AD" w:rsidTr="00C10026">
        <w:trPr>
          <w:trHeight w:val="290"/>
          <w:ins w:id="270" w:author="Stefanie Lane" w:date="2022-09-14T13:45:00Z"/>
          <w:trPrChange w:id="271"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272" w:author="Stefanie Lane" w:date="2022-09-14T15:00:00Z">
              <w:tcPr>
                <w:tcW w:w="2831" w:type="dxa"/>
                <w:tcBorders>
                  <w:top w:val="nil"/>
                  <w:left w:val="nil"/>
                  <w:bottom w:val="nil"/>
                  <w:right w:val="nil"/>
                </w:tcBorders>
                <w:shd w:val="clear" w:color="auto" w:fill="auto"/>
                <w:noWrap/>
                <w:vAlign w:val="bottom"/>
                <w:hideMark/>
              </w:tcPr>
            </w:tcPrChange>
          </w:tcPr>
          <w:p w14:paraId="209A2A89" w14:textId="77777777" w:rsidR="00C10026" w:rsidRPr="00DC704D" w:rsidRDefault="00C10026" w:rsidP="00D23058">
            <w:pPr>
              <w:spacing w:after="0" w:line="240" w:lineRule="auto"/>
              <w:rPr>
                <w:ins w:id="273" w:author="Stefanie Lane" w:date="2022-09-14T13:45:00Z"/>
                <w:rFonts w:ascii="Calibri" w:eastAsia="Times New Roman" w:hAnsi="Calibri" w:cs="Calibri"/>
                <w:i/>
                <w:iCs/>
                <w:color w:val="000000"/>
              </w:rPr>
            </w:pPr>
            <w:ins w:id="274" w:author="Stefanie Lane" w:date="2022-09-14T13:45:00Z">
              <w:r w:rsidRPr="00DC704D">
                <w:rPr>
                  <w:rFonts w:ascii="Calibri" w:eastAsia="Times New Roman" w:hAnsi="Calibri" w:cs="Calibri"/>
                  <w:i/>
                  <w:iCs/>
                  <w:color w:val="000000"/>
                </w:rPr>
                <w:t xml:space="preserve">Hypericum </w:t>
              </w:r>
              <w:proofErr w:type="spellStart"/>
              <w:r w:rsidRPr="00DC704D">
                <w:rPr>
                  <w:rFonts w:ascii="Calibri" w:eastAsia="Times New Roman" w:hAnsi="Calibri" w:cs="Calibri"/>
                  <w:i/>
                  <w:iCs/>
                  <w:color w:val="000000"/>
                </w:rPr>
                <w:t>scouleri</w:t>
              </w:r>
              <w:proofErr w:type="spellEnd"/>
            </w:ins>
          </w:p>
        </w:tc>
        <w:tc>
          <w:tcPr>
            <w:tcW w:w="949" w:type="dxa"/>
            <w:tcBorders>
              <w:top w:val="nil"/>
              <w:left w:val="nil"/>
              <w:bottom w:val="nil"/>
              <w:right w:val="single" w:sz="8" w:space="0" w:color="auto"/>
            </w:tcBorders>
            <w:shd w:val="clear" w:color="auto" w:fill="auto"/>
            <w:noWrap/>
            <w:vAlign w:val="bottom"/>
            <w:hideMark/>
            <w:tcPrChange w:id="275"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1957167F" w14:textId="77777777" w:rsidR="00C10026" w:rsidRPr="00DC704D" w:rsidRDefault="00C10026" w:rsidP="00D23058">
            <w:pPr>
              <w:spacing w:after="0" w:line="240" w:lineRule="auto"/>
              <w:jc w:val="center"/>
              <w:rPr>
                <w:ins w:id="276" w:author="Stefanie Lane" w:date="2022-09-14T13:45:00Z"/>
                <w:rFonts w:ascii="Calibri" w:eastAsia="Times New Roman" w:hAnsi="Calibri" w:cs="Calibri"/>
                <w:color w:val="000000"/>
              </w:rPr>
            </w:pPr>
            <w:ins w:id="277"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278" w:author="Stefanie Lane" w:date="2022-09-14T15:00:00Z">
              <w:tcPr>
                <w:tcW w:w="1620" w:type="dxa"/>
                <w:tcBorders>
                  <w:top w:val="nil"/>
                  <w:left w:val="nil"/>
                  <w:bottom w:val="nil"/>
                  <w:right w:val="single" w:sz="8" w:space="0" w:color="auto"/>
                </w:tcBorders>
              </w:tcPr>
            </w:tcPrChange>
          </w:tcPr>
          <w:p w14:paraId="28B4203D" w14:textId="77777777" w:rsidR="00C10026" w:rsidRPr="00DC704D" w:rsidRDefault="00C10026" w:rsidP="00D23058">
            <w:pPr>
              <w:spacing w:after="0" w:line="240" w:lineRule="auto"/>
              <w:jc w:val="center"/>
              <w:rPr>
                <w:ins w:id="279"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280" w:author="Stefanie Lane" w:date="2022-09-14T15:00:00Z">
              <w:tcPr>
                <w:tcW w:w="1260" w:type="dxa"/>
                <w:tcBorders>
                  <w:top w:val="nil"/>
                  <w:left w:val="nil"/>
                  <w:bottom w:val="nil"/>
                  <w:right w:val="single" w:sz="8" w:space="0" w:color="auto"/>
                </w:tcBorders>
              </w:tcPr>
            </w:tcPrChange>
          </w:tcPr>
          <w:p w14:paraId="45B28E66" w14:textId="77777777" w:rsidR="00C10026" w:rsidRPr="00DC704D" w:rsidRDefault="00C10026" w:rsidP="00D23058">
            <w:pPr>
              <w:spacing w:after="0" w:line="240" w:lineRule="auto"/>
              <w:jc w:val="center"/>
              <w:rPr>
                <w:ins w:id="281"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282" w:author="Stefanie Lane" w:date="2022-09-14T15:00:00Z">
              <w:tcPr>
                <w:tcW w:w="1170" w:type="dxa"/>
                <w:tcBorders>
                  <w:top w:val="nil"/>
                  <w:left w:val="nil"/>
                  <w:bottom w:val="nil"/>
                  <w:right w:val="single" w:sz="8" w:space="0" w:color="auto"/>
                </w:tcBorders>
              </w:tcPr>
            </w:tcPrChange>
          </w:tcPr>
          <w:p w14:paraId="4A7A1553" w14:textId="77777777" w:rsidR="00C10026" w:rsidRPr="00DC704D" w:rsidRDefault="00C10026" w:rsidP="00D23058">
            <w:pPr>
              <w:spacing w:after="0" w:line="240" w:lineRule="auto"/>
              <w:jc w:val="center"/>
              <w:rPr>
                <w:ins w:id="283" w:author="Stefanie Lane" w:date="2022-09-14T14:57:00Z"/>
                <w:rFonts w:ascii="Calibri" w:eastAsia="Times New Roman" w:hAnsi="Calibri" w:cs="Calibri"/>
                <w:color w:val="000000"/>
              </w:rPr>
            </w:pPr>
          </w:p>
        </w:tc>
        <w:tc>
          <w:tcPr>
            <w:tcW w:w="973" w:type="dxa"/>
            <w:tcBorders>
              <w:top w:val="nil"/>
              <w:left w:val="nil"/>
              <w:bottom w:val="nil"/>
              <w:right w:val="nil"/>
            </w:tcBorders>
            <w:tcPrChange w:id="284" w:author="Stefanie Lane" w:date="2022-09-14T15:00:00Z">
              <w:tcPr>
                <w:tcW w:w="1520" w:type="dxa"/>
                <w:tcBorders>
                  <w:top w:val="nil"/>
                  <w:left w:val="nil"/>
                  <w:bottom w:val="nil"/>
                  <w:right w:val="nil"/>
                </w:tcBorders>
              </w:tcPr>
            </w:tcPrChange>
          </w:tcPr>
          <w:p w14:paraId="5FD57C5D" w14:textId="77777777" w:rsidR="00C10026" w:rsidRPr="00DC704D" w:rsidRDefault="00C10026" w:rsidP="00D23058">
            <w:pPr>
              <w:spacing w:after="0" w:line="240" w:lineRule="auto"/>
              <w:jc w:val="center"/>
              <w:rPr>
                <w:ins w:id="285"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286" w:author="Stefanie Lane" w:date="2022-09-14T15:00:00Z">
              <w:tcPr>
                <w:tcW w:w="1520" w:type="dxa"/>
                <w:tcBorders>
                  <w:top w:val="nil"/>
                  <w:left w:val="nil"/>
                  <w:bottom w:val="nil"/>
                  <w:right w:val="single" w:sz="8" w:space="0" w:color="auto"/>
                </w:tcBorders>
              </w:tcPr>
            </w:tcPrChange>
          </w:tcPr>
          <w:p w14:paraId="392003B8" w14:textId="1683F833" w:rsidR="00C10026" w:rsidRPr="00DC704D" w:rsidRDefault="00C10026" w:rsidP="00D23058">
            <w:pPr>
              <w:spacing w:after="0" w:line="240" w:lineRule="auto"/>
              <w:jc w:val="center"/>
              <w:rPr>
                <w:ins w:id="287" w:author="Stefanie Lane" w:date="2022-09-14T14:57:00Z"/>
                <w:rFonts w:ascii="Calibri" w:eastAsia="Times New Roman" w:hAnsi="Calibri" w:cs="Calibri"/>
                <w:color w:val="000000"/>
              </w:rPr>
            </w:pPr>
          </w:p>
        </w:tc>
      </w:tr>
      <w:tr w:rsidR="00C10026" w:rsidRPr="00DC704D" w14:paraId="37D2E827" w14:textId="587DCE2E" w:rsidTr="00C10026">
        <w:trPr>
          <w:trHeight w:val="290"/>
          <w:ins w:id="288" w:author="Stefanie Lane" w:date="2022-09-14T13:45:00Z"/>
          <w:trPrChange w:id="289"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290" w:author="Stefanie Lane" w:date="2022-09-14T15:00:00Z">
              <w:tcPr>
                <w:tcW w:w="2831" w:type="dxa"/>
                <w:tcBorders>
                  <w:top w:val="nil"/>
                  <w:left w:val="nil"/>
                  <w:bottom w:val="nil"/>
                  <w:right w:val="nil"/>
                </w:tcBorders>
                <w:shd w:val="clear" w:color="auto" w:fill="auto"/>
                <w:noWrap/>
                <w:vAlign w:val="bottom"/>
                <w:hideMark/>
              </w:tcPr>
            </w:tcPrChange>
          </w:tcPr>
          <w:p w14:paraId="4980E5E0" w14:textId="77777777" w:rsidR="00C10026" w:rsidRPr="00DC704D" w:rsidRDefault="00C10026" w:rsidP="00D23058">
            <w:pPr>
              <w:spacing w:after="0" w:line="240" w:lineRule="auto"/>
              <w:rPr>
                <w:ins w:id="291" w:author="Stefanie Lane" w:date="2022-09-14T13:45:00Z"/>
                <w:rFonts w:ascii="Calibri" w:eastAsia="Times New Roman" w:hAnsi="Calibri" w:cs="Calibri"/>
                <w:i/>
                <w:iCs/>
                <w:color w:val="000000"/>
              </w:rPr>
            </w:pPr>
            <w:ins w:id="292" w:author="Stefanie Lane" w:date="2022-09-14T13:45:00Z">
              <w:r w:rsidRPr="00DC704D">
                <w:rPr>
                  <w:rFonts w:ascii="Calibri" w:eastAsia="Times New Roman" w:hAnsi="Calibri" w:cs="Calibri"/>
                  <w:i/>
                  <w:iCs/>
                  <w:color w:val="000000"/>
                </w:rPr>
                <w:t>Impatiens capensis</w:t>
              </w:r>
            </w:ins>
          </w:p>
        </w:tc>
        <w:tc>
          <w:tcPr>
            <w:tcW w:w="949" w:type="dxa"/>
            <w:tcBorders>
              <w:top w:val="nil"/>
              <w:left w:val="nil"/>
              <w:bottom w:val="nil"/>
              <w:right w:val="single" w:sz="8" w:space="0" w:color="auto"/>
            </w:tcBorders>
            <w:shd w:val="clear" w:color="auto" w:fill="auto"/>
            <w:noWrap/>
            <w:vAlign w:val="bottom"/>
            <w:hideMark/>
            <w:tcPrChange w:id="293"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6DA39689" w14:textId="77777777" w:rsidR="00C10026" w:rsidRPr="00DC704D" w:rsidRDefault="00C10026" w:rsidP="00D23058">
            <w:pPr>
              <w:spacing w:after="0" w:line="240" w:lineRule="auto"/>
              <w:jc w:val="center"/>
              <w:rPr>
                <w:ins w:id="294" w:author="Stefanie Lane" w:date="2022-09-14T13:45:00Z"/>
                <w:rFonts w:ascii="Calibri" w:eastAsia="Times New Roman" w:hAnsi="Calibri" w:cs="Calibri"/>
                <w:color w:val="000000"/>
              </w:rPr>
            </w:pPr>
            <w:ins w:id="295"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296" w:author="Stefanie Lane" w:date="2022-09-14T15:00:00Z">
              <w:tcPr>
                <w:tcW w:w="1620" w:type="dxa"/>
                <w:tcBorders>
                  <w:top w:val="nil"/>
                  <w:left w:val="nil"/>
                  <w:bottom w:val="nil"/>
                  <w:right w:val="single" w:sz="8" w:space="0" w:color="auto"/>
                </w:tcBorders>
              </w:tcPr>
            </w:tcPrChange>
          </w:tcPr>
          <w:p w14:paraId="0D93815D" w14:textId="77777777" w:rsidR="00C10026" w:rsidRPr="00DC704D" w:rsidRDefault="00C10026" w:rsidP="00D23058">
            <w:pPr>
              <w:spacing w:after="0" w:line="240" w:lineRule="auto"/>
              <w:jc w:val="center"/>
              <w:rPr>
                <w:ins w:id="297"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298" w:author="Stefanie Lane" w:date="2022-09-14T15:00:00Z">
              <w:tcPr>
                <w:tcW w:w="1260" w:type="dxa"/>
                <w:tcBorders>
                  <w:top w:val="nil"/>
                  <w:left w:val="nil"/>
                  <w:bottom w:val="nil"/>
                  <w:right w:val="single" w:sz="8" w:space="0" w:color="auto"/>
                </w:tcBorders>
              </w:tcPr>
            </w:tcPrChange>
          </w:tcPr>
          <w:p w14:paraId="518BFF4C" w14:textId="77777777" w:rsidR="00C10026" w:rsidRPr="00DC704D" w:rsidRDefault="00C10026" w:rsidP="00D23058">
            <w:pPr>
              <w:spacing w:after="0" w:line="240" w:lineRule="auto"/>
              <w:jc w:val="center"/>
              <w:rPr>
                <w:ins w:id="299"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300" w:author="Stefanie Lane" w:date="2022-09-14T15:00:00Z">
              <w:tcPr>
                <w:tcW w:w="1170" w:type="dxa"/>
                <w:tcBorders>
                  <w:top w:val="nil"/>
                  <w:left w:val="nil"/>
                  <w:bottom w:val="nil"/>
                  <w:right w:val="single" w:sz="8" w:space="0" w:color="auto"/>
                </w:tcBorders>
              </w:tcPr>
            </w:tcPrChange>
          </w:tcPr>
          <w:p w14:paraId="63A68772" w14:textId="77777777" w:rsidR="00C10026" w:rsidRPr="00DC704D" w:rsidRDefault="00C10026" w:rsidP="00D23058">
            <w:pPr>
              <w:spacing w:after="0" w:line="240" w:lineRule="auto"/>
              <w:jc w:val="center"/>
              <w:rPr>
                <w:ins w:id="301" w:author="Stefanie Lane" w:date="2022-09-14T14:57:00Z"/>
                <w:rFonts w:ascii="Calibri" w:eastAsia="Times New Roman" w:hAnsi="Calibri" w:cs="Calibri"/>
                <w:color w:val="000000"/>
              </w:rPr>
            </w:pPr>
          </w:p>
        </w:tc>
        <w:tc>
          <w:tcPr>
            <w:tcW w:w="973" w:type="dxa"/>
            <w:tcBorders>
              <w:top w:val="nil"/>
              <w:left w:val="nil"/>
              <w:bottom w:val="nil"/>
              <w:right w:val="nil"/>
            </w:tcBorders>
            <w:tcPrChange w:id="302" w:author="Stefanie Lane" w:date="2022-09-14T15:00:00Z">
              <w:tcPr>
                <w:tcW w:w="1520" w:type="dxa"/>
                <w:tcBorders>
                  <w:top w:val="nil"/>
                  <w:left w:val="nil"/>
                  <w:bottom w:val="nil"/>
                  <w:right w:val="nil"/>
                </w:tcBorders>
              </w:tcPr>
            </w:tcPrChange>
          </w:tcPr>
          <w:p w14:paraId="1BEFF667" w14:textId="77777777" w:rsidR="00C10026" w:rsidRPr="00DC704D" w:rsidRDefault="00C10026" w:rsidP="00D23058">
            <w:pPr>
              <w:spacing w:after="0" w:line="240" w:lineRule="auto"/>
              <w:jc w:val="center"/>
              <w:rPr>
                <w:ins w:id="303"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304" w:author="Stefanie Lane" w:date="2022-09-14T15:00:00Z">
              <w:tcPr>
                <w:tcW w:w="1520" w:type="dxa"/>
                <w:tcBorders>
                  <w:top w:val="nil"/>
                  <w:left w:val="nil"/>
                  <w:bottom w:val="nil"/>
                  <w:right w:val="single" w:sz="8" w:space="0" w:color="auto"/>
                </w:tcBorders>
              </w:tcPr>
            </w:tcPrChange>
          </w:tcPr>
          <w:p w14:paraId="6D5B9B11" w14:textId="71DBE513" w:rsidR="00C10026" w:rsidRPr="00DC704D" w:rsidRDefault="00C10026" w:rsidP="00D23058">
            <w:pPr>
              <w:spacing w:after="0" w:line="240" w:lineRule="auto"/>
              <w:jc w:val="center"/>
              <w:rPr>
                <w:ins w:id="305" w:author="Stefanie Lane" w:date="2022-09-14T14:57:00Z"/>
                <w:rFonts w:ascii="Calibri" w:eastAsia="Times New Roman" w:hAnsi="Calibri" w:cs="Calibri"/>
                <w:color w:val="000000"/>
              </w:rPr>
            </w:pPr>
          </w:p>
        </w:tc>
      </w:tr>
      <w:tr w:rsidR="00C10026" w:rsidRPr="00DC704D" w14:paraId="08C97300" w14:textId="302E6BF1" w:rsidTr="00C10026">
        <w:trPr>
          <w:trHeight w:val="290"/>
          <w:ins w:id="306" w:author="Stefanie Lane" w:date="2022-09-14T13:45:00Z"/>
          <w:trPrChange w:id="307"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308" w:author="Stefanie Lane" w:date="2022-09-14T15:00:00Z">
              <w:tcPr>
                <w:tcW w:w="2831" w:type="dxa"/>
                <w:tcBorders>
                  <w:top w:val="nil"/>
                  <w:left w:val="nil"/>
                  <w:bottom w:val="nil"/>
                  <w:right w:val="nil"/>
                </w:tcBorders>
                <w:shd w:val="clear" w:color="auto" w:fill="auto"/>
                <w:noWrap/>
                <w:vAlign w:val="bottom"/>
                <w:hideMark/>
              </w:tcPr>
            </w:tcPrChange>
          </w:tcPr>
          <w:p w14:paraId="3120E6AD" w14:textId="77777777" w:rsidR="00C10026" w:rsidRPr="00DC704D" w:rsidRDefault="00C10026" w:rsidP="00D23058">
            <w:pPr>
              <w:spacing w:after="0" w:line="240" w:lineRule="auto"/>
              <w:rPr>
                <w:ins w:id="309" w:author="Stefanie Lane" w:date="2022-09-14T13:45:00Z"/>
                <w:rFonts w:ascii="Calibri" w:eastAsia="Times New Roman" w:hAnsi="Calibri" w:cs="Calibri"/>
                <w:i/>
                <w:iCs/>
                <w:color w:val="000000"/>
              </w:rPr>
            </w:pPr>
            <w:ins w:id="310" w:author="Stefanie Lane" w:date="2022-09-14T13:45:00Z">
              <w:r w:rsidRPr="00DC704D">
                <w:rPr>
                  <w:rFonts w:ascii="Calibri" w:eastAsia="Times New Roman" w:hAnsi="Calibri" w:cs="Calibri"/>
                  <w:i/>
                  <w:iCs/>
                  <w:color w:val="000000"/>
                </w:rPr>
                <w:t xml:space="preserve">Juncus </w:t>
              </w:r>
              <w:proofErr w:type="spellStart"/>
              <w:r w:rsidRPr="00DC704D">
                <w:rPr>
                  <w:rFonts w:ascii="Calibri" w:eastAsia="Times New Roman" w:hAnsi="Calibri" w:cs="Calibri"/>
                  <w:i/>
                  <w:iCs/>
                  <w:color w:val="000000"/>
                </w:rPr>
                <w:t>acuminatus</w:t>
              </w:r>
              <w:proofErr w:type="spellEnd"/>
            </w:ins>
          </w:p>
        </w:tc>
        <w:tc>
          <w:tcPr>
            <w:tcW w:w="949" w:type="dxa"/>
            <w:tcBorders>
              <w:top w:val="nil"/>
              <w:left w:val="nil"/>
              <w:bottom w:val="nil"/>
              <w:right w:val="single" w:sz="8" w:space="0" w:color="auto"/>
            </w:tcBorders>
            <w:shd w:val="clear" w:color="auto" w:fill="auto"/>
            <w:noWrap/>
            <w:vAlign w:val="bottom"/>
            <w:hideMark/>
            <w:tcPrChange w:id="311"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43FE2B21" w14:textId="77777777" w:rsidR="00C10026" w:rsidRPr="00DC704D" w:rsidRDefault="00C10026" w:rsidP="00D23058">
            <w:pPr>
              <w:spacing w:after="0" w:line="240" w:lineRule="auto"/>
              <w:jc w:val="center"/>
              <w:rPr>
                <w:ins w:id="312" w:author="Stefanie Lane" w:date="2022-09-14T13:45:00Z"/>
                <w:rFonts w:ascii="Calibri" w:eastAsia="Times New Roman" w:hAnsi="Calibri" w:cs="Calibri"/>
                <w:color w:val="000000"/>
              </w:rPr>
            </w:pPr>
            <w:ins w:id="313"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314" w:author="Stefanie Lane" w:date="2022-09-14T15:00:00Z">
              <w:tcPr>
                <w:tcW w:w="1620" w:type="dxa"/>
                <w:tcBorders>
                  <w:top w:val="nil"/>
                  <w:left w:val="nil"/>
                  <w:bottom w:val="nil"/>
                  <w:right w:val="single" w:sz="8" w:space="0" w:color="auto"/>
                </w:tcBorders>
              </w:tcPr>
            </w:tcPrChange>
          </w:tcPr>
          <w:p w14:paraId="71AE9C80" w14:textId="77777777" w:rsidR="00C10026" w:rsidRPr="00DC704D" w:rsidRDefault="00C10026" w:rsidP="00D23058">
            <w:pPr>
              <w:spacing w:after="0" w:line="240" w:lineRule="auto"/>
              <w:jc w:val="center"/>
              <w:rPr>
                <w:ins w:id="315"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316" w:author="Stefanie Lane" w:date="2022-09-14T15:00:00Z">
              <w:tcPr>
                <w:tcW w:w="1260" w:type="dxa"/>
                <w:tcBorders>
                  <w:top w:val="nil"/>
                  <w:left w:val="nil"/>
                  <w:bottom w:val="nil"/>
                  <w:right w:val="single" w:sz="8" w:space="0" w:color="auto"/>
                </w:tcBorders>
              </w:tcPr>
            </w:tcPrChange>
          </w:tcPr>
          <w:p w14:paraId="640D205A" w14:textId="77777777" w:rsidR="00C10026" w:rsidRPr="00DC704D" w:rsidRDefault="00C10026" w:rsidP="00D23058">
            <w:pPr>
              <w:spacing w:after="0" w:line="240" w:lineRule="auto"/>
              <w:jc w:val="center"/>
              <w:rPr>
                <w:ins w:id="317"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318" w:author="Stefanie Lane" w:date="2022-09-14T15:00:00Z">
              <w:tcPr>
                <w:tcW w:w="1170" w:type="dxa"/>
                <w:tcBorders>
                  <w:top w:val="nil"/>
                  <w:left w:val="nil"/>
                  <w:bottom w:val="nil"/>
                  <w:right w:val="single" w:sz="8" w:space="0" w:color="auto"/>
                </w:tcBorders>
              </w:tcPr>
            </w:tcPrChange>
          </w:tcPr>
          <w:p w14:paraId="69F2B986" w14:textId="77777777" w:rsidR="00C10026" w:rsidRPr="00DC704D" w:rsidRDefault="00C10026" w:rsidP="00D23058">
            <w:pPr>
              <w:spacing w:after="0" w:line="240" w:lineRule="auto"/>
              <w:jc w:val="center"/>
              <w:rPr>
                <w:ins w:id="319" w:author="Stefanie Lane" w:date="2022-09-14T14:57:00Z"/>
                <w:rFonts w:ascii="Calibri" w:eastAsia="Times New Roman" w:hAnsi="Calibri" w:cs="Calibri"/>
                <w:color w:val="000000"/>
              </w:rPr>
            </w:pPr>
          </w:p>
        </w:tc>
        <w:tc>
          <w:tcPr>
            <w:tcW w:w="973" w:type="dxa"/>
            <w:tcBorders>
              <w:top w:val="nil"/>
              <w:left w:val="nil"/>
              <w:bottom w:val="nil"/>
              <w:right w:val="nil"/>
            </w:tcBorders>
            <w:tcPrChange w:id="320" w:author="Stefanie Lane" w:date="2022-09-14T15:00:00Z">
              <w:tcPr>
                <w:tcW w:w="1520" w:type="dxa"/>
                <w:tcBorders>
                  <w:top w:val="nil"/>
                  <w:left w:val="nil"/>
                  <w:bottom w:val="nil"/>
                  <w:right w:val="nil"/>
                </w:tcBorders>
              </w:tcPr>
            </w:tcPrChange>
          </w:tcPr>
          <w:p w14:paraId="0D0029B3" w14:textId="77777777" w:rsidR="00C10026" w:rsidRPr="00DC704D" w:rsidRDefault="00C10026" w:rsidP="00D23058">
            <w:pPr>
              <w:spacing w:after="0" w:line="240" w:lineRule="auto"/>
              <w:jc w:val="center"/>
              <w:rPr>
                <w:ins w:id="321"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322" w:author="Stefanie Lane" w:date="2022-09-14T15:00:00Z">
              <w:tcPr>
                <w:tcW w:w="1520" w:type="dxa"/>
                <w:tcBorders>
                  <w:top w:val="nil"/>
                  <w:left w:val="nil"/>
                  <w:bottom w:val="nil"/>
                  <w:right w:val="single" w:sz="8" w:space="0" w:color="auto"/>
                </w:tcBorders>
              </w:tcPr>
            </w:tcPrChange>
          </w:tcPr>
          <w:p w14:paraId="7FEFCBAC" w14:textId="1E9D20CD" w:rsidR="00C10026" w:rsidRPr="00DC704D" w:rsidRDefault="00C10026" w:rsidP="00D23058">
            <w:pPr>
              <w:spacing w:after="0" w:line="240" w:lineRule="auto"/>
              <w:jc w:val="center"/>
              <w:rPr>
                <w:ins w:id="323" w:author="Stefanie Lane" w:date="2022-09-14T14:57:00Z"/>
                <w:rFonts w:ascii="Calibri" w:eastAsia="Times New Roman" w:hAnsi="Calibri" w:cs="Calibri"/>
                <w:color w:val="000000"/>
              </w:rPr>
            </w:pPr>
          </w:p>
        </w:tc>
      </w:tr>
      <w:tr w:rsidR="00C10026" w:rsidRPr="00DC704D" w14:paraId="064487CA" w14:textId="42289E6E" w:rsidTr="00C10026">
        <w:trPr>
          <w:trHeight w:val="290"/>
          <w:ins w:id="324" w:author="Stefanie Lane" w:date="2022-09-14T13:45:00Z"/>
          <w:trPrChange w:id="325"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326" w:author="Stefanie Lane" w:date="2022-09-14T15:00:00Z">
              <w:tcPr>
                <w:tcW w:w="2831" w:type="dxa"/>
                <w:tcBorders>
                  <w:top w:val="nil"/>
                  <w:left w:val="nil"/>
                  <w:bottom w:val="nil"/>
                  <w:right w:val="nil"/>
                </w:tcBorders>
                <w:shd w:val="clear" w:color="auto" w:fill="auto"/>
                <w:noWrap/>
                <w:vAlign w:val="bottom"/>
                <w:hideMark/>
              </w:tcPr>
            </w:tcPrChange>
          </w:tcPr>
          <w:p w14:paraId="334D6A98" w14:textId="77777777" w:rsidR="00C10026" w:rsidRPr="00DC704D" w:rsidRDefault="00C10026" w:rsidP="00D23058">
            <w:pPr>
              <w:spacing w:after="0" w:line="240" w:lineRule="auto"/>
              <w:rPr>
                <w:ins w:id="327" w:author="Stefanie Lane" w:date="2022-09-14T13:45:00Z"/>
                <w:rFonts w:ascii="Calibri" w:eastAsia="Times New Roman" w:hAnsi="Calibri" w:cs="Calibri"/>
                <w:i/>
                <w:iCs/>
                <w:color w:val="000000"/>
              </w:rPr>
            </w:pPr>
            <w:ins w:id="328" w:author="Stefanie Lane" w:date="2022-09-14T13:45:00Z">
              <w:r w:rsidRPr="00DC704D">
                <w:rPr>
                  <w:rFonts w:ascii="Calibri" w:eastAsia="Times New Roman" w:hAnsi="Calibri" w:cs="Calibri"/>
                  <w:i/>
                  <w:iCs/>
                  <w:color w:val="000000"/>
                </w:rPr>
                <w:t>Lathyrus palustris</w:t>
              </w:r>
            </w:ins>
          </w:p>
        </w:tc>
        <w:tc>
          <w:tcPr>
            <w:tcW w:w="949" w:type="dxa"/>
            <w:tcBorders>
              <w:top w:val="nil"/>
              <w:left w:val="nil"/>
              <w:bottom w:val="nil"/>
              <w:right w:val="single" w:sz="8" w:space="0" w:color="auto"/>
            </w:tcBorders>
            <w:shd w:val="clear" w:color="auto" w:fill="auto"/>
            <w:noWrap/>
            <w:vAlign w:val="bottom"/>
            <w:hideMark/>
            <w:tcPrChange w:id="329"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2DEA0813" w14:textId="77777777" w:rsidR="00C10026" w:rsidRPr="00DC704D" w:rsidRDefault="00C10026" w:rsidP="00D23058">
            <w:pPr>
              <w:spacing w:after="0" w:line="240" w:lineRule="auto"/>
              <w:jc w:val="center"/>
              <w:rPr>
                <w:ins w:id="330" w:author="Stefanie Lane" w:date="2022-09-14T13:45:00Z"/>
                <w:rFonts w:ascii="Calibri" w:eastAsia="Times New Roman" w:hAnsi="Calibri" w:cs="Calibri"/>
                <w:color w:val="000000"/>
              </w:rPr>
            </w:pPr>
            <w:ins w:id="331"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332" w:author="Stefanie Lane" w:date="2022-09-14T15:00:00Z">
              <w:tcPr>
                <w:tcW w:w="1620" w:type="dxa"/>
                <w:tcBorders>
                  <w:top w:val="nil"/>
                  <w:left w:val="nil"/>
                  <w:bottom w:val="nil"/>
                  <w:right w:val="single" w:sz="8" w:space="0" w:color="auto"/>
                </w:tcBorders>
              </w:tcPr>
            </w:tcPrChange>
          </w:tcPr>
          <w:p w14:paraId="047414B5" w14:textId="77777777" w:rsidR="00C10026" w:rsidRPr="00DC704D" w:rsidRDefault="00C10026" w:rsidP="00D23058">
            <w:pPr>
              <w:spacing w:after="0" w:line="240" w:lineRule="auto"/>
              <w:jc w:val="center"/>
              <w:rPr>
                <w:ins w:id="333"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334" w:author="Stefanie Lane" w:date="2022-09-14T15:00:00Z">
              <w:tcPr>
                <w:tcW w:w="1260" w:type="dxa"/>
                <w:tcBorders>
                  <w:top w:val="nil"/>
                  <w:left w:val="nil"/>
                  <w:bottom w:val="nil"/>
                  <w:right w:val="single" w:sz="8" w:space="0" w:color="auto"/>
                </w:tcBorders>
              </w:tcPr>
            </w:tcPrChange>
          </w:tcPr>
          <w:p w14:paraId="2E06ECBE" w14:textId="77777777" w:rsidR="00C10026" w:rsidRPr="00DC704D" w:rsidRDefault="00C10026" w:rsidP="00D23058">
            <w:pPr>
              <w:spacing w:after="0" w:line="240" w:lineRule="auto"/>
              <w:jc w:val="center"/>
              <w:rPr>
                <w:ins w:id="335"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336" w:author="Stefanie Lane" w:date="2022-09-14T15:00:00Z">
              <w:tcPr>
                <w:tcW w:w="1170" w:type="dxa"/>
                <w:tcBorders>
                  <w:top w:val="nil"/>
                  <w:left w:val="nil"/>
                  <w:bottom w:val="nil"/>
                  <w:right w:val="single" w:sz="8" w:space="0" w:color="auto"/>
                </w:tcBorders>
              </w:tcPr>
            </w:tcPrChange>
          </w:tcPr>
          <w:p w14:paraId="6FFEE8A9" w14:textId="77777777" w:rsidR="00C10026" w:rsidRPr="00DC704D" w:rsidRDefault="00C10026" w:rsidP="00D23058">
            <w:pPr>
              <w:spacing w:after="0" w:line="240" w:lineRule="auto"/>
              <w:jc w:val="center"/>
              <w:rPr>
                <w:ins w:id="337" w:author="Stefanie Lane" w:date="2022-09-14T14:57:00Z"/>
                <w:rFonts w:ascii="Calibri" w:eastAsia="Times New Roman" w:hAnsi="Calibri" w:cs="Calibri"/>
                <w:color w:val="000000"/>
              </w:rPr>
            </w:pPr>
          </w:p>
        </w:tc>
        <w:tc>
          <w:tcPr>
            <w:tcW w:w="973" w:type="dxa"/>
            <w:tcBorders>
              <w:top w:val="nil"/>
              <w:left w:val="nil"/>
              <w:bottom w:val="nil"/>
              <w:right w:val="nil"/>
            </w:tcBorders>
            <w:tcPrChange w:id="338" w:author="Stefanie Lane" w:date="2022-09-14T15:00:00Z">
              <w:tcPr>
                <w:tcW w:w="1520" w:type="dxa"/>
                <w:tcBorders>
                  <w:top w:val="nil"/>
                  <w:left w:val="nil"/>
                  <w:bottom w:val="nil"/>
                  <w:right w:val="nil"/>
                </w:tcBorders>
              </w:tcPr>
            </w:tcPrChange>
          </w:tcPr>
          <w:p w14:paraId="497AD293" w14:textId="77777777" w:rsidR="00C10026" w:rsidRPr="00DC704D" w:rsidRDefault="00C10026" w:rsidP="00D23058">
            <w:pPr>
              <w:spacing w:after="0" w:line="240" w:lineRule="auto"/>
              <w:jc w:val="center"/>
              <w:rPr>
                <w:ins w:id="339"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340" w:author="Stefanie Lane" w:date="2022-09-14T15:00:00Z">
              <w:tcPr>
                <w:tcW w:w="1520" w:type="dxa"/>
                <w:tcBorders>
                  <w:top w:val="nil"/>
                  <w:left w:val="nil"/>
                  <w:bottom w:val="nil"/>
                  <w:right w:val="single" w:sz="8" w:space="0" w:color="auto"/>
                </w:tcBorders>
              </w:tcPr>
            </w:tcPrChange>
          </w:tcPr>
          <w:p w14:paraId="2B52AE77" w14:textId="7B24AFD7" w:rsidR="00C10026" w:rsidRPr="00DC704D" w:rsidRDefault="00C10026" w:rsidP="00D23058">
            <w:pPr>
              <w:spacing w:after="0" w:line="240" w:lineRule="auto"/>
              <w:jc w:val="center"/>
              <w:rPr>
                <w:ins w:id="341" w:author="Stefanie Lane" w:date="2022-09-14T14:57:00Z"/>
                <w:rFonts w:ascii="Calibri" w:eastAsia="Times New Roman" w:hAnsi="Calibri" w:cs="Calibri"/>
                <w:color w:val="000000"/>
              </w:rPr>
            </w:pPr>
          </w:p>
        </w:tc>
      </w:tr>
      <w:tr w:rsidR="00C10026" w:rsidRPr="00DC704D" w14:paraId="2F749DB9" w14:textId="6C6A4A82" w:rsidTr="00C10026">
        <w:trPr>
          <w:trHeight w:val="290"/>
          <w:ins w:id="342" w:author="Stefanie Lane" w:date="2022-09-14T13:45:00Z"/>
          <w:trPrChange w:id="343"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344" w:author="Stefanie Lane" w:date="2022-09-14T15:00:00Z">
              <w:tcPr>
                <w:tcW w:w="2831" w:type="dxa"/>
                <w:tcBorders>
                  <w:top w:val="nil"/>
                  <w:left w:val="nil"/>
                  <w:bottom w:val="nil"/>
                  <w:right w:val="nil"/>
                </w:tcBorders>
                <w:shd w:val="clear" w:color="auto" w:fill="auto"/>
                <w:noWrap/>
                <w:vAlign w:val="bottom"/>
                <w:hideMark/>
              </w:tcPr>
            </w:tcPrChange>
          </w:tcPr>
          <w:p w14:paraId="0E19FD6B" w14:textId="77777777" w:rsidR="00C10026" w:rsidRPr="00DC704D" w:rsidRDefault="00C10026" w:rsidP="00D23058">
            <w:pPr>
              <w:spacing w:after="0" w:line="240" w:lineRule="auto"/>
              <w:rPr>
                <w:ins w:id="345" w:author="Stefanie Lane" w:date="2022-09-14T13:45:00Z"/>
                <w:rFonts w:ascii="Calibri" w:eastAsia="Times New Roman" w:hAnsi="Calibri" w:cs="Calibri"/>
                <w:i/>
                <w:iCs/>
                <w:color w:val="000000"/>
              </w:rPr>
            </w:pPr>
            <w:proofErr w:type="spellStart"/>
            <w:ins w:id="346" w:author="Stefanie Lane" w:date="2022-09-14T13:45:00Z">
              <w:r w:rsidRPr="00DC704D">
                <w:rPr>
                  <w:rFonts w:ascii="Calibri" w:eastAsia="Times New Roman" w:hAnsi="Calibri" w:cs="Calibri"/>
                  <w:i/>
                  <w:iCs/>
                  <w:color w:val="000000"/>
                </w:rPr>
                <w:t>Lysichiton</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americanum</w:t>
              </w:r>
              <w:proofErr w:type="spellEnd"/>
            </w:ins>
          </w:p>
        </w:tc>
        <w:tc>
          <w:tcPr>
            <w:tcW w:w="949" w:type="dxa"/>
            <w:tcBorders>
              <w:top w:val="nil"/>
              <w:left w:val="nil"/>
              <w:bottom w:val="nil"/>
              <w:right w:val="single" w:sz="8" w:space="0" w:color="auto"/>
            </w:tcBorders>
            <w:shd w:val="clear" w:color="auto" w:fill="auto"/>
            <w:noWrap/>
            <w:vAlign w:val="bottom"/>
            <w:hideMark/>
            <w:tcPrChange w:id="347"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6A969F92" w14:textId="77777777" w:rsidR="00C10026" w:rsidRPr="00DC704D" w:rsidRDefault="00C10026" w:rsidP="00D23058">
            <w:pPr>
              <w:spacing w:after="0" w:line="240" w:lineRule="auto"/>
              <w:jc w:val="center"/>
              <w:rPr>
                <w:ins w:id="348" w:author="Stefanie Lane" w:date="2022-09-14T13:45:00Z"/>
                <w:rFonts w:ascii="Calibri" w:eastAsia="Times New Roman" w:hAnsi="Calibri" w:cs="Calibri"/>
                <w:color w:val="000000"/>
              </w:rPr>
            </w:pPr>
            <w:ins w:id="349"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350" w:author="Stefanie Lane" w:date="2022-09-14T15:00:00Z">
              <w:tcPr>
                <w:tcW w:w="1620" w:type="dxa"/>
                <w:tcBorders>
                  <w:top w:val="nil"/>
                  <w:left w:val="nil"/>
                  <w:bottom w:val="nil"/>
                  <w:right w:val="single" w:sz="8" w:space="0" w:color="auto"/>
                </w:tcBorders>
              </w:tcPr>
            </w:tcPrChange>
          </w:tcPr>
          <w:p w14:paraId="78C8FCBA" w14:textId="77777777" w:rsidR="00C10026" w:rsidRPr="00DC704D" w:rsidRDefault="00C10026" w:rsidP="00D23058">
            <w:pPr>
              <w:spacing w:after="0" w:line="240" w:lineRule="auto"/>
              <w:jc w:val="center"/>
              <w:rPr>
                <w:ins w:id="351"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352" w:author="Stefanie Lane" w:date="2022-09-14T15:00:00Z">
              <w:tcPr>
                <w:tcW w:w="1260" w:type="dxa"/>
                <w:tcBorders>
                  <w:top w:val="nil"/>
                  <w:left w:val="nil"/>
                  <w:bottom w:val="nil"/>
                  <w:right w:val="single" w:sz="8" w:space="0" w:color="auto"/>
                </w:tcBorders>
              </w:tcPr>
            </w:tcPrChange>
          </w:tcPr>
          <w:p w14:paraId="1B530E3B" w14:textId="77777777" w:rsidR="00C10026" w:rsidRPr="00DC704D" w:rsidRDefault="00C10026" w:rsidP="00D23058">
            <w:pPr>
              <w:spacing w:after="0" w:line="240" w:lineRule="auto"/>
              <w:jc w:val="center"/>
              <w:rPr>
                <w:ins w:id="353"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354" w:author="Stefanie Lane" w:date="2022-09-14T15:00:00Z">
              <w:tcPr>
                <w:tcW w:w="1170" w:type="dxa"/>
                <w:tcBorders>
                  <w:top w:val="nil"/>
                  <w:left w:val="nil"/>
                  <w:bottom w:val="nil"/>
                  <w:right w:val="single" w:sz="8" w:space="0" w:color="auto"/>
                </w:tcBorders>
              </w:tcPr>
            </w:tcPrChange>
          </w:tcPr>
          <w:p w14:paraId="1FA464D4" w14:textId="77777777" w:rsidR="00C10026" w:rsidRPr="00DC704D" w:rsidRDefault="00C10026" w:rsidP="00D23058">
            <w:pPr>
              <w:spacing w:after="0" w:line="240" w:lineRule="auto"/>
              <w:jc w:val="center"/>
              <w:rPr>
                <w:ins w:id="355" w:author="Stefanie Lane" w:date="2022-09-14T14:57:00Z"/>
                <w:rFonts w:ascii="Calibri" w:eastAsia="Times New Roman" w:hAnsi="Calibri" w:cs="Calibri"/>
                <w:color w:val="000000"/>
              </w:rPr>
            </w:pPr>
          </w:p>
        </w:tc>
        <w:tc>
          <w:tcPr>
            <w:tcW w:w="973" w:type="dxa"/>
            <w:tcBorders>
              <w:top w:val="nil"/>
              <w:left w:val="nil"/>
              <w:bottom w:val="nil"/>
              <w:right w:val="nil"/>
            </w:tcBorders>
            <w:tcPrChange w:id="356" w:author="Stefanie Lane" w:date="2022-09-14T15:00:00Z">
              <w:tcPr>
                <w:tcW w:w="1520" w:type="dxa"/>
                <w:tcBorders>
                  <w:top w:val="nil"/>
                  <w:left w:val="nil"/>
                  <w:bottom w:val="nil"/>
                  <w:right w:val="nil"/>
                </w:tcBorders>
              </w:tcPr>
            </w:tcPrChange>
          </w:tcPr>
          <w:p w14:paraId="01B2ADFE" w14:textId="77777777" w:rsidR="00C10026" w:rsidRPr="00DC704D" w:rsidRDefault="00C10026" w:rsidP="00D23058">
            <w:pPr>
              <w:spacing w:after="0" w:line="240" w:lineRule="auto"/>
              <w:jc w:val="center"/>
              <w:rPr>
                <w:ins w:id="357"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358" w:author="Stefanie Lane" w:date="2022-09-14T15:00:00Z">
              <w:tcPr>
                <w:tcW w:w="1520" w:type="dxa"/>
                <w:tcBorders>
                  <w:top w:val="nil"/>
                  <w:left w:val="nil"/>
                  <w:bottom w:val="nil"/>
                  <w:right w:val="single" w:sz="8" w:space="0" w:color="auto"/>
                </w:tcBorders>
              </w:tcPr>
            </w:tcPrChange>
          </w:tcPr>
          <w:p w14:paraId="44B95C61" w14:textId="3A704FD0" w:rsidR="00C10026" w:rsidRPr="00DC704D" w:rsidRDefault="00C10026" w:rsidP="00D23058">
            <w:pPr>
              <w:spacing w:after="0" w:line="240" w:lineRule="auto"/>
              <w:jc w:val="center"/>
              <w:rPr>
                <w:ins w:id="359" w:author="Stefanie Lane" w:date="2022-09-14T14:57:00Z"/>
                <w:rFonts w:ascii="Calibri" w:eastAsia="Times New Roman" w:hAnsi="Calibri" w:cs="Calibri"/>
                <w:color w:val="000000"/>
              </w:rPr>
            </w:pPr>
          </w:p>
        </w:tc>
      </w:tr>
      <w:tr w:rsidR="00C10026" w:rsidRPr="00DC704D" w14:paraId="6A188EC1" w14:textId="688E05CC" w:rsidTr="00C10026">
        <w:trPr>
          <w:trHeight w:val="290"/>
          <w:ins w:id="360" w:author="Stefanie Lane" w:date="2022-09-14T13:45:00Z"/>
          <w:trPrChange w:id="361"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362" w:author="Stefanie Lane" w:date="2022-09-14T15:00:00Z">
              <w:tcPr>
                <w:tcW w:w="2831" w:type="dxa"/>
                <w:tcBorders>
                  <w:top w:val="nil"/>
                  <w:left w:val="nil"/>
                  <w:bottom w:val="nil"/>
                  <w:right w:val="nil"/>
                </w:tcBorders>
                <w:shd w:val="clear" w:color="auto" w:fill="auto"/>
                <w:noWrap/>
                <w:vAlign w:val="bottom"/>
                <w:hideMark/>
              </w:tcPr>
            </w:tcPrChange>
          </w:tcPr>
          <w:p w14:paraId="27D39B73" w14:textId="77777777" w:rsidR="00C10026" w:rsidRPr="00DC704D" w:rsidRDefault="00C10026" w:rsidP="00D23058">
            <w:pPr>
              <w:spacing w:after="0" w:line="240" w:lineRule="auto"/>
              <w:rPr>
                <w:ins w:id="363" w:author="Stefanie Lane" w:date="2022-09-14T13:45:00Z"/>
                <w:rFonts w:ascii="Calibri" w:eastAsia="Times New Roman" w:hAnsi="Calibri" w:cs="Calibri"/>
                <w:i/>
                <w:iCs/>
                <w:color w:val="000000"/>
              </w:rPr>
            </w:pPr>
            <w:ins w:id="364" w:author="Stefanie Lane" w:date="2022-09-14T13:45:00Z">
              <w:r w:rsidRPr="00DC704D">
                <w:rPr>
                  <w:rFonts w:ascii="Calibri" w:eastAsia="Times New Roman" w:hAnsi="Calibri" w:cs="Calibri"/>
                  <w:i/>
                  <w:iCs/>
                  <w:color w:val="000000"/>
                </w:rPr>
                <w:t>Salix lasiandra</w:t>
              </w:r>
            </w:ins>
          </w:p>
        </w:tc>
        <w:tc>
          <w:tcPr>
            <w:tcW w:w="949" w:type="dxa"/>
            <w:tcBorders>
              <w:top w:val="nil"/>
              <w:left w:val="nil"/>
              <w:bottom w:val="nil"/>
              <w:right w:val="single" w:sz="8" w:space="0" w:color="auto"/>
            </w:tcBorders>
            <w:shd w:val="clear" w:color="auto" w:fill="auto"/>
            <w:noWrap/>
            <w:vAlign w:val="bottom"/>
            <w:hideMark/>
            <w:tcPrChange w:id="365"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3A5BAD6A" w14:textId="77777777" w:rsidR="00C10026" w:rsidRPr="00DC704D" w:rsidRDefault="00C10026" w:rsidP="00D23058">
            <w:pPr>
              <w:spacing w:after="0" w:line="240" w:lineRule="auto"/>
              <w:jc w:val="center"/>
              <w:rPr>
                <w:ins w:id="366" w:author="Stefanie Lane" w:date="2022-09-14T13:45:00Z"/>
                <w:rFonts w:ascii="Calibri" w:eastAsia="Times New Roman" w:hAnsi="Calibri" w:cs="Calibri"/>
                <w:color w:val="000000"/>
              </w:rPr>
            </w:pPr>
            <w:ins w:id="367"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368" w:author="Stefanie Lane" w:date="2022-09-14T15:00:00Z">
              <w:tcPr>
                <w:tcW w:w="1620" w:type="dxa"/>
                <w:tcBorders>
                  <w:top w:val="nil"/>
                  <w:left w:val="nil"/>
                  <w:bottom w:val="nil"/>
                  <w:right w:val="single" w:sz="8" w:space="0" w:color="auto"/>
                </w:tcBorders>
              </w:tcPr>
            </w:tcPrChange>
          </w:tcPr>
          <w:p w14:paraId="70A68DBF" w14:textId="77777777" w:rsidR="00C10026" w:rsidRPr="00DC704D" w:rsidRDefault="00C10026" w:rsidP="00D23058">
            <w:pPr>
              <w:spacing w:after="0" w:line="240" w:lineRule="auto"/>
              <w:jc w:val="center"/>
              <w:rPr>
                <w:ins w:id="369"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370" w:author="Stefanie Lane" w:date="2022-09-14T15:00:00Z">
              <w:tcPr>
                <w:tcW w:w="1260" w:type="dxa"/>
                <w:tcBorders>
                  <w:top w:val="nil"/>
                  <w:left w:val="nil"/>
                  <w:bottom w:val="nil"/>
                  <w:right w:val="single" w:sz="8" w:space="0" w:color="auto"/>
                </w:tcBorders>
              </w:tcPr>
            </w:tcPrChange>
          </w:tcPr>
          <w:p w14:paraId="42D021C1" w14:textId="77777777" w:rsidR="00C10026" w:rsidRPr="00DC704D" w:rsidRDefault="00C10026" w:rsidP="00D23058">
            <w:pPr>
              <w:spacing w:after="0" w:line="240" w:lineRule="auto"/>
              <w:jc w:val="center"/>
              <w:rPr>
                <w:ins w:id="371"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372" w:author="Stefanie Lane" w:date="2022-09-14T15:00:00Z">
              <w:tcPr>
                <w:tcW w:w="1170" w:type="dxa"/>
                <w:tcBorders>
                  <w:top w:val="nil"/>
                  <w:left w:val="nil"/>
                  <w:bottom w:val="nil"/>
                  <w:right w:val="single" w:sz="8" w:space="0" w:color="auto"/>
                </w:tcBorders>
              </w:tcPr>
            </w:tcPrChange>
          </w:tcPr>
          <w:p w14:paraId="61E3CEA6" w14:textId="77777777" w:rsidR="00C10026" w:rsidRPr="00DC704D" w:rsidRDefault="00C10026" w:rsidP="00D23058">
            <w:pPr>
              <w:spacing w:after="0" w:line="240" w:lineRule="auto"/>
              <w:jc w:val="center"/>
              <w:rPr>
                <w:ins w:id="373" w:author="Stefanie Lane" w:date="2022-09-14T14:57:00Z"/>
                <w:rFonts w:ascii="Calibri" w:eastAsia="Times New Roman" w:hAnsi="Calibri" w:cs="Calibri"/>
                <w:color w:val="000000"/>
              </w:rPr>
            </w:pPr>
          </w:p>
        </w:tc>
        <w:tc>
          <w:tcPr>
            <w:tcW w:w="973" w:type="dxa"/>
            <w:tcBorders>
              <w:top w:val="nil"/>
              <w:left w:val="nil"/>
              <w:bottom w:val="nil"/>
              <w:right w:val="nil"/>
            </w:tcBorders>
            <w:tcPrChange w:id="374" w:author="Stefanie Lane" w:date="2022-09-14T15:00:00Z">
              <w:tcPr>
                <w:tcW w:w="1520" w:type="dxa"/>
                <w:tcBorders>
                  <w:top w:val="nil"/>
                  <w:left w:val="nil"/>
                  <w:bottom w:val="nil"/>
                  <w:right w:val="nil"/>
                </w:tcBorders>
              </w:tcPr>
            </w:tcPrChange>
          </w:tcPr>
          <w:p w14:paraId="3DEBD3CB" w14:textId="77777777" w:rsidR="00C10026" w:rsidRPr="00DC704D" w:rsidRDefault="00C10026" w:rsidP="00D23058">
            <w:pPr>
              <w:spacing w:after="0" w:line="240" w:lineRule="auto"/>
              <w:jc w:val="center"/>
              <w:rPr>
                <w:ins w:id="375"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376" w:author="Stefanie Lane" w:date="2022-09-14T15:00:00Z">
              <w:tcPr>
                <w:tcW w:w="1520" w:type="dxa"/>
                <w:tcBorders>
                  <w:top w:val="nil"/>
                  <w:left w:val="nil"/>
                  <w:bottom w:val="nil"/>
                  <w:right w:val="single" w:sz="8" w:space="0" w:color="auto"/>
                </w:tcBorders>
              </w:tcPr>
            </w:tcPrChange>
          </w:tcPr>
          <w:p w14:paraId="2B81609E" w14:textId="0530D86F" w:rsidR="00C10026" w:rsidRPr="00DC704D" w:rsidRDefault="00C10026" w:rsidP="00D23058">
            <w:pPr>
              <w:spacing w:after="0" w:line="240" w:lineRule="auto"/>
              <w:jc w:val="center"/>
              <w:rPr>
                <w:ins w:id="377" w:author="Stefanie Lane" w:date="2022-09-14T14:57:00Z"/>
                <w:rFonts w:ascii="Calibri" w:eastAsia="Times New Roman" w:hAnsi="Calibri" w:cs="Calibri"/>
                <w:color w:val="000000"/>
              </w:rPr>
            </w:pPr>
          </w:p>
        </w:tc>
      </w:tr>
      <w:tr w:rsidR="00C10026" w:rsidRPr="00DC704D" w14:paraId="0854DC71" w14:textId="697F64DC" w:rsidTr="00C10026">
        <w:trPr>
          <w:trHeight w:val="290"/>
          <w:ins w:id="378" w:author="Stefanie Lane" w:date="2022-09-14T13:45:00Z"/>
          <w:trPrChange w:id="379"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380" w:author="Stefanie Lane" w:date="2022-09-14T15:00:00Z">
              <w:tcPr>
                <w:tcW w:w="2831" w:type="dxa"/>
                <w:tcBorders>
                  <w:top w:val="nil"/>
                  <w:left w:val="nil"/>
                  <w:bottom w:val="nil"/>
                  <w:right w:val="nil"/>
                </w:tcBorders>
                <w:shd w:val="clear" w:color="auto" w:fill="auto"/>
                <w:noWrap/>
                <w:vAlign w:val="bottom"/>
                <w:hideMark/>
              </w:tcPr>
            </w:tcPrChange>
          </w:tcPr>
          <w:p w14:paraId="4B296B63" w14:textId="77777777" w:rsidR="00C10026" w:rsidRPr="00DC704D" w:rsidRDefault="00C10026" w:rsidP="00D23058">
            <w:pPr>
              <w:spacing w:after="0" w:line="240" w:lineRule="auto"/>
              <w:rPr>
                <w:ins w:id="381" w:author="Stefanie Lane" w:date="2022-09-14T13:45:00Z"/>
                <w:rFonts w:ascii="Calibri" w:eastAsia="Times New Roman" w:hAnsi="Calibri" w:cs="Calibri"/>
                <w:i/>
                <w:iCs/>
                <w:color w:val="000000"/>
              </w:rPr>
            </w:pPr>
            <w:ins w:id="382" w:author="Stefanie Lane" w:date="2022-09-14T13:45:00Z">
              <w:r w:rsidRPr="00DC704D">
                <w:rPr>
                  <w:rFonts w:ascii="Calibri" w:eastAsia="Times New Roman" w:hAnsi="Calibri" w:cs="Calibri"/>
                  <w:i/>
                  <w:iCs/>
                  <w:color w:val="000000"/>
                </w:rPr>
                <w:t xml:space="preserve">Salix </w:t>
              </w:r>
              <w:proofErr w:type="spellStart"/>
              <w:r w:rsidRPr="00DC704D">
                <w:rPr>
                  <w:rFonts w:ascii="Calibri" w:eastAsia="Times New Roman" w:hAnsi="Calibri" w:cs="Calibri"/>
                  <w:i/>
                  <w:iCs/>
                  <w:color w:val="000000"/>
                </w:rPr>
                <w:t>scouleriana</w:t>
              </w:r>
              <w:proofErr w:type="spellEnd"/>
            </w:ins>
          </w:p>
        </w:tc>
        <w:tc>
          <w:tcPr>
            <w:tcW w:w="949" w:type="dxa"/>
            <w:tcBorders>
              <w:top w:val="nil"/>
              <w:left w:val="nil"/>
              <w:bottom w:val="nil"/>
              <w:right w:val="single" w:sz="8" w:space="0" w:color="auto"/>
            </w:tcBorders>
            <w:shd w:val="clear" w:color="auto" w:fill="auto"/>
            <w:noWrap/>
            <w:vAlign w:val="bottom"/>
            <w:hideMark/>
            <w:tcPrChange w:id="383"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4F04DB10" w14:textId="77777777" w:rsidR="00C10026" w:rsidRPr="00DC704D" w:rsidRDefault="00C10026" w:rsidP="00D23058">
            <w:pPr>
              <w:spacing w:after="0" w:line="240" w:lineRule="auto"/>
              <w:jc w:val="center"/>
              <w:rPr>
                <w:ins w:id="384" w:author="Stefanie Lane" w:date="2022-09-14T13:45:00Z"/>
                <w:rFonts w:ascii="Calibri" w:eastAsia="Times New Roman" w:hAnsi="Calibri" w:cs="Calibri"/>
                <w:color w:val="000000"/>
              </w:rPr>
            </w:pPr>
            <w:ins w:id="385"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386" w:author="Stefanie Lane" w:date="2022-09-14T15:00:00Z">
              <w:tcPr>
                <w:tcW w:w="1620" w:type="dxa"/>
                <w:tcBorders>
                  <w:top w:val="nil"/>
                  <w:left w:val="nil"/>
                  <w:bottom w:val="nil"/>
                  <w:right w:val="single" w:sz="8" w:space="0" w:color="auto"/>
                </w:tcBorders>
              </w:tcPr>
            </w:tcPrChange>
          </w:tcPr>
          <w:p w14:paraId="55BD12F4" w14:textId="77777777" w:rsidR="00C10026" w:rsidRPr="00DC704D" w:rsidRDefault="00C10026" w:rsidP="00D23058">
            <w:pPr>
              <w:spacing w:after="0" w:line="240" w:lineRule="auto"/>
              <w:jc w:val="center"/>
              <w:rPr>
                <w:ins w:id="387"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388" w:author="Stefanie Lane" w:date="2022-09-14T15:00:00Z">
              <w:tcPr>
                <w:tcW w:w="1260" w:type="dxa"/>
                <w:tcBorders>
                  <w:top w:val="nil"/>
                  <w:left w:val="nil"/>
                  <w:bottom w:val="nil"/>
                  <w:right w:val="single" w:sz="8" w:space="0" w:color="auto"/>
                </w:tcBorders>
              </w:tcPr>
            </w:tcPrChange>
          </w:tcPr>
          <w:p w14:paraId="0E587A9C" w14:textId="77777777" w:rsidR="00C10026" w:rsidRPr="00DC704D" w:rsidRDefault="00C10026" w:rsidP="00D23058">
            <w:pPr>
              <w:spacing w:after="0" w:line="240" w:lineRule="auto"/>
              <w:jc w:val="center"/>
              <w:rPr>
                <w:ins w:id="389"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390" w:author="Stefanie Lane" w:date="2022-09-14T15:00:00Z">
              <w:tcPr>
                <w:tcW w:w="1170" w:type="dxa"/>
                <w:tcBorders>
                  <w:top w:val="nil"/>
                  <w:left w:val="nil"/>
                  <w:bottom w:val="nil"/>
                  <w:right w:val="single" w:sz="8" w:space="0" w:color="auto"/>
                </w:tcBorders>
              </w:tcPr>
            </w:tcPrChange>
          </w:tcPr>
          <w:p w14:paraId="4169F2BD" w14:textId="77777777" w:rsidR="00C10026" w:rsidRPr="00DC704D" w:rsidRDefault="00C10026" w:rsidP="00D23058">
            <w:pPr>
              <w:spacing w:after="0" w:line="240" w:lineRule="auto"/>
              <w:jc w:val="center"/>
              <w:rPr>
                <w:ins w:id="391" w:author="Stefanie Lane" w:date="2022-09-14T14:57:00Z"/>
                <w:rFonts w:ascii="Calibri" w:eastAsia="Times New Roman" w:hAnsi="Calibri" w:cs="Calibri"/>
                <w:color w:val="000000"/>
              </w:rPr>
            </w:pPr>
          </w:p>
        </w:tc>
        <w:tc>
          <w:tcPr>
            <w:tcW w:w="973" w:type="dxa"/>
            <w:tcBorders>
              <w:top w:val="nil"/>
              <w:left w:val="nil"/>
              <w:bottom w:val="nil"/>
              <w:right w:val="nil"/>
            </w:tcBorders>
            <w:tcPrChange w:id="392" w:author="Stefanie Lane" w:date="2022-09-14T15:00:00Z">
              <w:tcPr>
                <w:tcW w:w="1520" w:type="dxa"/>
                <w:tcBorders>
                  <w:top w:val="nil"/>
                  <w:left w:val="nil"/>
                  <w:bottom w:val="nil"/>
                  <w:right w:val="nil"/>
                </w:tcBorders>
              </w:tcPr>
            </w:tcPrChange>
          </w:tcPr>
          <w:p w14:paraId="78081B94" w14:textId="77777777" w:rsidR="00C10026" w:rsidRPr="00DC704D" w:rsidRDefault="00C10026" w:rsidP="00D23058">
            <w:pPr>
              <w:spacing w:after="0" w:line="240" w:lineRule="auto"/>
              <w:jc w:val="center"/>
              <w:rPr>
                <w:ins w:id="393"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394" w:author="Stefanie Lane" w:date="2022-09-14T15:00:00Z">
              <w:tcPr>
                <w:tcW w:w="1520" w:type="dxa"/>
                <w:tcBorders>
                  <w:top w:val="nil"/>
                  <w:left w:val="nil"/>
                  <w:bottom w:val="nil"/>
                  <w:right w:val="single" w:sz="8" w:space="0" w:color="auto"/>
                </w:tcBorders>
              </w:tcPr>
            </w:tcPrChange>
          </w:tcPr>
          <w:p w14:paraId="574D49BA" w14:textId="086078D4" w:rsidR="00C10026" w:rsidRPr="00DC704D" w:rsidRDefault="00C10026" w:rsidP="00D23058">
            <w:pPr>
              <w:spacing w:after="0" w:line="240" w:lineRule="auto"/>
              <w:jc w:val="center"/>
              <w:rPr>
                <w:ins w:id="395" w:author="Stefanie Lane" w:date="2022-09-14T14:57:00Z"/>
                <w:rFonts w:ascii="Calibri" w:eastAsia="Times New Roman" w:hAnsi="Calibri" w:cs="Calibri"/>
                <w:color w:val="000000"/>
              </w:rPr>
            </w:pPr>
          </w:p>
        </w:tc>
      </w:tr>
      <w:tr w:rsidR="00C10026" w:rsidRPr="00DC704D" w14:paraId="4BB002F9" w14:textId="42FEB1BD" w:rsidTr="00C10026">
        <w:trPr>
          <w:trHeight w:val="290"/>
          <w:ins w:id="396" w:author="Stefanie Lane" w:date="2022-09-14T13:45:00Z"/>
          <w:trPrChange w:id="397" w:author="Stefanie Lane" w:date="2022-09-14T15:00:00Z">
            <w:trPr>
              <w:trHeight w:val="290"/>
            </w:trPr>
          </w:trPrChange>
        </w:trPr>
        <w:tc>
          <w:tcPr>
            <w:tcW w:w="2831" w:type="dxa"/>
            <w:tcBorders>
              <w:top w:val="nil"/>
              <w:left w:val="nil"/>
              <w:bottom w:val="nil"/>
              <w:right w:val="nil"/>
            </w:tcBorders>
            <w:shd w:val="clear" w:color="auto" w:fill="auto"/>
            <w:noWrap/>
            <w:vAlign w:val="bottom"/>
            <w:hideMark/>
            <w:tcPrChange w:id="398" w:author="Stefanie Lane" w:date="2022-09-14T15:00:00Z">
              <w:tcPr>
                <w:tcW w:w="2831" w:type="dxa"/>
                <w:tcBorders>
                  <w:top w:val="nil"/>
                  <w:left w:val="nil"/>
                  <w:bottom w:val="nil"/>
                  <w:right w:val="nil"/>
                </w:tcBorders>
                <w:shd w:val="clear" w:color="auto" w:fill="auto"/>
                <w:noWrap/>
                <w:vAlign w:val="bottom"/>
                <w:hideMark/>
              </w:tcPr>
            </w:tcPrChange>
          </w:tcPr>
          <w:p w14:paraId="3A99968B" w14:textId="77777777" w:rsidR="00C10026" w:rsidRPr="00DC704D" w:rsidRDefault="00C10026" w:rsidP="00D23058">
            <w:pPr>
              <w:spacing w:after="0" w:line="240" w:lineRule="auto"/>
              <w:rPr>
                <w:ins w:id="399" w:author="Stefanie Lane" w:date="2022-09-14T13:45:00Z"/>
                <w:rFonts w:ascii="Calibri" w:eastAsia="Times New Roman" w:hAnsi="Calibri" w:cs="Calibri"/>
                <w:i/>
                <w:iCs/>
                <w:color w:val="000000"/>
              </w:rPr>
            </w:pPr>
            <w:ins w:id="400" w:author="Stefanie Lane" w:date="2022-09-14T13:45:00Z">
              <w:r w:rsidRPr="00DC704D">
                <w:rPr>
                  <w:rFonts w:ascii="Calibri" w:eastAsia="Times New Roman" w:hAnsi="Calibri" w:cs="Calibri"/>
                  <w:i/>
                  <w:iCs/>
                  <w:color w:val="000000"/>
                </w:rPr>
                <w:t>Typha latifolia</w:t>
              </w:r>
            </w:ins>
          </w:p>
        </w:tc>
        <w:tc>
          <w:tcPr>
            <w:tcW w:w="949" w:type="dxa"/>
            <w:tcBorders>
              <w:top w:val="nil"/>
              <w:left w:val="nil"/>
              <w:bottom w:val="nil"/>
              <w:right w:val="single" w:sz="8" w:space="0" w:color="auto"/>
            </w:tcBorders>
            <w:shd w:val="clear" w:color="auto" w:fill="auto"/>
            <w:noWrap/>
            <w:vAlign w:val="bottom"/>
            <w:hideMark/>
            <w:tcPrChange w:id="401" w:author="Stefanie Lane" w:date="2022-09-14T15:00:00Z">
              <w:tcPr>
                <w:tcW w:w="949" w:type="dxa"/>
                <w:tcBorders>
                  <w:top w:val="nil"/>
                  <w:left w:val="nil"/>
                  <w:bottom w:val="nil"/>
                  <w:right w:val="single" w:sz="8" w:space="0" w:color="auto"/>
                </w:tcBorders>
                <w:shd w:val="clear" w:color="auto" w:fill="auto"/>
                <w:noWrap/>
                <w:vAlign w:val="bottom"/>
                <w:hideMark/>
              </w:tcPr>
            </w:tcPrChange>
          </w:tcPr>
          <w:p w14:paraId="41A40065" w14:textId="77777777" w:rsidR="00C10026" w:rsidRPr="00DC704D" w:rsidRDefault="00C10026" w:rsidP="00D23058">
            <w:pPr>
              <w:spacing w:after="0" w:line="240" w:lineRule="auto"/>
              <w:jc w:val="center"/>
              <w:rPr>
                <w:ins w:id="402" w:author="Stefanie Lane" w:date="2022-09-14T13:45:00Z"/>
                <w:rFonts w:ascii="Calibri" w:eastAsia="Times New Roman" w:hAnsi="Calibri" w:cs="Calibri"/>
                <w:color w:val="000000"/>
              </w:rPr>
            </w:pPr>
            <w:ins w:id="403" w:author="Stefanie Lane" w:date="2022-09-14T13:45:00Z">
              <w:r w:rsidRPr="00DC704D">
                <w:rPr>
                  <w:rFonts w:ascii="Calibri" w:eastAsia="Times New Roman" w:hAnsi="Calibri" w:cs="Calibri"/>
                  <w:color w:val="000000"/>
                </w:rPr>
                <w:t>+</w:t>
              </w:r>
            </w:ins>
          </w:p>
        </w:tc>
        <w:tc>
          <w:tcPr>
            <w:tcW w:w="1318" w:type="dxa"/>
            <w:tcBorders>
              <w:top w:val="nil"/>
              <w:left w:val="nil"/>
              <w:bottom w:val="nil"/>
              <w:right w:val="single" w:sz="8" w:space="0" w:color="auto"/>
            </w:tcBorders>
            <w:tcPrChange w:id="404" w:author="Stefanie Lane" w:date="2022-09-14T15:00:00Z">
              <w:tcPr>
                <w:tcW w:w="1620" w:type="dxa"/>
                <w:tcBorders>
                  <w:top w:val="nil"/>
                  <w:left w:val="nil"/>
                  <w:bottom w:val="nil"/>
                  <w:right w:val="single" w:sz="8" w:space="0" w:color="auto"/>
                </w:tcBorders>
              </w:tcPr>
            </w:tcPrChange>
          </w:tcPr>
          <w:p w14:paraId="41A65053" w14:textId="77777777" w:rsidR="00C10026" w:rsidRPr="00DC704D" w:rsidRDefault="00C10026" w:rsidP="00D23058">
            <w:pPr>
              <w:spacing w:after="0" w:line="240" w:lineRule="auto"/>
              <w:jc w:val="center"/>
              <w:rPr>
                <w:ins w:id="405" w:author="Stefanie Lane" w:date="2022-09-14T14:57:00Z"/>
                <w:rFonts w:ascii="Calibri" w:eastAsia="Times New Roman" w:hAnsi="Calibri" w:cs="Calibri"/>
                <w:color w:val="000000"/>
              </w:rPr>
            </w:pPr>
          </w:p>
        </w:tc>
        <w:tc>
          <w:tcPr>
            <w:tcW w:w="1031" w:type="dxa"/>
            <w:tcBorders>
              <w:top w:val="nil"/>
              <w:left w:val="nil"/>
              <w:bottom w:val="nil"/>
              <w:right w:val="single" w:sz="8" w:space="0" w:color="auto"/>
            </w:tcBorders>
            <w:tcPrChange w:id="406" w:author="Stefanie Lane" w:date="2022-09-14T15:00:00Z">
              <w:tcPr>
                <w:tcW w:w="1260" w:type="dxa"/>
                <w:tcBorders>
                  <w:top w:val="nil"/>
                  <w:left w:val="nil"/>
                  <w:bottom w:val="nil"/>
                  <w:right w:val="single" w:sz="8" w:space="0" w:color="auto"/>
                </w:tcBorders>
              </w:tcPr>
            </w:tcPrChange>
          </w:tcPr>
          <w:p w14:paraId="3EEFBE24" w14:textId="77777777" w:rsidR="00C10026" w:rsidRPr="00DC704D" w:rsidRDefault="00C10026" w:rsidP="00D23058">
            <w:pPr>
              <w:spacing w:after="0" w:line="240" w:lineRule="auto"/>
              <w:jc w:val="center"/>
              <w:rPr>
                <w:ins w:id="407" w:author="Stefanie Lane" w:date="2022-09-14T14:57:00Z"/>
                <w:rFonts w:ascii="Calibri" w:eastAsia="Times New Roman" w:hAnsi="Calibri" w:cs="Calibri"/>
                <w:color w:val="000000"/>
              </w:rPr>
            </w:pPr>
          </w:p>
        </w:tc>
        <w:tc>
          <w:tcPr>
            <w:tcW w:w="948" w:type="dxa"/>
            <w:tcBorders>
              <w:top w:val="nil"/>
              <w:left w:val="nil"/>
              <w:bottom w:val="nil"/>
              <w:right w:val="single" w:sz="8" w:space="0" w:color="auto"/>
            </w:tcBorders>
            <w:tcPrChange w:id="408" w:author="Stefanie Lane" w:date="2022-09-14T15:00:00Z">
              <w:tcPr>
                <w:tcW w:w="1170" w:type="dxa"/>
                <w:tcBorders>
                  <w:top w:val="nil"/>
                  <w:left w:val="nil"/>
                  <w:bottom w:val="nil"/>
                  <w:right w:val="single" w:sz="8" w:space="0" w:color="auto"/>
                </w:tcBorders>
              </w:tcPr>
            </w:tcPrChange>
          </w:tcPr>
          <w:p w14:paraId="173DBDE9" w14:textId="77777777" w:rsidR="00C10026" w:rsidRPr="00DC704D" w:rsidRDefault="00C10026" w:rsidP="00D23058">
            <w:pPr>
              <w:spacing w:after="0" w:line="240" w:lineRule="auto"/>
              <w:jc w:val="center"/>
              <w:rPr>
                <w:ins w:id="409" w:author="Stefanie Lane" w:date="2022-09-14T14:57:00Z"/>
                <w:rFonts w:ascii="Calibri" w:eastAsia="Times New Roman" w:hAnsi="Calibri" w:cs="Calibri"/>
                <w:color w:val="000000"/>
              </w:rPr>
            </w:pPr>
          </w:p>
        </w:tc>
        <w:tc>
          <w:tcPr>
            <w:tcW w:w="973" w:type="dxa"/>
            <w:tcBorders>
              <w:top w:val="nil"/>
              <w:left w:val="nil"/>
              <w:bottom w:val="nil"/>
              <w:right w:val="nil"/>
            </w:tcBorders>
            <w:tcPrChange w:id="410" w:author="Stefanie Lane" w:date="2022-09-14T15:00:00Z">
              <w:tcPr>
                <w:tcW w:w="1520" w:type="dxa"/>
                <w:tcBorders>
                  <w:top w:val="nil"/>
                  <w:left w:val="nil"/>
                  <w:bottom w:val="nil"/>
                  <w:right w:val="nil"/>
                </w:tcBorders>
              </w:tcPr>
            </w:tcPrChange>
          </w:tcPr>
          <w:p w14:paraId="2DD5CDF6" w14:textId="77777777" w:rsidR="00C10026" w:rsidRPr="00DC704D" w:rsidRDefault="00C10026" w:rsidP="00D23058">
            <w:pPr>
              <w:spacing w:after="0" w:line="240" w:lineRule="auto"/>
              <w:jc w:val="center"/>
              <w:rPr>
                <w:ins w:id="411" w:author="Stefanie Lane" w:date="2022-09-14T15:00:00Z"/>
                <w:rFonts w:ascii="Calibri" w:eastAsia="Times New Roman" w:hAnsi="Calibri" w:cs="Calibri"/>
                <w:color w:val="000000"/>
              </w:rPr>
            </w:pPr>
          </w:p>
        </w:tc>
        <w:tc>
          <w:tcPr>
            <w:tcW w:w="1300" w:type="dxa"/>
            <w:tcBorders>
              <w:top w:val="nil"/>
              <w:left w:val="nil"/>
              <w:bottom w:val="nil"/>
              <w:right w:val="single" w:sz="8" w:space="0" w:color="auto"/>
            </w:tcBorders>
            <w:tcPrChange w:id="412" w:author="Stefanie Lane" w:date="2022-09-14T15:00:00Z">
              <w:tcPr>
                <w:tcW w:w="1520" w:type="dxa"/>
                <w:tcBorders>
                  <w:top w:val="nil"/>
                  <w:left w:val="nil"/>
                  <w:bottom w:val="nil"/>
                  <w:right w:val="single" w:sz="8" w:space="0" w:color="auto"/>
                </w:tcBorders>
              </w:tcPr>
            </w:tcPrChange>
          </w:tcPr>
          <w:p w14:paraId="3FF56904" w14:textId="63361BCF" w:rsidR="00C10026" w:rsidRPr="00DC704D" w:rsidRDefault="00C10026" w:rsidP="00D23058">
            <w:pPr>
              <w:spacing w:after="0" w:line="240" w:lineRule="auto"/>
              <w:jc w:val="center"/>
              <w:rPr>
                <w:ins w:id="413" w:author="Stefanie Lane" w:date="2022-09-14T14:57:00Z"/>
                <w:rFonts w:ascii="Calibri" w:eastAsia="Times New Roman" w:hAnsi="Calibri" w:cs="Calibri"/>
                <w:color w:val="000000"/>
              </w:rPr>
            </w:pPr>
          </w:p>
        </w:tc>
      </w:tr>
    </w:tbl>
    <w:p w14:paraId="5F93D1A3" w14:textId="03FC2886" w:rsidR="002B0EFF" w:rsidRDefault="002B0EFF">
      <w:pPr>
        <w:rPr>
          <w:ins w:id="414" w:author="Stefanie Lane" w:date="2022-09-14T13:46:00Z"/>
        </w:rPr>
      </w:pPr>
    </w:p>
    <w:p w14:paraId="7BAB4F54" w14:textId="760F419F" w:rsidR="00A42B86" w:rsidRDefault="00A42B86">
      <w:pPr>
        <w:rPr>
          <w:ins w:id="415" w:author="Stefanie Lane" w:date="2022-09-14T13:46:00Z"/>
        </w:rPr>
      </w:pPr>
    </w:p>
    <w:p w14:paraId="4255778F" w14:textId="0B7BF105" w:rsidR="00A42B86" w:rsidRDefault="00A42B86">
      <w:pPr>
        <w:rPr>
          <w:ins w:id="416" w:author="Stefanie Lane" w:date="2022-09-14T13:46:00Z"/>
        </w:rPr>
      </w:pPr>
      <w:ins w:id="417" w:author="Stefanie Lane" w:date="2022-09-14T13:46:00Z">
        <w:r>
          <w:t xml:space="preserve">Fescue </w:t>
        </w:r>
      </w:ins>
    </w:p>
    <w:tbl>
      <w:tblPr>
        <w:tblW w:w="9350" w:type="dxa"/>
        <w:tblLook w:val="04A0" w:firstRow="1" w:lastRow="0" w:firstColumn="1" w:lastColumn="0" w:noHBand="0" w:noVBand="1"/>
        <w:tblPrChange w:id="418" w:author="Stefanie Lane" w:date="2022-09-14T15:00:00Z">
          <w:tblPr>
            <w:tblW w:w="9350" w:type="dxa"/>
            <w:tblLook w:val="04A0" w:firstRow="1" w:lastRow="0" w:firstColumn="1" w:lastColumn="0" w:noHBand="0" w:noVBand="1"/>
          </w:tblPr>
        </w:tblPrChange>
      </w:tblPr>
      <w:tblGrid>
        <w:gridCol w:w="2583"/>
        <w:gridCol w:w="837"/>
        <w:gridCol w:w="1742"/>
        <w:gridCol w:w="1366"/>
        <w:gridCol w:w="1002"/>
        <w:gridCol w:w="681"/>
        <w:gridCol w:w="1139"/>
        <w:tblGridChange w:id="419">
          <w:tblGrid>
            <w:gridCol w:w="2583"/>
            <w:gridCol w:w="837"/>
            <w:gridCol w:w="1800"/>
            <w:gridCol w:w="1710"/>
            <w:gridCol w:w="1080"/>
            <w:gridCol w:w="1340"/>
            <w:gridCol w:w="1340"/>
          </w:tblGrid>
        </w:tblGridChange>
      </w:tblGrid>
      <w:tr w:rsidR="00C10026" w:rsidRPr="00DC704D" w14:paraId="6AA55168" w14:textId="62B928F8" w:rsidTr="00C10026">
        <w:trPr>
          <w:trHeight w:val="290"/>
          <w:ins w:id="420" w:author="Stefanie Lane" w:date="2022-09-14T13:47:00Z"/>
          <w:trPrChange w:id="421" w:author="Stefanie Lane" w:date="2022-09-14T15:00:00Z">
            <w:trPr>
              <w:trHeight w:val="290"/>
            </w:trPr>
          </w:trPrChange>
        </w:trPr>
        <w:tc>
          <w:tcPr>
            <w:tcW w:w="2583" w:type="dxa"/>
            <w:tcBorders>
              <w:top w:val="nil"/>
              <w:left w:val="nil"/>
              <w:bottom w:val="nil"/>
              <w:right w:val="nil"/>
            </w:tcBorders>
            <w:shd w:val="clear" w:color="auto" w:fill="auto"/>
            <w:noWrap/>
            <w:vAlign w:val="bottom"/>
            <w:tcPrChange w:id="422" w:author="Stefanie Lane" w:date="2022-09-14T15:00:00Z">
              <w:tcPr>
                <w:tcW w:w="2583" w:type="dxa"/>
                <w:tcBorders>
                  <w:top w:val="nil"/>
                  <w:left w:val="nil"/>
                  <w:bottom w:val="nil"/>
                  <w:right w:val="nil"/>
                </w:tcBorders>
                <w:shd w:val="clear" w:color="auto" w:fill="auto"/>
                <w:noWrap/>
                <w:vAlign w:val="bottom"/>
              </w:tcPr>
            </w:tcPrChange>
          </w:tcPr>
          <w:p w14:paraId="588776B2" w14:textId="77777777" w:rsidR="00C10026" w:rsidRPr="00DC704D" w:rsidRDefault="00C10026" w:rsidP="003B764D">
            <w:pPr>
              <w:spacing w:after="0" w:line="240" w:lineRule="auto"/>
              <w:rPr>
                <w:ins w:id="423" w:author="Stefanie Lane" w:date="2022-09-14T13:47:00Z"/>
                <w:rFonts w:ascii="Calibri" w:eastAsia="Times New Roman" w:hAnsi="Calibri" w:cs="Calibri"/>
                <w:i/>
                <w:iCs/>
                <w:color w:val="000000"/>
              </w:rPr>
            </w:pPr>
          </w:p>
        </w:tc>
        <w:tc>
          <w:tcPr>
            <w:tcW w:w="837" w:type="dxa"/>
            <w:tcBorders>
              <w:top w:val="nil"/>
              <w:left w:val="nil"/>
              <w:bottom w:val="nil"/>
              <w:right w:val="single" w:sz="8" w:space="0" w:color="auto"/>
            </w:tcBorders>
            <w:shd w:val="clear" w:color="auto" w:fill="auto"/>
            <w:noWrap/>
            <w:vAlign w:val="bottom"/>
            <w:tcPrChange w:id="424" w:author="Stefanie Lane" w:date="2022-09-14T15:00:00Z">
              <w:tcPr>
                <w:tcW w:w="837" w:type="dxa"/>
                <w:tcBorders>
                  <w:top w:val="nil"/>
                  <w:left w:val="nil"/>
                  <w:bottom w:val="nil"/>
                  <w:right w:val="single" w:sz="8" w:space="0" w:color="auto"/>
                </w:tcBorders>
                <w:shd w:val="clear" w:color="auto" w:fill="auto"/>
                <w:noWrap/>
                <w:vAlign w:val="bottom"/>
              </w:tcPr>
            </w:tcPrChange>
          </w:tcPr>
          <w:p w14:paraId="5FE165B3" w14:textId="77777777" w:rsidR="00C10026" w:rsidRPr="00DC704D" w:rsidRDefault="00C10026" w:rsidP="003B764D">
            <w:pPr>
              <w:spacing w:after="0" w:line="240" w:lineRule="auto"/>
              <w:jc w:val="center"/>
              <w:rPr>
                <w:ins w:id="425" w:author="Stefanie Lane" w:date="2022-09-14T13:47:00Z"/>
                <w:rFonts w:ascii="Calibri" w:eastAsia="Times New Roman" w:hAnsi="Calibri" w:cs="Calibri"/>
                <w:color w:val="000000"/>
              </w:rPr>
            </w:pPr>
          </w:p>
        </w:tc>
        <w:tc>
          <w:tcPr>
            <w:tcW w:w="1742" w:type="dxa"/>
            <w:tcBorders>
              <w:top w:val="nil"/>
              <w:left w:val="nil"/>
              <w:bottom w:val="nil"/>
              <w:right w:val="nil"/>
            </w:tcBorders>
            <w:tcPrChange w:id="426" w:author="Stefanie Lane" w:date="2022-09-14T15:00:00Z">
              <w:tcPr>
                <w:tcW w:w="1800" w:type="dxa"/>
                <w:tcBorders>
                  <w:top w:val="nil"/>
                  <w:left w:val="nil"/>
                  <w:bottom w:val="nil"/>
                  <w:right w:val="nil"/>
                </w:tcBorders>
              </w:tcPr>
            </w:tcPrChange>
          </w:tcPr>
          <w:p w14:paraId="621664C7" w14:textId="04EE681D" w:rsidR="00C10026" w:rsidRDefault="00C10026" w:rsidP="003B764D">
            <w:pPr>
              <w:spacing w:after="0" w:line="240" w:lineRule="auto"/>
              <w:jc w:val="center"/>
              <w:rPr>
                <w:ins w:id="427" w:author="Stefanie Lane" w:date="2022-09-14T13:48:00Z"/>
                <w:rFonts w:ascii="Calibri" w:eastAsia="Times New Roman" w:hAnsi="Calibri" w:cs="Calibri"/>
                <w:color w:val="000000"/>
              </w:rPr>
            </w:pPr>
            <w:ins w:id="428" w:author="Stefanie Lane" w:date="2022-09-14T13:48:00Z">
              <w:r>
                <w:rPr>
                  <w:rFonts w:ascii="Calibri" w:eastAsia="Times New Roman" w:hAnsi="Calibri" w:cs="Calibri"/>
                  <w:color w:val="000000"/>
                </w:rPr>
                <w:t>Ecology</w:t>
              </w:r>
            </w:ins>
          </w:p>
        </w:tc>
        <w:tc>
          <w:tcPr>
            <w:tcW w:w="1366" w:type="dxa"/>
            <w:tcBorders>
              <w:top w:val="nil"/>
              <w:left w:val="nil"/>
              <w:bottom w:val="nil"/>
              <w:right w:val="single" w:sz="8" w:space="0" w:color="auto"/>
            </w:tcBorders>
            <w:tcPrChange w:id="429" w:author="Stefanie Lane" w:date="2022-09-14T15:00:00Z">
              <w:tcPr>
                <w:tcW w:w="1710" w:type="dxa"/>
                <w:tcBorders>
                  <w:top w:val="nil"/>
                  <w:left w:val="nil"/>
                  <w:bottom w:val="nil"/>
                  <w:right w:val="single" w:sz="8" w:space="0" w:color="auto"/>
                </w:tcBorders>
              </w:tcPr>
            </w:tcPrChange>
          </w:tcPr>
          <w:p w14:paraId="65077877" w14:textId="06A4246F" w:rsidR="00C10026" w:rsidRPr="00DC704D" w:rsidRDefault="00C10026" w:rsidP="003B764D">
            <w:pPr>
              <w:spacing w:after="0" w:line="240" w:lineRule="auto"/>
              <w:jc w:val="center"/>
              <w:rPr>
                <w:ins w:id="430" w:author="Stefanie Lane" w:date="2022-09-14T13:47:00Z"/>
                <w:rFonts w:ascii="Calibri" w:eastAsia="Times New Roman" w:hAnsi="Calibri" w:cs="Calibri"/>
                <w:color w:val="000000"/>
              </w:rPr>
            </w:pPr>
            <w:ins w:id="431" w:author="Stefanie Lane" w:date="2022-09-14T13:47:00Z">
              <w:r>
                <w:rPr>
                  <w:rFonts w:ascii="Calibri" w:eastAsia="Times New Roman" w:hAnsi="Calibri" w:cs="Calibri"/>
                  <w:color w:val="000000"/>
                </w:rPr>
                <w:t>Clade</w:t>
              </w:r>
            </w:ins>
          </w:p>
        </w:tc>
        <w:tc>
          <w:tcPr>
            <w:tcW w:w="1002" w:type="dxa"/>
            <w:tcBorders>
              <w:top w:val="nil"/>
              <w:left w:val="nil"/>
              <w:bottom w:val="nil"/>
              <w:right w:val="nil"/>
            </w:tcBorders>
            <w:tcPrChange w:id="432" w:author="Stefanie Lane" w:date="2022-09-14T15:00:00Z">
              <w:tcPr>
                <w:tcW w:w="1080" w:type="dxa"/>
                <w:tcBorders>
                  <w:top w:val="nil"/>
                  <w:left w:val="nil"/>
                  <w:bottom w:val="nil"/>
                  <w:right w:val="nil"/>
                </w:tcBorders>
              </w:tcPr>
            </w:tcPrChange>
          </w:tcPr>
          <w:p w14:paraId="7AF18F3F" w14:textId="019EC536" w:rsidR="00C10026" w:rsidRDefault="00C10026" w:rsidP="001D045E">
            <w:pPr>
              <w:spacing w:after="0" w:line="240" w:lineRule="auto"/>
              <w:jc w:val="center"/>
              <w:rPr>
                <w:ins w:id="433" w:author="Stefanie Lane" w:date="2022-09-14T13:57:00Z"/>
                <w:rFonts w:ascii="Calibri" w:eastAsia="Times New Roman" w:hAnsi="Calibri" w:cs="Calibri"/>
                <w:color w:val="000000"/>
              </w:rPr>
            </w:pPr>
            <w:ins w:id="434" w:author="Stefanie Lane" w:date="2022-09-14T14:00:00Z">
              <w:r>
                <w:rPr>
                  <w:rFonts w:ascii="Calibri" w:eastAsia="Times New Roman" w:hAnsi="Calibri" w:cs="Calibri"/>
                  <w:color w:val="000000"/>
                </w:rPr>
                <w:t>Root</w:t>
              </w:r>
            </w:ins>
          </w:p>
        </w:tc>
        <w:tc>
          <w:tcPr>
            <w:tcW w:w="681" w:type="dxa"/>
            <w:tcBorders>
              <w:top w:val="nil"/>
              <w:left w:val="nil"/>
              <w:bottom w:val="nil"/>
              <w:right w:val="nil"/>
            </w:tcBorders>
            <w:tcPrChange w:id="435" w:author="Stefanie Lane" w:date="2022-09-14T15:00:00Z">
              <w:tcPr>
                <w:tcW w:w="1340" w:type="dxa"/>
                <w:tcBorders>
                  <w:top w:val="nil"/>
                  <w:left w:val="nil"/>
                  <w:bottom w:val="nil"/>
                  <w:right w:val="nil"/>
                </w:tcBorders>
              </w:tcPr>
            </w:tcPrChange>
          </w:tcPr>
          <w:p w14:paraId="6C82001D" w14:textId="7D3FF4D4" w:rsidR="00C10026" w:rsidRDefault="00C10026" w:rsidP="001D045E">
            <w:pPr>
              <w:spacing w:after="0" w:line="240" w:lineRule="auto"/>
              <w:jc w:val="center"/>
              <w:rPr>
                <w:ins w:id="436" w:author="Stefanie Lane" w:date="2022-09-14T15:00:00Z"/>
                <w:rFonts w:ascii="Calibri" w:eastAsia="Times New Roman" w:hAnsi="Calibri" w:cs="Calibri"/>
                <w:color w:val="000000"/>
              </w:rPr>
            </w:pPr>
            <w:ins w:id="437" w:author="Stefanie Lane" w:date="2022-09-14T15:00:00Z">
              <w:r>
                <w:rPr>
                  <w:rFonts w:ascii="Calibri" w:eastAsia="Times New Roman" w:hAnsi="Calibri" w:cs="Calibri"/>
                  <w:color w:val="000000"/>
                </w:rPr>
                <w:t>Life</w:t>
              </w:r>
            </w:ins>
          </w:p>
        </w:tc>
        <w:tc>
          <w:tcPr>
            <w:tcW w:w="1139" w:type="dxa"/>
            <w:tcBorders>
              <w:top w:val="nil"/>
              <w:left w:val="nil"/>
              <w:bottom w:val="nil"/>
              <w:right w:val="single" w:sz="8" w:space="0" w:color="auto"/>
            </w:tcBorders>
            <w:tcPrChange w:id="438" w:author="Stefanie Lane" w:date="2022-09-14T15:00:00Z">
              <w:tcPr>
                <w:tcW w:w="1340" w:type="dxa"/>
                <w:tcBorders>
                  <w:top w:val="nil"/>
                  <w:left w:val="nil"/>
                  <w:bottom w:val="nil"/>
                  <w:right w:val="single" w:sz="8" w:space="0" w:color="auto"/>
                </w:tcBorders>
              </w:tcPr>
            </w:tcPrChange>
          </w:tcPr>
          <w:p w14:paraId="7465ACAC" w14:textId="2E7C2AC8" w:rsidR="00C10026" w:rsidRDefault="00C10026" w:rsidP="001D045E">
            <w:pPr>
              <w:spacing w:after="0" w:line="240" w:lineRule="auto"/>
              <w:jc w:val="center"/>
              <w:rPr>
                <w:ins w:id="439" w:author="Stefanie Lane" w:date="2022-09-14T13:47:00Z"/>
                <w:rFonts w:ascii="Calibri" w:eastAsia="Times New Roman" w:hAnsi="Calibri" w:cs="Calibri"/>
                <w:color w:val="000000"/>
              </w:rPr>
              <w:pPrChange w:id="440" w:author="Stefanie Lane" w:date="2022-09-14T13:47:00Z">
                <w:pPr>
                  <w:spacing w:after="0" w:line="240" w:lineRule="auto"/>
                  <w:jc w:val="center"/>
                </w:pPr>
              </w:pPrChange>
            </w:pPr>
            <w:ins w:id="441" w:author="Stefanie Lane" w:date="2022-09-14T13:47:00Z">
              <w:r>
                <w:rPr>
                  <w:rFonts w:ascii="Calibri" w:eastAsia="Times New Roman" w:hAnsi="Calibri" w:cs="Calibri"/>
                  <w:color w:val="000000"/>
                </w:rPr>
                <w:t>Function</w:t>
              </w:r>
            </w:ins>
          </w:p>
        </w:tc>
      </w:tr>
      <w:tr w:rsidR="00C10026" w:rsidRPr="00DC704D" w14:paraId="5D810974" w14:textId="1CC077D3" w:rsidTr="00C10026">
        <w:trPr>
          <w:trHeight w:val="290"/>
          <w:ins w:id="442" w:author="Stefanie Lane" w:date="2022-09-14T13:46:00Z"/>
          <w:trPrChange w:id="443"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444" w:author="Stefanie Lane" w:date="2022-09-14T15:00:00Z">
              <w:tcPr>
                <w:tcW w:w="2583" w:type="dxa"/>
                <w:tcBorders>
                  <w:top w:val="nil"/>
                  <w:left w:val="nil"/>
                  <w:bottom w:val="nil"/>
                  <w:right w:val="nil"/>
                </w:tcBorders>
                <w:shd w:val="clear" w:color="auto" w:fill="auto"/>
                <w:noWrap/>
                <w:vAlign w:val="bottom"/>
                <w:hideMark/>
              </w:tcPr>
            </w:tcPrChange>
          </w:tcPr>
          <w:p w14:paraId="430206A4" w14:textId="77777777" w:rsidR="00C10026" w:rsidRPr="00646EA5" w:rsidRDefault="00C10026" w:rsidP="003B764D">
            <w:pPr>
              <w:spacing w:after="0" w:line="240" w:lineRule="auto"/>
              <w:rPr>
                <w:ins w:id="445" w:author="Stefanie Lane" w:date="2022-09-14T13:46:00Z"/>
                <w:rFonts w:ascii="Calibri" w:eastAsia="Times New Roman" w:hAnsi="Calibri" w:cs="Calibri"/>
                <w:i/>
                <w:iCs/>
                <w:strike/>
                <w:color w:val="000000"/>
                <w:rPrChange w:id="446" w:author="Stefanie Lane" w:date="2022-09-14T14:56:00Z">
                  <w:rPr>
                    <w:ins w:id="447" w:author="Stefanie Lane" w:date="2022-09-14T13:46:00Z"/>
                    <w:rFonts w:ascii="Calibri" w:eastAsia="Times New Roman" w:hAnsi="Calibri" w:cs="Calibri"/>
                    <w:i/>
                    <w:iCs/>
                    <w:color w:val="000000"/>
                  </w:rPr>
                </w:rPrChange>
              </w:rPr>
            </w:pPr>
            <w:proofErr w:type="spellStart"/>
            <w:ins w:id="448" w:author="Stefanie Lane" w:date="2022-09-14T13:46:00Z">
              <w:r w:rsidRPr="00646EA5">
                <w:rPr>
                  <w:rFonts w:ascii="Calibri" w:eastAsia="Times New Roman" w:hAnsi="Calibri" w:cs="Calibri"/>
                  <w:i/>
                  <w:iCs/>
                  <w:strike/>
                  <w:color w:val="000000"/>
                  <w:rPrChange w:id="449" w:author="Stefanie Lane" w:date="2022-09-14T14:56:00Z">
                    <w:rPr>
                      <w:rFonts w:ascii="Calibri" w:eastAsia="Times New Roman" w:hAnsi="Calibri" w:cs="Calibri"/>
                      <w:i/>
                      <w:iCs/>
                      <w:color w:val="000000"/>
                    </w:rPr>
                  </w:rPrChange>
                </w:rPr>
                <w:t>Alisma</w:t>
              </w:r>
              <w:proofErr w:type="spellEnd"/>
              <w:r w:rsidRPr="00646EA5">
                <w:rPr>
                  <w:rFonts w:ascii="Calibri" w:eastAsia="Times New Roman" w:hAnsi="Calibri" w:cs="Calibri"/>
                  <w:i/>
                  <w:iCs/>
                  <w:strike/>
                  <w:color w:val="000000"/>
                  <w:rPrChange w:id="450" w:author="Stefanie Lane" w:date="2022-09-14T14:56:00Z">
                    <w:rPr>
                      <w:rFonts w:ascii="Calibri" w:eastAsia="Times New Roman" w:hAnsi="Calibri" w:cs="Calibri"/>
                      <w:i/>
                      <w:iCs/>
                      <w:color w:val="000000"/>
                    </w:rPr>
                  </w:rPrChange>
                </w:rPr>
                <w:t xml:space="preserve"> </w:t>
              </w:r>
              <w:proofErr w:type="spellStart"/>
              <w:r w:rsidRPr="00646EA5">
                <w:rPr>
                  <w:rFonts w:ascii="Calibri" w:eastAsia="Times New Roman" w:hAnsi="Calibri" w:cs="Calibri"/>
                  <w:i/>
                  <w:iCs/>
                  <w:strike/>
                  <w:color w:val="000000"/>
                  <w:rPrChange w:id="451" w:author="Stefanie Lane" w:date="2022-09-14T14:56:00Z">
                    <w:rPr>
                      <w:rFonts w:ascii="Calibri" w:eastAsia="Times New Roman" w:hAnsi="Calibri" w:cs="Calibri"/>
                      <w:i/>
                      <w:iCs/>
                      <w:color w:val="000000"/>
                    </w:rPr>
                  </w:rPrChange>
                </w:rPr>
                <w:t>plantago</w:t>
              </w:r>
              <w:proofErr w:type="spellEnd"/>
              <w:r w:rsidRPr="00646EA5">
                <w:rPr>
                  <w:rFonts w:ascii="Calibri" w:eastAsia="Times New Roman" w:hAnsi="Calibri" w:cs="Calibri"/>
                  <w:i/>
                  <w:iCs/>
                  <w:strike/>
                  <w:color w:val="000000"/>
                  <w:rPrChange w:id="452" w:author="Stefanie Lane" w:date="2022-09-14T14:56:00Z">
                    <w:rPr>
                      <w:rFonts w:ascii="Calibri" w:eastAsia="Times New Roman" w:hAnsi="Calibri" w:cs="Calibri"/>
                      <w:i/>
                      <w:iCs/>
                      <w:color w:val="000000"/>
                    </w:rPr>
                  </w:rPrChange>
                </w:rPr>
                <w:t xml:space="preserve"> aquatica</w:t>
              </w:r>
            </w:ins>
          </w:p>
        </w:tc>
        <w:tc>
          <w:tcPr>
            <w:tcW w:w="837" w:type="dxa"/>
            <w:tcBorders>
              <w:top w:val="nil"/>
              <w:left w:val="nil"/>
              <w:bottom w:val="nil"/>
              <w:right w:val="single" w:sz="8" w:space="0" w:color="auto"/>
            </w:tcBorders>
            <w:shd w:val="clear" w:color="auto" w:fill="auto"/>
            <w:noWrap/>
            <w:vAlign w:val="bottom"/>
            <w:hideMark/>
            <w:tcPrChange w:id="453"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52F00873" w14:textId="77777777" w:rsidR="00C10026" w:rsidRPr="00DC704D" w:rsidRDefault="00C10026" w:rsidP="003B764D">
            <w:pPr>
              <w:spacing w:after="0" w:line="240" w:lineRule="auto"/>
              <w:jc w:val="center"/>
              <w:rPr>
                <w:ins w:id="454" w:author="Stefanie Lane" w:date="2022-09-14T13:46:00Z"/>
                <w:rFonts w:ascii="Calibri" w:eastAsia="Times New Roman" w:hAnsi="Calibri" w:cs="Calibri"/>
                <w:color w:val="000000"/>
              </w:rPr>
            </w:pPr>
            <w:ins w:id="455"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456" w:author="Stefanie Lane" w:date="2022-09-14T15:00:00Z">
              <w:tcPr>
                <w:tcW w:w="1800" w:type="dxa"/>
                <w:tcBorders>
                  <w:top w:val="nil"/>
                  <w:left w:val="nil"/>
                  <w:bottom w:val="nil"/>
                  <w:right w:val="nil"/>
                </w:tcBorders>
              </w:tcPr>
            </w:tcPrChange>
          </w:tcPr>
          <w:p w14:paraId="5539CC6A" w14:textId="41D8C73A" w:rsidR="00C10026" w:rsidRPr="0050397C" w:rsidRDefault="00C10026" w:rsidP="003B764D">
            <w:pPr>
              <w:spacing w:after="0" w:line="240" w:lineRule="auto"/>
              <w:jc w:val="center"/>
              <w:rPr>
                <w:ins w:id="457" w:author="Stefanie Lane" w:date="2022-09-14T13:48:00Z"/>
                <w:rFonts w:ascii="Calibri" w:eastAsia="Times New Roman" w:hAnsi="Calibri" w:cs="Calibri"/>
                <w:strike/>
                <w:color w:val="000000"/>
                <w:rPrChange w:id="458" w:author="Stefanie Lane" w:date="2022-09-14T14:59:00Z">
                  <w:rPr>
                    <w:ins w:id="459" w:author="Stefanie Lane" w:date="2022-09-14T13:48:00Z"/>
                    <w:rFonts w:ascii="Calibri" w:eastAsia="Times New Roman" w:hAnsi="Calibri" w:cs="Calibri"/>
                    <w:color w:val="000000"/>
                  </w:rPr>
                </w:rPrChange>
              </w:rPr>
            </w:pPr>
            <w:ins w:id="460" w:author="Stefanie Lane" w:date="2022-09-14T13:48:00Z">
              <w:r w:rsidRPr="0050397C">
                <w:rPr>
                  <w:rFonts w:ascii="Calibri" w:eastAsia="Times New Roman" w:hAnsi="Calibri" w:cs="Calibri"/>
                  <w:strike/>
                  <w:color w:val="000000"/>
                  <w:rPrChange w:id="461" w:author="Stefanie Lane" w:date="2022-09-14T14:59:00Z">
                    <w:rPr>
                      <w:rFonts w:ascii="Calibri" w:eastAsia="Times New Roman" w:hAnsi="Calibri" w:cs="Calibri"/>
                      <w:color w:val="000000"/>
                    </w:rPr>
                  </w:rPrChange>
                </w:rPr>
                <w:t xml:space="preserve">Emergent </w:t>
              </w:r>
            </w:ins>
          </w:p>
        </w:tc>
        <w:tc>
          <w:tcPr>
            <w:tcW w:w="1366" w:type="dxa"/>
            <w:tcBorders>
              <w:top w:val="nil"/>
              <w:left w:val="nil"/>
              <w:bottom w:val="nil"/>
              <w:right w:val="single" w:sz="8" w:space="0" w:color="auto"/>
            </w:tcBorders>
            <w:tcPrChange w:id="462" w:author="Stefanie Lane" w:date="2022-09-14T15:00:00Z">
              <w:tcPr>
                <w:tcW w:w="1710" w:type="dxa"/>
                <w:tcBorders>
                  <w:top w:val="nil"/>
                  <w:left w:val="nil"/>
                  <w:bottom w:val="nil"/>
                  <w:right w:val="single" w:sz="8" w:space="0" w:color="auto"/>
                </w:tcBorders>
              </w:tcPr>
            </w:tcPrChange>
          </w:tcPr>
          <w:p w14:paraId="5D747C22" w14:textId="08F0CB6A" w:rsidR="00C10026" w:rsidRPr="0050397C" w:rsidRDefault="00C10026" w:rsidP="003B764D">
            <w:pPr>
              <w:spacing w:after="0" w:line="240" w:lineRule="auto"/>
              <w:jc w:val="center"/>
              <w:rPr>
                <w:ins w:id="463" w:author="Stefanie Lane" w:date="2022-09-14T13:47:00Z"/>
                <w:rFonts w:ascii="Calibri" w:eastAsia="Times New Roman" w:hAnsi="Calibri" w:cs="Calibri"/>
                <w:strike/>
                <w:color w:val="000000"/>
                <w:rPrChange w:id="464" w:author="Stefanie Lane" w:date="2022-09-14T14:59:00Z">
                  <w:rPr>
                    <w:ins w:id="465" w:author="Stefanie Lane" w:date="2022-09-14T13:47:00Z"/>
                    <w:rFonts w:ascii="Calibri" w:eastAsia="Times New Roman" w:hAnsi="Calibri" w:cs="Calibri"/>
                    <w:color w:val="000000"/>
                  </w:rPr>
                </w:rPrChange>
              </w:rPr>
            </w:pPr>
            <w:ins w:id="466" w:author="Stefanie Lane" w:date="2022-09-14T13:49:00Z">
              <w:r w:rsidRPr="0050397C">
                <w:rPr>
                  <w:rFonts w:ascii="Calibri" w:eastAsia="Times New Roman" w:hAnsi="Calibri" w:cs="Calibri"/>
                  <w:strike/>
                  <w:color w:val="000000"/>
                  <w:rPrChange w:id="467" w:author="Stefanie Lane" w:date="2022-09-14T14:59:00Z">
                    <w:rPr>
                      <w:rFonts w:ascii="Calibri" w:eastAsia="Times New Roman" w:hAnsi="Calibri" w:cs="Calibri"/>
                      <w:color w:val="000000"/>
                    </w:rPr>
                  </w:rPrChange>
                </w:rPr>
                <w:t>Forb</w:t>
              </w:r>
            </w:ins>
          </w:p>
        </w:tc>
        <w:tc>
          <w:tcPr>
            <w:tcW w:w="1002" w:type="dxa"/>
            <w:tcBorders>
              <w:top w:val="nil"/>
              <w:left w:val="nil"/>
              <w:bottom w:val="nil"/>
              <w:right w:val="nil"/>
            </w:tcBorders>
            <w:tcPrChange w:id="468" w:author="Stefanie Lane" w:date="2022-09-14T15:00:00Z">
              <w:tcPr>
                <w:tcW w:w="1080" w:type="dxa"/>
                <w:tcBorders>
                  <w:top w:val="nil"/>
                  <w:left w:val="nil"/>
                  <w:bottom w:val="nil"/>
                  <w:right w:val="nil"/>
                </w:tcBorders>
              </w:tcPr>
            </w:tcPrChange>
          </w:tcPr>
          <w:p w14:paraId="3E617245" w14:textId="77777777" w:rsidR="00C10026" w:rsidRPr="0050397C" w:rsidRDefault="00C10026" w:rsidP="003B764D">
            <w:pPr>
              <w:spacing w:after="0" w:line="240" w:lineRule="auto"/>
              <w:jc w:val="center"/>
              <w:rPr>
                <w:ins w:id="469" w:author="Stefanie Lane" w:date="2022-09-14T13:57:00Z"/>
                <w:rFonts w:ascii="Calibri" w:eastAsia="Times New Roman" w:hAnsi="Calibri" w:cs="Calibri"/>
                <w:strike/>
                <w:color w:val="000000"/>
                <w:rPrChange w:id="470" w:author="Stefanie Lane" w:date="2022-09-14T14:59:00Z">
                  <w:rPr>
                    <w:ins w:id="471" w:author="Stefanie Lane" w:date="2022-09-14T13:57:00Z"/>
                    <w:rFonts w:ascii="Calibri" w:eastAsia="Times New Roman" w:hAnsi="Calibri" w:cs="Calibri"/>
                    <w:color w:val="000000"/>
                  </w:rPr>
                </w:rPrChange>
              </w:rPr>
            </w:pPr>
          </w:p>
        </w:tc>
        <w:tc>
          <w:tcPr>
            <w:tcW w:w="681" w:type="dxa"/>
            <w:tcBorders>
              <w:top w:val="nil"/>
              <w:left w:val="nil"/>
              <w:bottom w:val="nil"/>
              <w:right w:val="nil"/>
            </w:tcBorders>
            <w:tcPrChange w:id="472" w:author="Stefanie Lane" w:date="2022-09-14T15:00:00Z">
              <w:tcPr>
                <w:tcW w:w="1340" w:type="dxa"/>
                <w:tcBorders>
                  <w:top w:val="nil"/>
                  <w:left w:val="nil"/>
                  <w:bottom w:val="nil"/>
                  <w:right w:val="nil"/>
                </w:tcBorders>
              </w:tcPr>
            </w:tcPrChange>
          </w:tcPr>
          <w:p w14:paraId="15CE22CC" w14:textId="77777777" w:rsidR="00C10026" w:rsidRPr="0050397C" w:rsidRDefault="00C10026" w:rsidP="003B764D">
            <w:pPr>
              <w:spacing w:after="0" w:line="240" w:lineRule="auto"/>
              <w:jc w:val="center"/>
              <w:rPr>
                <w:ins w:id="473" w:author="Stefanie Lane" w:date="2022-09-14T15:00:00Z"/>
                <w:rFonts w:ascii="Calibri" w:eastAsia="Times New Roman" w:hAnsi="Calibri" w:cs="Calibri"/>
                <w:strike/>
                <w:color w:val="000000"/>
                <w:rPrChange w:id="474" w:author="Stefanie Lane" w:date="2022-09-14T14:59:00Z">
                  <w:rPr>
                    <w:ins w:id="475" w:author="Stefanie Lane" w:date="2022-09-14T15:00:00Z"/>
                    <w:rFonts w:ascii="Calibri" w:eastAsia="Times New Roman" w:hAnsi="Calibri" w:cs="Calibri"/>
                    <w:strike/>
                    <w:color w:val="000000"/>
                  </w:rPr>
                </w:rPrChange>
              </w:rPr>
            </w:pPr>
          </w:p>
        </w:tc>
        <w:tc>
          <w:tcPr>
            <w:tcW w:w="1139" w:type="dxa"/>
            <w:tcBorders>
              <w:top w:val="nil"/>
              <w:left w:val="nil"/>
              <w:bottom w:val="nil"/>
              <w:right w:val="single" w:sz="8" w:space="0" w:color="auto"/>
            </w:tcBorders>
            <w:tcPrChange w:id="476" w:author="Stefanie Lane" w:date="2022-09-14T15:00:00Z">
              <w:tcPr>
                <w:tcW w:w="1340" w:type="dxa"/>
                <w:tcBorders>
                  <w:top w:val="nil"/>
                  <w:left w:val="nil"/>
                  <w:bottom w:val="nil"/>
                  <w:right w:val="single" w:sz="8" w:space="0" w:color="auto"/>
                </w:tcBorders>
              </w:tcPr>
            </w:tcPrChange>
          </w:tcPr>
          <w:p w14:paraId="1EC1A3D6" w14:textId="6C5862AB" w:rsidR="00C10026" w:rsidRPr="0050397C" w:rsidRDefault="00C10026" w:rsidP="003B764D">
            <w:pPr>
              <w:spacing w:after="0" w:line="240" w:lineRule="auto"/>
              <w:jc w:val="center"/>
              <w:rPr>
                <w:ins w:id="477" w:author="Stefanie Lane" w:date="2022-09-14T13:47:00Z"/>
                <w:rFonts w:ascii="Calibri" w:eastAsia="Times New Roman" w:hAnsi="Calibri" w:cs="Calibri"/>
                <w:strike/>
                <w:color w:val="000000"/>
                <w:rPrChange w:id="478" w:author="Stefanie Lane" w:date="2022-09-14T14:59:00Z">
                  <w:rPr>
                    <w:ins w:id="479" w:author="Stefanie Lane" w:date="2022-09-14T13:47:00Z"/>
                    <w:rFonts w:ascii="Calibri" w:eastAsia="Times New Roman" w:hAnsi="Calibri" w:cs="Calibri"/>
                    <w:color w:val="000000"/>
                  </w:rPr>
                </w:rPrChange>
              </w:rPr>
            </w:pPr>
          </w:p>
        </w:tc>
      </w:tr>
      <w:tr w:rsidR="00C10026" w:rsidRPr="00DC704D" w14:paraId="3D60C514" w14:textId="2A2DAF1E" w:rsidTr="00C10026">
        <w:trPr>
          <w:trHeight w:val="290"/>
          <w:ins w:id="480" w:author="Stefanie Lane" w:date="2022-09-14T13:46:00Z"/>
          <w:trPrChange w:id="481"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482"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3A5493A3" w14:textId="77777777" w:rsidR="00C10026" w:rsidRPr="00DC704D" w:rsidRDefault="00C10026" w:rsidP="003B764D">
            <w:pPr>
              <w:spacing w:after="0" w:line="240" w:lineRule="auto"/>
              <w:rPr>
                <w:ins w:id="483" w:author="Stefanie Lane" w:date="2022-09-14T13:46:00Z"/>
                <w:rFonts w:ascii="Calibri" w:eastAsia="Times New Roman" w:hAnsi="Calibri" w:cs="Calibri"/>
                <w:i/>
                <w:iCs/>
                <w:color w:val="000000"/>
              </w:rPr>
            </w:pPr>
            <w:ins w:id="484" w:author="Stefanie Lane" w:date="2022-09-14T13:46:00Z">
              <w:r w:rsidRPr="00DC704D">
                <w:rPr>
                  <w:rFonts w:ascii="Calibri" w:eastAsia="Times New Roman" w:hAnsi="Calibri" w:cs="Calibri"/>
                  <w:i/>
                  <w:iCs/>
                  <w:color w:val="000000"/>
                </w:rPr>
                <w:t xml:space="preserve">Alopecurus </w:t>
              </w:r>
              <w:proofErr w:type="spellStart"/>
              <w:r w:rsidRPr="00DC704D">
                <w:rPr>
                  <w:rFonts w:ascii="Calibri" w:eastAsia="Times New Roman" w:hAnsi="Calibri" w:cs="Calibri"/>
                  <w:i/>
                  <w:iCs/>
                  <w:color w:val="000000"/>
                </w:rPr>
                <w:t>geniculatus</w:t>
              </w:r>
              <w:proofErr w:type="spellEnd"/>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485"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5688137F" w14:textId="77777777" w:rsidR="00C10026" w:rsidRPr="00DC704D" w:rsidRDefault="00C10026" w:rsidP="003B764D">
            <w:pPr>
              <w:spacing w:after="0" w:line="240" w:lineRule="auto"/>
              <w:jc w:val="center"/>
              <w:rPr>
                <w:ins w:id="486" w:author="Stefanie Lane" w:date="2022-09-14T13:46:00Z"/>
                <w:rFonts w:ascii="Calibri" w:eastAsia="Times New Roman" w:hAnsi="Calibri" w:cs="Calibri"/>
                <w:color w:val="000000"/>
              </w:rPr>
            </w:pPr>
            <w:ins w:id="487"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488" w:author="Stefanie Lane" w:date="2022-09-14T15:00:00Z">
              <w:tcPr>
                <w:tcW w:w="1800" w:type="dxa"/>
                <w:tcBorders>
                  <w:top w:val="single" w:sz="4" w:space="0" w:color="auto"/>
                  <w:left w:val="nil"/>
                  <w:bottom w:val="single" w:sz="4" w:space="0" w:color="auto"/>
                  <w:right w:val="nil"/>
                </w:tcBorders>
              </w:tcPr>
            </w:tcPrChange>
          </w:tcPr>
          <w:p w14:paraId="48FDF944" w14:textId="5A8C521C" w:rsidR="00C10026" w:rsidRPr="00DC704D" w:rsidRDefault="00C10026" w:rsidP="003B764D">
            <w:pPr>
              <w:spacing w:after="0" w:line="240" w:lineRule="auto"/>
              <w:jc w:val="center"/>
              <w:rPr>
                <w:ins w:id="489" w:author="Stefanie Lane" w:date="2022-09-14T13:48:00Z"/>
                <w:rFonts w:ascii="Calibri" w:eastAsia="Times New Roman" w:hAnsi="Calibri" w:cs="Calibri"/>
                <w:color w:val="000000"/>
              </w:rPr>
            </w:pPr>
            <w:ins w:id="490" w:author="Stefanie Lane" w:date="2022-09-14T13:49:00Z">
              <w:r>
                <w:rPr>
                  <w:rFonts w:ascii="Calibri" w:eastAsia="Times New Roman" w:hAnsi="Calibri" w:cs="Calibri"/>
                  <w:color w:val="000000"/>
                </w:rPr>
                <w:t>Mesic</w:t>
              </w:r>
            </w:ins>
          </w:p>
        </w:tc>
        <w:tc>
          <w:tcPr>
            <w:tcW w:w="1366" w:type="dxa"/>
            <w:tcBorders>
              <w:top w:val="single" w:sz="4" w:space="0" w:color="auto"/>
              <w:left w:val="nil"/>
              <w:bottom w:val="single" w:sz="4" w:space="0" w:color="auto"/>
              <w:right w:val="single" w:sz="8" w:space="0" w:color="auto"/>
            </w:tcBorders>
            <w:tcPrChange w:id="491" w:author="Stefanie Lane" w:date="2022-09-14T15:00:00Z">
              <w:tcPr>
                <w:tcW w:w="1710" w:type="dxa"/>
                <w:tcBorders>
                  <w:top w:val="single" w:sz="4" w:space="0" w:color="auto"/>
                  <w:left w:val="nil"/>
                  <w:bottom w:val="single" w:sz="4" w:space="0" w:color="auto"/>
                  <w:right w:val="single" w:sz="8" w:space="0" w:color="auto"/>
                </w:tcBorders>
              </w:tcPr>
            </w:tcPrChange>
          </w:tcPr>
          <w:p w14:paraId="58030041" w14:textId="7E33EA6D" w:rsidR="00C10026" w:rsidRPr="00DC704D" w:rsidRDefault="00C10026" w:rsidP="003B764D">
            <w:pPr>
              <w:spacing w:after="0" w:line="240" w:lineRule="auto"/>
              <w:jc w:val="center"/>
              <w:rPr>
                <w:ins w:id="492" w:author="Stefanie Lane" w:date="2022-09-14T13:47:00Z"/>
                <w:rFonts w:ascii="Calibri" w:eastAsia="Times New Roman" w:hAnsi="Calibri" w:cs="Calibri"/>
                <w:color w:val="000000"/>
              </w:rPr>
            </w:pPr>
            <w:ins w:id="493" w:author="Stefanie Lane" w:date="2022-09-14T13:49:00Z">
              <w:r>
                <w:rPr>
                  <w:rFonts w:ascii="Calibri" w:eastAsia="Times New Roman" w:hAnsi="Calibri" w:cs="Calibri"/>
                  <w:color w:val="000000"/>
                </w:rPr>
                <w:t>gramino</w:t>
              </w:r>
            </w:ins>
            <w:ins w:id="494" w:author="Stefanie Lane" w:date="2022-09-14T13:50:00Z">
              <w:r>
                <w:rPr>
                  <w:rFonts w:ascii="Calibri" w:eastAsia="Times New Roman" w:hAnsi="Calibri" w:cs="Calibri"/>
                  <w:color w:val="000000"/>
                </w:rPr>
                <w:t>id</w:t>
              </w:r>
            </w:ins>
          </w:p>
        </w:tc>
        <w:tc>
          <w:tcPr>
            <w:tcW w:w="1002" w:type="dxa"/>
            <w:tcBorders>
              <w:top w:val="single" w:sz="4" w:space="0" w:color="auto"/>
              <w:left w:val="nil"/>
              <w:bottom w:val="single" w:sz="4" w:space="0" w:color="auto"/>
              <w:right w:val="nil"/>
            </w:tcBorders>
            <w:tcPrChange w:id="495" w:author="Stefanie Lane" w:date="2022-09-14T15:00:00Z">
              <w:tcPr>
                <w:tcW w:w="1080" w:type="dxa"/>
                <w:tcBorders>
                  <w:top w:val="single" w:sz="4" w:space="0" w:color="auto"/>
                  <w:left w:val="nil"/>
                  <w:bottom w:val="single" w:sz="4" w:space="0" w:color="auto"/>
                  <w:right w:val="nil"/>
                </w:tcBorders>
              </w:tcPr>
            </w:tcPrChange>
          </w:tcPr>
          <w:p w14:paraId="1DCCDA7C" w14:textId="77777777" w:rsidR="00C10026" w:rsidRPr="00DC704D" w:rsidRDefault="00C10026" w:rsidP="003B764D">
            <w:pPr>
              <w:spacing w:after="0" w:line="240" w:lineRule="auto"/>
              <w:jc w:val="center"/>
              <w:rPr>
                <w:ins w:id="496"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497" w:author="Stefanie Lane" w:date="2022-09-14T15:00:00Z">
              <w:tcPr>
                <w:tcW w:w="1340" w:type="dxa"/>
                <w:tcBorders>
                  <w:top w:val="single" w:sz="4" w:space="0" w:color="auto"/>
                  <w:left w:val="nil"/>
                  <w:bottom w:val="single" w:sz="4" w:space="0" w:color="auto"/>
                  <w:right w:val="nil"/>
                </w:tcBorders>
              </w:tcPr>
            </w:tcPrChange>
          </w:tcPr>
          <w:p w14:paraId="050D77CD" w14:textId="77777777" w:rsidR="00C10026" w:rsidRPr="00DC704D" w:rsidRDefault="00C10026" w:rsidP="003B764D">
            <w:pPr>
              <w:spacing w:after="0" w:line="240" w:lineRule="auto"/>
              <w:jc w:val="center"/>
              <w:rPr>
                <w:ins w:id="498" w:author="Stefanie Lane" w:date="2022-09-14T15:00:00Z"/>
                <w:rFonts w:ascii="Calibri" w:eastAsia="Times New Roman" w:hAnsi="Calibri" w:cs="Calibri"/>
                <w:color w:val="000000"/>
              </w:rPr>
            </w:pPr>
          </w:p>
        </w:tc>
        <w:tc>
          <w:tcPr>
            <w:tcW w:w="1139" w:type="dxa"/>
            <w:tcBorders>
              <w:top w:val="single" w:sz="4" w:space="0" w:color="auto"/>
              <w:left w:val="nil"/>
              <w:bottom w:val="single" w:sz="4" w:space="0" w:color="auto"/>
              <w:right w:val="single" w:sz="8" w:space="0" w:color="auto"/>
            </w:tcBorders>
            <w:tcPrChange w:id="499" w:author="Stefanie Lane" w:date="2022-09-14T15:00:00Z">
              <w:tcPr>
                <w:tcW w:w="1340" w:type="dxa"/>
                <w:tcBorders>
                  <w:top w:val="single" w:sz="4" w:space="0" w:color="auto"/>
                  <w:left w:val="nil"/>
                  <w:bottom w:val="single" w:sz="4" w:space="0" w:color="auto"/>
                  <w:right w:val="single" w:sz="8" w:space="0" w:color="auto"/>
                </w:tcBorders>
              </w:tcPr>
            </w:tcPrChange>
          </w:tcPr>
          <w:p w14:paraId="35A3E4B2" w14:textId="39DA4172" w:rsidR="00C10026" w:rsidRPr="00DC704D" w:rsidRDefault="00C10026" w:rsidP="003B764D">
            <w:pPr>
              <w:spacing w:after="0" w:line="240" w:lineRule="auto"/>
              <w:jc w:val="center"/>
              <w:rPr>
                <w:ins w:id="500" w:author="Stefanie Lane" w:date="2022-09-14T13:47:00Z"/>
                <w:rFonts w:ascii="Calibri" w:eastAsia="Times New Roman" w:hAnsi="Calibri" w:cs="Calibri"/>
                <w:color w:val="000000"/>
              </w:rPr>
            </w:pPr>
          </w:p>
        </w:tc>
      </w:tr>
      <w:tr w:rsidR="00C10026" w:rsidRPr="00DC704D" w14:paraId="6F3CC0A0" w14:textId="654E0B4E" w:rsidTr="00C10026">
        <w:trPr>
          <w:trHeight w:val="290"/>
          <w:ins w:id="501" w:author="Stefanie Lane" w:date="2022-09-14T13:46:00Z"/>
          <w:trPrChange w:id="502"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503" w:author="Stefanie Lane" w:date="2022-09-14T15:00:00Z">
              <w:tcPr>
                <w:tcW w:w="2583" w:type="dxa"/>
                <w:tcBorders>
                  <w:top w:val="nil"/>
                  <w:left w:val="nil"/>
                  <w:bottom w:val="nil"/>
                  <w:right w:val="nil"/>
                </w:tcBorders>
                <w:shd w:val="clear" w:color="auto" w:fill="auto"/>
                <w:noWrap/>
                <w:vAlign w:val="bottom"/>
                <w:hideMark/>
              </w:tcPr>
            </w:tcPrChange>
          </w:tcPr>
          <w:p w14:paraId="44757738" w14:textId="77777777" w:rsidR="00C10026" w:rsidRPr="00DC704D" w:rsidRDefault="00C10026" w:rsidP="003B764D">
            <w:pPr>
              <w:spacing w:after="0" w:line="240" w:lineRule="auto"/>
              <w:rPr>
                <w:ins w:id="504" w:author="Stefanie Lane" w:date="2022-09-14T13:46:00Z"/>
                <w:rFonts w:ascii="Calibri" w:eastAsia="Times New Roman" w:hAnsi="Calibri" w:cs="Calibri"/>
                <w:i/>
                <w:iCs/>
                <w:color w:val="000000"/>
              </w:rPr>
            </w:pPr>
            <w:ins w:id="505" w:author="Stefanie Lane" w:date="2022-09-14T13:46:00Z">
              <w:r w:rsidRPr="00DC704D">
                <w:rPr>
                  <w:rFonts w:ascii="Calibri" w:eastAsia="Times New Roman" w:hAnsi="Calibri" w:cs="Calibri"/>
                  <w:i/>
                  <w:iCs/>
                  <w:color w:val="000000"/>
                </w:rPr>
                <w:t>Bidens cernua</w:t>
              </w:r>
            </w:ins>
          </w:p>
        </w:tc>
        <w:tc>
          <w:tcPr>
            <w:tcW w:w="837" w:type="dxa"/>
            <w:tcBorders>
              <w:top w:val="nil"/>
              <w:left w:val="nil"/>
              <w:bottom w:val="nil"/>
              <w:right w:val="single" w:sz="8" w:space="0" w:color="auto"/>
            </w:tcBorders>
            <w:shd w:val="clear" w:color="auto" w:fill="auto"/>
            <w:noWrap/>
            <w:vAlign w:val="bottom"/>
            <w:hideMark/>
            <w:tcPrChange w:id="506"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22B40551" w14:textId="77777777" w:rsidR="00C10026" w:rsidRPr="00DC704D" w:rsidRDefault="00C10026" w:rsidP="003B764D">
            <w:pPr>
              <w:spacing w:after="0" w:line="240" w:lineRule="auto"/>
              <w:jc w:val="center"/>
              <w:rPr>
                <w:ins w:id="507" w:author="Stefanie Lane" w:date="2022-09-14T13:46:00Z"/>
                <w:rFonts w:ascii="Calibri" w:eastAsia="Times New Roman" w:hAnsi="Calibri" w:cs="Calibri"/>
                <w:color w:val="000000"/>
              </w:rPr>
            </w:pPr>
            <w:ins w:id="508"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509" w:author="Stefanie Lane" w:date="2022-09-14T15:00:00Z">
              <w:tcPr>
                <w:tcW w:w="1800" w:type="dxa"/>
                <w:tcBorders>
                  <w:top w:val="nil"/>
                  <w:left w:val="nil"/>
                  <w:bottom w:val="nil"/>
                  <w:right w:val="nil"/>
                </w:tcBorders>
              </w:tcPr>
            </w:tcPrChange>
          </w:tcPr>
          <w:p w14:paraId="19F0736C" w14:textId="156FF83F" w:rsidR="00C10026" w:rsidRPr="00DC704D" w:rsidRDefault="00C10026" w:rsidP="003B764D">
            <w:pPr>
              <w:spacing w:after="0" w:line="240" w:lineRule="auto"/>
              <w:jc w:val="center"/>
              <w:rPr>
                <w:ins w:id="510" w:author="Stefanie Lane" w:date="2022-09-14T13:48:00Z"/>
                <w:rFonts w:ascii="Calibri" w:eastAsia="Times New Roman" w:hAnsi="Calibri" w:cs="Calibri"/>
                <w:color w:val="000000"/>
              </w:rPr>
            </w:pPr>
            <w:ins w:id="511" w:author="Stefanie Lane" w:date="2022-09-14T15:00:00Z">
              <w:r>
                <w:rPr>
                  <w:rFonts w:ascii="Calibri" w:eastAsia="Times New Roman" w:hAnsi="Calibri" w:cs="Calibri"/>
                  <w:color w:val="000000"/>
                </w:rPr>
                <w:t>Wetland/mesic</w:t>
              </w:r>
            </w:ins>
          </w:p>
        </w:tc>
        <w:tc>
          <w:tcPr>
            <w:tcW w:w="1366" w:type="dxa"/>
            <w:tcBorders>
              <w:top w:val="nil"/>
              <w:left w:val="nil"/>
              <w:bottom w:val="nil"/>
              <w:right w:val="single" w:sz="8" w:space="0" w:color="auto"/>
            </w:tcBorders>
            <w:tcPrChange w:id="512" w:author="Stefanie Lane" w:date="2022-09-14T15:00:00Z">
              <w:tcPr>
                <w:tcW w:w="1710" w:type="dxa"/>
                <w:tcBorders>
                  <w:top w:val="nil"/>
                  <w:left w:val="nil"/>
                  <w:bottom w:val="nil"/>
                  <w:right w:val="single" w:sz="8" w:space="0" w:color="auto"/>
                </w:tcBorders>
              </w:tcPr>
            </w:tcPrChange>
          </w:tcPr>
          <w:p w14:paraId="18156D33" w14:textId="73CF7189" w:rsidR="00C10026" w:rsidRPr="00DC704D" w:rsidRDefault="00C10026" w:rsidP="003B764D">
            <w:pPr>
              <w:spacing w:after="0" w:line="240" w:lineRule="auto"/>
              <w:jc w:val="center"/>
              <w:rPr>
                <w:ins w:id="513" w:author="Stefanie Lane" w:date="2022-09-14T13:47:00Z"/>
                <w:rFonts w:ascii="Calibri" w:eastAsia="Times New Roman" w:hAnsi="Calibri" w:cs="Calibri"/>
                <w:color w:val="000000"/>
              </w:rPr>
            </w:pPr>
            <w:ins w:id="514" w:author="Stefanie Lane" w:date="2022-09-14T13:49:00Z">
              <w:r>
                <w:rPr>
                  <w:rFonts w:ascii="Calibri" w:eastAsia="Times New Roman" w:hAnsi="Calibri" w:cs="Calibri"/>
                  <w:color w:val="000000"/>
                </w:rPr>
                <w:t>forb</w:t>
              </w:r>
            </w:ins>
          </w:p>
        </w:tc>
        <w:tc>
          <w:tcPr>
            <w:tcW w:w="1002" w:type="dxa"/>
            <w:tcBorders>
              <w:top w:val="nil"/>
              <w:left w:val="nil"/>
              <w:bottom w:val="nil"/>
              <w:right w:val="nil"/>
            </w:tcBorders>
            <w:tcPrChange w:id="515" w:author="Stefanie Lane" w:date="2022-09-14T15:00:00Z">
              <w:tcPr>
                <w:tcW w:w="1080" w:type="dxa"/>
                <w:tcBorders>
                  <w:top w:val="nil"/>
                  <w:left w:val="nil"/>
                  <w:bottom w:val="nil"/>
                  <w:right w:val="nil"/>
                </w:tcBorders>
              </w:tcPr>
            </w:tcPrChange>
          </w:tcPr>
          <w:p w14:paraId="4596E622" w14:textId="4068DF03" w:rsidR="00C10026" w:rsidRPr="00DC704D" w:rsidRDefault="00C10026" w:rsidP="003B764D">
            <w:pPr>
              <w:spacing w:after="0" w:line="240" w:lineRule="auto"/>
              <w:jc w:val="center"/>
              <w:rPr>
                <w:ins w:id="516" w:author="Stefanie Lane" w:date="2022-09-14T13:57:00Z"/>
                <w:rFonts w:ascii="Calibri" w:eastAsia="Times New Roman" w:hAnsi="Calibri" w:cs="Calibri"/>
                <w:color w:val="000000"/>
              </w:rPr>
            </w:pPr>
            <w:ins w:id="517" w:author="Stefanie Lane" w:date="2022-09-14T15:00:00Z">
              <w:r>
                <w:rPr>
                  <w:rFonts w:ascii="Calibri" w:eastAsia="Times New Roman" w:hAnsi="Calibri" w:cs="Calibri"/>
                  <w:color w:val="000000"/>
                </w:rPr>
                <w:t>fibrous</w:t>
              </w:r>
            </w:ins>
          </w:p>
        </w:tc>
        <w:tc>
          <w:tcPr>
            <w:tcW w:w="681" w:type="dxa"/>
            <w:tcBorders>
              <w:top w:val="nil"/>
              <w:left w:val="nil"/>
              <w:bottom w:val="nil"/>
              <w:right w:val="nil"/>
            </w:tcBorders>
            <w:tcPrChange w:id="518" w:author="Stefanie Lane" w:date="2022-09-14T15:00:00Z">
              <w:tcPr>
                <w:tcW w:w="1340" w:type="dxa"/>
                <w:tcBorders>
                  <w:top w:val="nil"/>
                  <w:left w:val="nil"/>
                  <w:bottom w:val="nil"/>
                  <w:right w:val="nil"/>
                </w:tcBorders>
              </w:tcPr>
            </w:tcPrChange>
          </w:tcPr>
          <w:p w14:paraId="62EC4B07" w14:textId="595CE38C" w:rsidR="00C10026" w:rsidRPr="00DC704D" w:rsidRDefault="00C10026" w:rsidP="003B764D">
            <w:pPr>
              <w:spacing w:after="0" w:line="240" w:lineRule="auto"/>
              <w:jc w:val="center"/>
              <w:rPr>
                <w:ins w:id="519" w:author="Stefanie Lane" w:date="2022-09-14T15:00:00Z"/>
                <w:rFonts w:ascii="Calibri" w:eastAsia="Times New Roman" w:hAnsi="Calibri" w:cs="Calibri"/>
                <w:color w:val="000000"/>
              </w:rPr>
            </w:pPr>
            <w:ins w:id="520" w:author="Stefanie Lane" w:date="2022-09-14T15:00:00Z">
              <w:r>
                <w:rPr>
                  <w:rFonts w:ascii="Calibri" w:eastAsia="Times New Roman" w:hAnsi="Calibri" w:cs="Calibri"/>
                  <w:color w:val="000000"/>
                </w:rPr>
                <w:t>per</w:t>
              </w:r>
            </w:ins>
          </w:p>
        </w:tc>
        <w:tc>
          <w:tcPr>
            <w:tcW w:w="1139" w:type="dxa"/>
            <w:tcBorders>
              <w:top w:val="nil"/>
              <w:left w:val="nil"/>
              <w:bottom w:val="nil"/>
              <w:right w:val="single" w:sz="8" w:space="0" w:color="auto"/>
            </w:tcBorders>
            <w:tcPrChange w:id="521" w:author="Stefanie Lane" w:date="2022-09-14T15:00:00Z">
              <w:tcPr>
                <w:tcW w:w="1340" w:type="dxa"/>
                <w:tcBorders>
                  <w:top w:val="nil"/>
                  <w:left w:val="nil"/>
                  <w:bottom w:val="nil"/>
                  <w:right w:val="single" w:sz="8" w:space="0" w:color="auto"/>
                </w:tcBorders>
              </w:tcPr>
            </w:tcPrChange>
          </w:tcPr>
          <w:p w14:paraId="7E149A2E" w14:textId="26353984" w:rsidR="00C10026" w:rsidRPr="00DC704D" w:rsidRDefault="00C10026" w:rsidP="003B764D">
            <w:pPr>
              <w:spacing w:after="0" w:line="240" w:lineRule="auto"/>
              <w:jc w:val="center"/>
              <w:rPr>
                <w:ins w:id="522" w:author="Stefanie Lane" w:date="2022-09-14T13:47:00Z"/>
                <w:rFonts w:ascii="Calibri" w:eastAsia="Times New Roman" w:hAnsi="Calibri" w:cs="Calibri"/>
                <w:color w:val="000000"/>
              </w:rPr>
            </w:pPr>
          </w:p>
        </w:tc>
      </w:tr>
      <w:tr w:rsidR="00C10026" w:rsidRPr="00DC704D" w14:paraId="48EDD0C6" w14:textId="681C37E9" w:rsidTr="00C10026">
        <w:trPr>
          <w:trHeight w:val="290"/>
          <w:ins w:id="523" w:author="Stefanie Lane" w:date="2022-09-14T13:46:00Z"/>
          <w:trPrChange w:id="524"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525"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08B6AFEA" w14:textId="77777777" w:rsidR="00C10026" w:rsidRPr="00DC704D" w:rsidRDefault="00C10026" w:rsidP="003B764D">
            <w:pPr>
              <w:spacing w:after="0" w:line="240" w:lineRule="auto"/>
              <w:rPr>
                <w:ins w:id="526" w:author="Stefanie Lane" w:date="2022-09-14T13:46:00Z"/>
                <w:rFonts w:ascii="Calibri" w:eastAsia="Times New Roman" w:hAnsi="Calibri" w:cs="Calibri"/>
                <w:i/>
                <w:iCs/>
                <w:color w:val="000000"/>
              </w:rPr>
            </w:pPr>
            <w:ins w:id="527" w:author="Stefanie Lane" w:date="2022-09-14T13:46:00Z">
              <w:r w:rsidRPr="00DC704D">
                <w:rPr>
                  <w:rFonts w:ascii="Calibri" w:eastAsia="Times New Roman" w:hAnsi="Calibri" w:cs="Calibri"/>
                  <w:i/>
                  <w:iCs/>
                  <w:color w:val="000000"/>
                </w:rPr>
                <w:t>Deschampsia caespitosa</w:t>
              </w:r>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528"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7DA548FB" w14:textId="77777777" w:rsidR="00C10026" w:rsidRPr="00DC704D" w:rsidRDefault="00C10026" w:rsidP="003B764D">
            <w:pPr>
              <w:spacing w:after="0" w:line="240" w:lineRule="auto"/>
              <w:jc w:val="center"/>
              <w:rPr>
                <w:ins w:id="529" w:author="Stefanie Lane" w:date="2022-09-14T13:46:00Z"/>
                <w:rFonts w:ascii="Calibri" w:eastAsia="Times New Roman" w:hAnsi="Calibri" w:cs="Calibri"/>
                <w:color w:val="000000"/>
              </w:rPr>
            </w:pPr>
            <w:ins w:id="530"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531" w:author="Stefanie Lane" w:date="2022-09-14T15:00:00Z">
              <w:tcPr>
                <w:tcW w:w="1800" w:type="dxa"/>
                <w:tcBorders>
                  <w:top w:val="single" w:sz="4" w:space="0" w:color="auto"/>
                  <w:left w:val="nil"/>
                  <w:bottom w:val="single" w:sz="4" w:space="0" w:color="auto"/>
                  <w:right w:val="nil"/>
                </w:tcBorders>
              </w:tcPr>
            </w:tcPrChange>
          </w:tcPr>
          <w:p w14:paraId="6FA42168" w14:textId="098E70A8" w:rsidR="00C10026" w:rsidRPr="00DC704D" w:rsidRDefault="00C10026" w:rsidP="003B764D">
            <w:pPr>
              <w:spacing w:after="0" w:line="240" w:lineRule="auto"/>
              <w:jc w:val="center"/>
              <w:rPr>
                <w:ins w:id="532" w:author="Stefanie Lane" w:date="2022-09-14T13:48:00Z"/>
                <w:rFonts w:ascii="Calibri" w:eastAsia="Times New Roman" w:hAnsi="Calibri" w:cs="Calibri"/>
                <w:color w:val="000000"/>
              </w:rPr>
            </w:pPr>
            <w:ins w:id="533" w:author="Stefanie Lane" w:date="2022-09-14T13:50:00Z">
              <w:r>
                <w:rPr>
                  <w:rFonts w:ascii="Calibri" w:eastAsia="Times New Roman" w:hAnsi="Calibri" w:cs="Calibri"/>
                  <w:color w:val="000000"/>
                </w:rPr>
                <w:t>mesic</w:t>
              </w:r>
            </w:ins>
          </w:p>
        </w:tc>
        <w:tc>
          <w:tcPr>
            <w:tcW w:w="1366" w:type="dxa"/>
            <w:tcBorders>
              <w:top w:val="single" w:sz="4" w:space="0" w:color="auto"/>
              <w:left w:val="nil"/>
              <w:bottom w:val="single" w:sz="4" w:space="0" w:color="auto"/>
              <w:right w:val="single" w:sz="8" w:space="0" w:color="auto"/>
            </w:tcBorders>
            <w:tcPrChange w:id="534" w:author="Stefanie Lane" w:date="2022-09-14T15:00:00Z">
              <w:tcPr>
                <w:tcW w:w="1710" w:type="dxa"/>
                <w:tcBorders>
                  <w:top w:val="single" w:sz="4" w:space="0" w:color="auto"/>
                  <w:left w:val="nil"/>
                  <w:bottom w:val="single" w:sz="4" w:space="0" w:color="auto"/>
                  <w:right w:val="single" w:sz="8" w:space="0" w:color="auto"/>
                </w:tcBorders>
              </w:tcPr>
            </w:tcPrChange>
          </w:tcPr>
          <w:p w14:paraId="4A79E061" w14:textId="77297490" w:rsidR="00C10026" w:rsidRPr="00DC704D" w:rsidRDefault="00C10026" w:rsidP="003B764D">
            <w:pPr>
              <w:spacing w:after="0" w:line="240" w:lineRule="auto"/>
              <w:jc w:val="center"/>
              <w:rPr>
                <w:ins w:id="535" w:author="Stefanie Lane" w:date="2022-09-14T13:47:00Z"/>
                <w:rFonts w:ascii="Calibri" w:eastAsia="Times New Roman" w:hAnsi="Calibri" w:cs="Calibri"/>
                <w:color w:val="000000"/>
              </w:rPr>
            </w:pPr>
            <w:ins w:id="536" w:author="Stefanie Lane" w:date="2022-09-14T13:49:00Z">
              <w:r>
                <w:rPr>
                  <w:rFonts w:ascii="Calibri" w:eastAsia="Times New Roman" w:hAnsi="Calibri" w:cs="Calibri"/>
                  <w:color w:val="000000"/>
                </w:rPr>
                <w:t>graminoid</w:t>
              </w:r>
            </w:ins>
          </w:p>
        </w:tc>
        <w:tc>
          <w:tcPr>
            <w:tcW w:w="1002" w:type="dxa"/>
            <w:tcBorders>
              <w:top w:val="single" w:sz="4" w:space="0" w:color="auto"/>
              <w:left w:val="nil"/>
              <w:bottom w:val="single" w:sz="4" w:space="0" w:color="auto"/>
              <w:right w:val="nil"/>
            </w:tcBorders>
            <w:tcPrChange w:id="537" w:author="Stefanie Lane" w:date="2022-09-14T15:00:00Z">
              <w:tcPr>
                <w:tcW w:w="1080" w:type="dxa"/>
                <w:tcBorders>
                  <w:top w:val="single" w:sz="4" w:space="0" w:color="auto"/>
                  <w:left w:val="nil"/>
                  <w:bottom w:val="single" w:sz="4" w:space="0" w:color="auto"/>
                  <w:right w:val="nil"/>
                </w:tcBorders>
              </w:tcPr>
            </w:tcPrChange>
          </w:tcPr>
          <w:p w14:paraId="281AE505" w14:textId="5F89AF21" w:rsidR="00C10026" w:rsidRPr="00DC704D" w:rsidRDefault="00C10026" w:rsidP="003B764D">
            <w:pPr>
              <w:spacing w:after="0" w:line="240" w:lineRule="auto"/>
              <w:jc w:val="center"/>
              <w:rPr>
                <w:ins w:id="538" w:author="Stefanie Lane" w:date="2022-09-14T13:57:00Z"/>
                <w:rFonts w:ascii="Calibri" w:eastAsia="Times New Roman" w:hAnsi="Calibri" w:cs="Calibri"/>
                <w:color w:val="000000"/>
              </w:rPr>
            </w:pPr>
            <w:ins w:id="539" w:author="Stefanie Lane" w:date="2022-09-14T14:00:00Z">
              <w:r>
                <w:rPr>
                  <w:rFonts w:ascii="Calibri" w:eastAsia="Times New Roman" w:hAnsi="Calibri" w:cs="Calibri"/>
                  <w:color w:val="000000"/>
                </w:rPr>
                <w:t>fibrous</w:t>
              </w:r>
            </w:ins>
          </w:p>
        </w:tc>
        <w:tc>
          <w:tcPr>
            <w:tcW w:w="681" w:type="dxa"/>
            <w:tcBorders>
              <w:top w:val="single" w:sz="4" w:space="0" w:color="auto"/>
              <w:left w:val="nil"/>
              <w:bottom w:val="single" w:sz="4" w:space="0" w:color="auto"/>
              <w:right w:val="nil"/>
            </w:tcBorders>
            <w:tcPrChange w:id="540" w:author="Stefanie Lane" w:date="2022-09-14T15:00:00Z">
              <w:tcPr>
                <w:tcW w:w="1340" w:type="dxa"/>
                <w:tcBorders>
                  <w:top w:val="single" w:sz="4" w:space="0" w:color="auto"/>
                  <w:left w:val="nil"/>
                  <w:bottom w:val="single" w:sz="4" w:space="0" w:color="auto"/>
                  <w:right w:val="nil"/>
                </w:tcBorders>
              </w:tcPr>
            </w:tcPrChange>
          </w:tcPr>
          <w:p w14:paraId="306EC27F" w14:textId="06603E90" w:rsidR="00C10026" w:rsidRPr="00DC704D" w:rsidRDefault="00C10026" w:rsidP="003B764D">
            <w:pPr>
              <w:spacing w:after="0" w:line="240" w:lineRule="auto"/>
              <w:jc w:val="center"/>
              <w:rPr>
                <w:ins w:id="541" w:author="Stefanie Lane" w:date="2022-09-14T15:00:00Z"/>
                <w:rFonts w:ascii="Calibri" w:eastAsia="Times New Roman" w:hAnsi="Calibri" w:cs="Calibri"/>
                <w:color w:val="000000"/>
              </w:rPr>
            </w:pPr>
            <w:ins w:id="542" w:author="Stefanie Lane" w:date="2022-09-14T15:00:00Z">
              <w:r>
                <w:rPr>
                  <w:rFonts w:ascii="Calibri" w:eastAsia="Times New Roman" w:hAnsi="Calibri" w:cs="Calibri"/>
                  <w:color w:val="000000"/>
                </w:rPr>
                <w:t>per</w:t>
              </w:r>
            </w:ins>
          </w:p>
        </w:tc>
        <w:tc>
          <w:tcPr>
            <w:tcW w:w="1139" w:type="dxa"/>
            <w:tcBorders>
              <w:top w:val="single" w:sz="4" w:space="0" w:color="auto"/>
              <w:left w:val="nil"/>
              <w:bottom w:val="single" w:sz="4" w:space="0" w:color="auto"/>
              <w:right w:val="single" w:sz="8" w:space="0" w:color="auto"/>
            </w:tcBorders>
            <w:tcPrChange w:id="543" w:author="Stefanie Lane" w:date="2022-09-14T15:00:00Z">
              <w:tcPr>
                <w:tcW w:w="1340" w:type="dxa"/>
                <w:tcBorders>
                  <w:top w:val="single" w:sz="4" w:space="0" w:color="auto"/>
                  <w:left w:val="nil"/>
                  <w:bottom w:val="single" w:sz="4" w:space="0" w:color="auto"/>
                  <w:right w:val="single" w:sz="8" w:space="0" w:color="auto"/>
                </w:tcBorders>
              </w:tcPr>
            </w:tcPrChange>
          </w:tcPr>
          <w:p w14:paraId="1D99C5A1" w14:textId="701D55BA" w:rsidR="00C10026" w:rsidRPr="00DC704D" w:rsidRDefault="00C10026" w:rsidP="003B764D">
            <w:pPr>
              <w:spacing w:after="0" w:line="240" w:lineRule="auto"/>
              <w:jc w:val="center"/>
              <w:rPr>
                <w:ins w:id="544" w:author="Stefanie Lane" w:date="2022-09-14T13:47:00Z"/>
                <w:rFonts w:ascii="Calibri" w:eastAsia="Times New Roman" w:hAnsi="Calibri" w:cs="Calibri"/>
                <w:color w:val="000000"/>
              </w:rPr>
            </w:pPr>
          </w:p>
        </w:tc>
      </w:tr>
      <w:tr w:rsidR="00C10026" w:rsidRPr="00DC704D" w14:paraId="4893195F" w14:textId="396C89A6" w:rsidTr="00C10026">
        <w:trPr>
          <w:trHeight w:val="290"/>
          <w:ins w:id="545" w:author="Stefanie Lane" w:date="2022-09-14T13:46:00Z"/>
          <w:trPrChange w:id="546"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547" w:author="Stefanie Lane" w:date="2022-09-14T15:00:00Z">
              <w:tcPr>
                <w:tcW w:w="2583" w:type="dxa"/>
                <w:tcBorders>
                  <w:top w:val="nil"/>
                  <w:left w:val="nil"/>
                  <w:bottom w:val="nil"/>
                  <w:right w:val="nil"/>
                </w:tcBorders>
                <w:shd w:val="clear" w:color="auto" w:fill="auto"/>
                <w:noWrap/>
                <w:vAlign w:val="bottom"/>
                <w:hideMark/>
              </w:tcPr>
            </w:tcPrChange>
          </w:tcPr>
          <w:p w14:paraId="666F250D" w14:textId="77777777" w:rsidR="00C10026" w:rsidRPr="00DC704D" w:rsidRDefault="00C10026" w:rsidP="003B764D">
            <w:pPr>
              <w:spacing w:after="0" w:line="240" w:lineRule="auto"/>
              <w:rPr>
                <w:ins w:id="548" w:author="Stefanie Lane" w:date="2022-09-14T13:46:00Z"/>
                <w:rFonts w:ascii="Calibri" w:eastAsia="Times New Roman" w:hAnsi="Calibri" w:cs="Calibri"/>
                <w:i/>
                <w:iCs/>
                <w:color w:val="000000"/>
              </w:rPr>
            </w:pPr>
            <w:proofErr w:type="spellStart"/>
            <w:ins w:id="549" w:author="Stefanie Lane" w:date="2022-09-14T13:46:00Z">
              <w:r w:rsidRPr="00DC704D">
                <w:rPr>
                  <w:rFonts w:ascii="Calibri" w:eastAsia="Times New Roman" w:hAnsi="Calibri" w:cs="Calibri"/>
                  <w:i/>
                  <w:iCs/>
                  <w:color w:val="000000"/>
                </w:rPr>
                <w:t>Dulichium</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arundinaceum</w:t>
              </w:r>
              <w:proofErr w:type="spellEnd"/>
            </w:ins>
          </w:p>
        </w:tc>
        <w:tc>
          <w:tcPr>
            <w:tcW w:w="837" w:type="dxa"/>
            <w:tcBorders>
              <w:top w:val="nil"/>
              <w:left w:val="nil"/>
              <w:bottom w:val="nil"/>
              <w:right w:val="single" w:sz="8" w:space="0" w:color="auto"/>
            </w:tcBorders>
            <w:shd w:val="clear" w:color="auto" w:fill="auto"/>
            <w:noWrap/>
            <w:vAlign w:val="bottom"/>
            <w:hideMark/>
            <w:tcPrChange w:id="550"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4E12F6CE" w14:textId="77777777" w:rsidR="00C10026" w:rsidRPr="00DC704D" w:rsidRDefault="00C10026" w:rsidP="003B764D">
            <w:pPr>
              <w:spacing w:after="0" w:line="240" w:lineRule="auto"/>
              <w:jc w:val="center"/>
              <w:rPr>
                <w:ins w:id="551" w:author="Stefanie Lane" w:date="2022-09-14T13:46:00Z"/>
                <w:rFonts w:ascii="Calibri" w:eastAsia="Times New Roman" w:hAnsi="Calibri" w:cs="Calibri"/>
                <w:color w:val="000000"/>
              </w:rPr>
            </w:pPr>
            <w:ins w:id="552"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553" w:author="Stefanie Lane" w:date="2022-09-14T15:00:00Z">
              <w:tcPr>
                <w:tcW w:w="1800" w:type="dxa"/>
                <w:tcBorders>
                  <w:top w:val="nil"/>
                  <w:left w:val="nil"/>
                  <w:bottom w:val="nil"/>
                  <w:right w:val="nil"/>
                </w:tcBorders>
              </w:tcPr>
            </w:tcPrChange>
          </w:tcPr>
          <w:p w14:paraId="11D93082" w14:textId="49C1758D" w:rsidR="00C10026" w:rsidRPr="00DC704D" w:rsidRDefault="00C10026" w:rsidP="003B764D">
            <w:pPr>
              <w:spacing w:after="0" w:line="240" w:lineRule="auto"/>
              <w:jc w:val="center"/>
              <w:rPr>
                <w:ins w:id="554" w:author="Stefanie Lane" w:date="2022-09-14T13:48:00Z"/>
                <w:rFonts w:ascii="Calibri" w:eastAsia="Times New Roman" w:hAnsi="Calibri" w:cs="Calibri"/>
                <w:color w:val="000000"/>
              </w:rPr>
            </w:pPr>
            <w:ins w:id="555" w:author="Stefanie Lane" w:date="2022-09-14T13:57:00Z">
              <w:r>
                <w:rPr>
                  <w:rFonts w:ascii="Calibri" w:eastAsia="Times New Roman" w:hAnsi="Calibri" w:cs="Calibri"/>
                  <w:color w:val="000000"/>
                </w:rPr>
                <w:t>emergent</w:t>
              </w:r>
            </w:ins>
          </w:p>
        </w:tc>
        <w:tc>
          <w:tcPr>
            <w:tcW w:w="1366" w:type="dxa"/>
            <w:tcBorders>
              <w:top w:val="nil"/>
              <w:left w:val="nil"/>
              <w:bottom w:val="nil"/>
              <w:right w:val="single" w:sz="8" w:space="0" w:color="auto"/>
            </w:tcBorders>
            <w:tcPrChange w:id="556" w:author="Stefanie Lane" w:date="2022-09-14T15:00:00Z">
              <w:tcPr>
                <w:tcW w:w="1710" w:type="dxa"/>
                <w:tcBorders>
                  <w:top w:val="nil"/>
                  <w:left w:val="nil"/>
                  <w:bottom w:val="nil"/>
                  <w:right w:val="single" w:sz="8" w:space="0" w:color="auto"/>
                </w:tcBorders>
              </w:tcPr>
            </w:tcPrChange>
          </w:tcPr>
          <w:p w14:paraId="438C0357" w14:textId="74BC33BB" w:rsidR="00C10026" w:rsidRPr="00DC704D" w:rsidRDefault="00C10026" w:rsidP="003B764D">
            <w:pPr>
              <w:spacing w:after="0" w:line="240" w:lineRule="auto"/>
              <w:jc w:val="center"/>
              <w:rPr>
                <w:ins w:id="557" w:author="Stefanie Lane" w:date="2022-09-14T13:47:00Z"/>
                <w:rFonts w:ascii="Calibri" w:eastAsia="Times New Roman" w:hAnsi="Calibri" w:cs="Calibri"/>
                <w:color w:val="000000"/>
              </w:rPr>
            </w:pPr>
            <w:ins w:id="558" w:author="Stefanie Lane" w:date="2022-09-14T13:57:00Z">
              <w:r>
                <w:rPr>
                  <w:rFonts w:ascii="Calibri" w:eastAsia="Times New Roman" w:hAnsi="Calibri" w:cs="Calibri"/>
                  <w:color w:val="000000"/>
                </w:rPr>
                <w:t>graminoid</w:t>
              </w:r>
            </w:ins>
          </w:p>
        </w:tc>
        <w:tc>
          <w:tcPr>
            <w:tcW w:w="1002" w:type="dxa"/>
            <w:tcBorders>
              <w:top w:val="nil"/>
              <w:left w:val="nil"/>
              <w:bottom w:val="nil"/>
              <w:right w:val="nil"/>
            </w:tcBorders>
            <w:tcPrChange w:id="559" w:author="Stefanie Lane" w:date="2022-09-14T15:00:00Z">
              <w:tcPr>
                <w:tcW w:w="1080" w:type="dxa"/>
                <w:tcBorders>
                  <w:top w:val="nil"/>
                  <w:left w:val="nil"/>
                  <w:bottom w:val="nil"/>
                  <w:right w:val="nil"/>
                </w:tcBorders>
              </w:tcPr>
            </w:tcPrChange>
          </w:tcPr>
          <w:p w14:paraId="2D3F410C" w14:textId="257FC8EA" w:rsidR="00C10026" w:rsidRPr="00DC704D" w:rsidRDefault="00C10026" w:rsidP="003B764D">
            <w:pPr>
              <w:spacing w:after="0" w:line="240" w:lineRule="auto"/>
              <w:jc w:val="center"/>
              <w:rPr>
                <w:ins w:id="560" w:author="Stefanie Lane" w:date="2022-09-14T13:57:00Z"/>
                <w:rFonts w:ascii="Calibri" w:eastAsia="Times New Roman" w:hAnsi="Calibri" w:cs="Calibri"/>
                <w:color w:val="000000"/>
              </w:rPr>
            </w:pPr>
            <w:ins w:id="561" w:author="Stefanie Lane" w:date="2022-09-14T13:57:00Z">
              <w:r>
                <w:rPr>
                  <w:rFonts w:ascii="Calibri" w:eastAsia="Times New Roman" w:hAnsi="Calibri" w:cs="Calibri"/>
                  <w:color w:val="000000"/>
                </w:rPr>
                <w:t>rhizome</w:t>
              </w:r>
            </w:ins>
          </w:p>
        </w:tc>
        <w:tc>
          <w:tcPr>
            <w:tcW w:w="681" w:type="dxa"/>
            <w:tcBorders>
              <w:top w:val="nil"/>
              <w:left w:val="nil"/>
              <w:bottom w:val="nil"/>
              <w:right w:val="nil"/>
            </w:tcBorders>
            <w:tcPrChange w:id="562" w:author="Stefanie Lane" w:date="2022-09-14T15:00:00Z">
              <w:tcPr>
                <w:tcW w:w="1340" w:type="dxa"/>
                <w:tcBorders>
                  <w:top w:val="nil"/>
                  <w:left w:val="nil"/>
                  <w:bottom w:val="nil"/>
                  <w:right w:val="nil"/>
                </w:tcBorders>
              </w:tcPr>
            </w:tcPrChange>
          </w:tcPr>
          <w:p w14:paraId="651B543D" w14:textId="77777777" w:rsidR="00C10026" w:rsidRPr="00DC704D" w:rsidRDefault="00C10026" w:rsidP="003B764D">
            <w:pPr>
              <w:spacing w:after="0" w:line="240" w:lineRule="auto"/>
              <w:jc w:val="center"/>
              <w:rPr>
                <w:ins w:id="563"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564" w:author="Stefanie Lane" w:date="2022-09-14T15:00:00Z">
              <w:tcPr>
                <w:tcW w:w="1340" w:type="dxa"/>
                <w:tcBorders>
                  <w:top w:val="nil"/>
                  <w:left w:val="nil"/>
                  <w:bottom w:val="nil"/>
                  <w:right w:val="single" w:sz="8" w:space="0" w:color="auto"/>
                </w:tcBorders>
              </w:tcPr>
            </w:tcPrChange>
          </w:tcPr>
          <w:p w14:paraId="13E98331" w14:textId="228BB7EA" w:rsidR="00C10026" w:rsidRPr="00DC704D" w:rsidRDefault="00C10026" w:rsidP="003B764D">
            <w:pPr>
              <w:spacing w:after="0" w:line="240" w:lineRule="auto"/>
              <w:jc w:val="center"/>
              <w:rPr>
                <w:ins w:id="565" w:author="Stefanie Lane" w:date="2022-09-14T13:47:00Z"/>
                <w:rFonts w:ascii="Calibri" w:eastAsia="Times New Roman" w:hAnsi="Calibri" w:cs="Calibri"/>
                <w:color w:val="000000"/>
              </w:rPr>
            </w:pPr>
          </w:p>
        </w:tc>
      </w:tr>
      <w:tr w:rsidR="00C10026" w:rsidRPr="00DC704D" w14:paraId="376BB492" w14:textId="5EA98A46" w:rsidTr="00C10026">
        <w:trPr>
          <w:trHeight w:val="290"/>
          <w:ins w:id="566" w:author="Stefanie Lane" w:date="2022-09-14T13:46:00Z"/>
          <w:trPrChange w:id="567"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568"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4E4137DD" w14:textId="77777777" w:rsidR="00C10026" w:rsidRPr="00DC704D" w:rsidRDefault="00C10026" w:rsidP="003B764D">
            <w:pPr>
              <w:spacing w:after="0" w:line="240" w:lineRule="auto"/>
              <w:rPr>
                <w:ins w:id="569" w:author="Stefanie Lane" w:date="2022-09-14T13:46:00Z"/>
                <w:rFonts w:ascii="Calibri" w:eastAsia="Times New Roman" w:hAnsi="Calibri" w:cs="Calibri"/>
                <w:i/>
                <w:iCs/>
                <w:color w:val="000000"/>
              </w:rPr>
            </w:pPr>
            <w:ins w:id="570" w:author="Stefanie Lane" w:date="2022-09-14T13:46:00Z">
              <w:r w:rsidRPr="00DC704D">
                <w:rPr>
                  <w:rFonts w:ascii="Calibri" w:eastAsia="Times New Roman" w:hAnsi="Calibri" w:cs="Calibri"/>
                  <w:i/>
                  <w:iCs/>
                  <w:color w:val="000000"/>
                </w:rPr>
                <w:t>Eleocharis palustris</w:t>
              </w:r>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571"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172667E0" w14:textId="77777777" w:rsidR="00C10026" w:rsidRPr="00DC704D" w:rsidRDefault="00C10026" w:rsidP="003B764D">
            <w:pPr>
              <w:spacing w:after="0" w:line="240" w:lineRule="auto"/>
              <w:jc w:val="center"/>
              <w:rPr>
                <w:ins w:id="572" w:author="Stefanie Lane" w:date="2022-09-14T13:46:00Z"/>
                <w:rFonts w:ascii="Calibri" w:eastAsia="Times New Roman" w:hAnsi="Calibri" w:cs="Calibri"/>
                <w:color w:val="000000"/>
              </w:rPr>
            </w:pPr>
            <w:ins w:id="573"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574" w:author="Stefanie Lane" w:date="2022-09-14T15:00:00Z">
              <w:tcPr>
                <w:tcW w:w="1800" w:type="dxa"/>
                <w:tcBorders>
                  <w:top w:val="single" w:sz="4" w:space="0" w:color="auto"/>
                  <w:left w:val="nil"/>
                  <w:bottom w:val="single" w:sz="4" w:space="0" w:color="auto"/>
                  <w:right w:val="nil"/>
                </w:tcBorders>
              </w:tcPr>
            </w:tcPrChange>
          </w:tcPr>
          <w:p w14:paraId="5609D3EB" w14:textId="4CDEB949" w:rsidR="00C10026" w:rsidRPr="00DC704D" w:rsidRDefault="00C10026" w:rsidP="003B764D">
            <w:pPr>
              <w:spacing w:after="0" w:line="240" w:lineRule="auto"/>
              <w:jc w:val="center"/>
              <w:rPr>
                <w:ins w:id="575" w:author="Stefanie Lane" w:date="2022-09-14T13:48:00Z"/>
                <w:rFonts w:ascii="Calibri" w:eastAsia="Times New Roman" w:hAnsi="Calibri" w:cs="Calibri"/>
                <w:color w:val="000000"/>
              </w:rPr>
            </w:pPr>
            <w:ins w:id="576" w:author="Stefanie Lane" w:date="2022-09-14T13:56:00Z">
              <w:r>
                <w:rPr>
                  <w:rFonts w:ascii="Calibri" w:eastAsia="Times New Roman" w:hAnsi="Calibri" w:cs="Calibri"/>
                  <w:color w:val="000000"/>
                </w:rPr>
                <w:t>Mesic/emergent</w:t>
              </w:r>
            </w:ins>
          </w:p>
        </w:tc>
        <w:tc>
          <w:tcPr>
            <w:tcW w:w="1366" w:type="dxa"/>
            <w:tcBorders>
              <w:top w:val="single" w:sz="4" w:space="0" w:color="auto"/>
              <w:left w:val="nil"/>
              <w:bottom w:val="single" w:sz="4" w:space="0" w:color="auto"/>
              <w:right w:val="single" w:sz="8" w:space="0" w:color="auto"/>
            </w:tcBorders>
            <w:tcPrChange w:id="577" w:author="Stefanie Lane" w:date="2022-09-14T15:00:00Z">
              <w:tcPr>
                <w:tcW w:w="1710" w:type="dxa"/>
                <w:tcBorders>
                  <w:top w:val="single" w:sz="4" w:space="0" w:color="auto"/>
                  <w:left w:val="nil"/>
                  <w:bottom w:val="single" w:sz="4" w:space="0" w:color="auto"/>
                  <w:right w:val="single" w:sz="8" w:space="0" w:color="auto"/>
                </w:tcBorders>
              </w:tcPr>
            </w:tcPrChange>
          </w:tcPr>
          <w:p w14:paraId="299AA5B1" w14:textId="34F7F8AB" w:rsidR="00C10026" w:rsidRPr="00DC704D" w:rsidRDefault="00C10026" w:rsidP="003B764D">
            <w:pPr>
              <w:spacing w:after="0" w:line="240" w:lineRule="auto"/>
              <w:jc w:val="center"/>
              <w:rPr>
                <w:ins w:id="578" w:author="Stefanie Lane" w:date="2022-09-14T13:47:00Z"/>
                <w:rFonts w:ascii="Calibri" w:eastAsia="Times New Roman" w:hAnsi="Calibri" w:cs="Calibri"/>
                <w:color w:val="000000"/>
              </w:rPr>
            </w:pPr>
            <w:ins w:id="579" w:author="Stefanie Lane" w:date="2022-09-14T13:57:00Z">
              <w:r>
                <w:rPr>
                  <w:rFonts w:ascii="Calibri" w:eastAsia="Times New Roman" w:hAnsi="Calibri" w:cs="Calibri"/>
                  <w:color w:val="000000"/>
                </w:rPr>
                <w:t>graminoid</w:t>
              </w:r>
            </w:ins>
          </w:p>
        </w:tc>
        <w:tc>
          <w:tcPr>
            <w:tcW w:w="1002" w:type="dxa"/>
            <w:tcBorders>
              <w:top w:val="single" w:sz="4" w:space="0" w:color="auto"/>
              <w:left w:val="nil"/>
              <w:bottom w:val="single" w:sz="4" w:space="0" w:color="auto"/>
              <w:right w:val="nil"/>
            </w:tcBorders>
            <w:tcPrChange w:id="580" w:author="Stefanie Lane" w:date="2022-09-14T15:00:00Z">
              <w:tcPr>
                <w:tcW w:w="1080" w:type="dxa"/>
                <w:tcBorders>
                  <w:top w:val="single" w:sz="4" w:space="0" w:color="auto"/>
                  <w:left w:val="nil"/>
                  <w:bottom w:val="single" w:sz="4" w:space="0" w:color="auto"/>
                  <w:right w:val="nil"/>
                </w:tcBorders>
              </w:tcPr>
            </w:tcPrChange>
          </w:tcPr>
          <w:p w14:paraId="024FA835" w14:textId="77777777" w:rsidR="00C10026" w:rsidRPr="00DC704D" w:rsidRDefault="00C10026" w:rsidP="003B764D">
            <w:pPr>
              <w:spacing w:after="0" w:line="240" w:lineRule="auto"/>
              <w:jc w:val="center"/>
              <w:rPr>
                <w:ins w:id="581"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582" w:author="Stefanie Lane" w:date="2022-09-14T15:00:00Z">
              <w:tcPr>
                <w:tcW w:w="1340" w:type="dxa"/>
                <w:tcBorders>
                  <w:top w:val="single" w:sz="4" w:space="0" w:color="auto"/>
                  <w:left w:val="nil"/>
                  <w:bottom w:val="single" w:sz="4" w:space="0" w:color="auto"/>
                  <w:right w:val="nil"/>
                </w:tcBorders>
              </w:tcPr>
            </w:tcPrChange>
          </w:tcPr>
          <w:p w14:paraId="1BA71039" w14:textId="705AE815" w:rsidR="00C10026" w:rsidRPr="00DC704D" w:rsidRDefault="00C10026" w:rsidP="003B764D">
            <w:pPr>
              <w:spacing w:after="0" w:line="240" w:lineRule="auto"/>
              <w:jc w:val="center"/>
              <w:rPr>
                <w:ins w:id="583" w:author="Stefanie Lane" w:date="2022-09-14T15:00:00Z"/>
                <w:rFonts w:ascii="Calibri" w:eastAsia="Times New Roman" w:hAnsi="Calibri" w:cs="Calibri"/>
                <w:color w:val="000000"/>
              </w:rPr>
            </w:pPr>
            <w:ins w:id="584" w:author="Stefanie Lane" w:date="2022-09-14T15:00:00Z">
              <w:r>
                <w:rPr>
                  <w:rFonts w:ascii="Calibri" w:eastAsia="Times New Roman" w:hAnsi="Calibri" w:cs="Calibri"/>
                  <w:color w:val="000000"/>
                </w:rPr>
                <w:t>per</w:t>
              </w:r>
            </w:ins>
          </w:p>
        </w:tc>
        <w:tc>
          <w:tcPr>
            <w:tcW w:w="1139" w:type="dxa"/>
            <w:tcBorders>
              <w:top w:val="single" w:sz="4" w:space="0" w:color="auto"/>
              <w:left w:val="nil"/>
              <w:bottom w:val="single" w:sz="4" w:space="0" w:color="auto"/>
              <w:right w:val="single" w:sz="8" w:space="0" w:color="auto"/>
            </w:tcBorders>
            <w:tcPrChange w:id="585" w:author="Stefanie Lane" w:date="2022-09-14T15:00:00Z">
              <w:tcPr>
                <w:tcW w:w="1340" w:type="dxa"/>
                <w:tcBorders>
                  <w:top w:val="single" w:sz="4" w:space="0" w:color="auto"/>
                  <w:left w:val="nil"/>
                  <w:bottom w:val="single" w:sz="4" w:space="0" w:color="auto"/>
                  <w:right w:val="single" w:sz="8" w:space="0" w:color="auto"/>
                </w:tcBorders>
              </w:tcPr>
            </w:tcPrChange>
          </w:tcPr>
          <w:p w14:paraId="292A7B38" w14:textId="4E152130" w:rsidR="00C10026" w:rsidRPr="00DC704D" w:rsidRDefault="00C10026" w:rsidP="003B764D">
            <w:pPr>
              <w:spacing w:after="0" w:line="240" w:lineRule="auto"/>
              <w:jc w:val="center"/>
              <w:rPr>
                <w:ins w:id="586" w:author="Stefanie Lane" w:date="2022-09-14T13:47:00Z"/>
                <w:rFonts w:ascii="Calibri" w:eastAsia="Times New Roman" w:hAnsi="Calibri" w:cs="Calibri"/>
                <w:color w:val="000000"/>
              </w:rPr>
            </w:pPr>
          </w:p>
        </w:tc>
      </w:tr>
      <w:tr w:rsidR="00C10026" w:rsidRPr="00DC704D" w14:paraId="60DC0828" w14:textId="585EA738" w:rsidTr="00C10026">
        <w:trPr>
          <w:trHeight w:val="290"/>
          <w:ins w:id="587" w:author="Stefanie Lane" w:date="2022-09-14T13:46:00Z"/>
          <w:trPrChange w:id="588"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589" w:author="Stefanie Lane" w:date="2022-09-14T15:00:00Z">
              <w:tcPr>
                <w:tcW w:w="2583" w:type="dxa"/>
                <w:tcBorders>
                  <w:top w:val="nil"/>
                  <w:left w:val="nil"/>
                  <w:bottom w:val="nil"/>
                  <w:right w:val="nil"/>
                </w:tcBorders>
                <w:shd w:val="clear" w:color="auto" w:fill="auto"/>
                <w:noWrap/>
                <w:vAlign w:val="bottom"/>
                <w:hideMark/>
              </w:tcPr>
            </w:tcPrChange>
          </w:tcPr>
          <w:p w14:paraId="39FB27B8" w14:textId="77777777" w:rsidR="00C10026" w:rsidRPr="00DC704D" w:rsidRDefault="00C10026" w:rsidP="003B764D">
            <w:pPr>
              <w:spacing w:after="0" w:line="240" w:lineRule="auto"/>
              <w:rPr>
                <w:ins w:id="590" w:author="Stefanie Lane" w:date="2022-09-14T13:46:00Z"/>
                <w:rFonts w:ascii="Calibri" w:eastAsia="Times New Roman" w:hAnsi="Calibri" w:cs="Calibri"/>
                <w:i/>
                <w:iCs/>
                <w:color w:val="000000"/>
              </w:rPr>
            </w:pPr>
            <w:ins w:id="591" w:author="Stefanie Lane" w:date="2022-09-14T13:46:00Z">
              <w:r w:rsidRPr="00DC704D">
                <w:rPr>
                  <w:rFonts w:ascii="Calibri" w:eastAsia="Times New Roman" w:hAnsi="Calibri" w:cs="Calibri"/>
                  <w:i/>
                  <w:iCs/>
                  <w:color w:val="000000"/>
                </w:rPr>
                <w:t>Equisetum palustre</w:t>
              </w:r>
            </w:ins>
          </w:p>
        </w:tc>
        <w:tc>
          <w:tcPr>
            <w:tcW w:w="837" w:type="dxa"/>
            <w:tcBorders>
              <w:top w:val="nil"/>
              <w:left w:val="nil"/>
              <w:bottom w:val="nil"/>
              <w:right w:val="single" w:sz="8" w:space="0" w:color="auto"/>
            </w:tcBorders>
            <w:shd w:val="clear" w:color="auto" w:fill="auto"/>
            <w:noWrap/>
            <w:vAlign w:val="bottom"/>
            <w:hideMark/>
            <w:tcPrChange w:id="592"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728B30CC" w14:textId="77777777" w:rsidR="00C10026" w:rsidRPr="00DC704D" w:rsidRDefault="00C10026" w:rsidP="003B764D">
            <w:pPr>
              <w:spacing w:after="0" w:line="240" w:lineRule="auto"/>
              <w:jc w:val="center"/>
              <w:rPr>
                <w:ins w:id="593" w:author="Stefanie Lane" w:date="2022-09-14T13:46:00Z"/>
                <w:rFonts w:ascii="Calibri" w:eastAsia="Times New Roman" w:hAnsi="Calibri" w:cs="Calibri"/>
                <w:color w:val="000000"/>
              </w:rPr>
            </w:pPr>
            <w:ins w:id="594"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595" w:author="Stefanie Lane" w:date="2022-09-14T15:00:00Z">
              <w:tcPr>
                <w:tcW w:w="1800" w:type="dxa"/>
                <w:tcBorders>
                  <w:top w:val="nil"/>
                  <w:left w:val="nil"/>
                  <w:bottom w:val="nil"/>
                  <w:right w:val="nil"/>
                </w:tcBorders>
              </w:tcPr>
            </w:tcPrChange>
          </w:tcPr>
          <w:p w14:paraId="418D0D8F" w14:textId="77777777" w:rsidR="00C10026" w:rsidRPr="00DC704D" w:rsidRDefault="00C10026" w:rsidP="003B764D">
            <w:pPr>
              <w:spacing w:after="0" w:line="240" w:lineRule="auto"/>
              <w:jc w:val="center"/>
              <w:rPr>
                <w:ins w:id="596"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597" w:author="Stefanie Lane" w:date="2022-09-14T15:00:00Z">
              <w:tcPr>
                <w:tcW w:w="1710" w:type="dxa"/>
                <w:tcBorders>
                  <w:top w:val="nil"/>
                  <w:left w:val="nil"/>
                  <w:bottom w:val="nil"/>
                  <w:right w:val="single" w:sz="8" w:space="0" w:color="auto"/>
                </w:tcBorders>
              </w:tcPr>
            </w:tcPrChange>
          </w:tcPr>
          <w:p w14:paraId="575051A7" w14:textId="40F99319" w:rsidR="00C10026" w:rsidRPr="00DC704D" w:rsidRDefault="00C10026" w:rsidP="003B764D">
            <w:pPr>
              <w:spacing w:after="0" w:line="240" w:lineRule="auto"/>
              <w:jc w:val="center"/>
              <w:rPr>
                <w:ins w:id="598" w:author="Stefanie Lane" w:date="2022-09-14T13:47:00Z"/>
                <w:rFonts w:ascii="Calibri" w:eastAsia="Times New Roman" w:hAnsi="Calibri" w:cs="Calibri"/>
                <w:color w:val="000000"/>
              </w:rPr>
            </w:pPr>
          </w:p>
        </w:tc>
        <w:tc>
          <w:tcPr>
            <w:tcW w:w="1002" w:type="dxa"/>
            <w:tcBorders>
              <w:top w:val="nil"/>
              <w:left w:val="nil"/>
              <w:bottom w:val="nil"/>
              <w:right w:val="nil"/>
            </w:tcBorders>
            <w:tcPrChange w:id="599" w:author="Stefanie Lane" w:date="2022-09-14T15:00:00Z">
              <w:tcPr>
                <w:tcW w:w="1080" w:type="dxa"/>
                <w:tcBorders>
                  <w:top w:val="nil"/>
                  <w:left w:val="nil"/>
                  <w:bottom w:val="nil"/>
                  <w:right w:val="nil"/>
                </w:tcBorders>
              </w:tcPr>
            </w:tcPrChange>
          </w:tcPr>
          <w:p w14:paraId="6644A200" w14:textId="77777777" w:rsidR="00C10026" w:rsidRPr="00DC704D" w:rsidRDefault="00C10026" w:rsidP="003B764D">
            <w:pPr>
              <w:spacing w:after="0" w:line="240" w:lineRule="auto"/>
              <w:jc w:val="center"/>
              <w:rPr>
                <w:ins w:id="600" w:author="Stefanie Lane" w:date="2022-09-14T13:57:00Z"/>
                <w:rFonts w:ascii="Calibri" w:eastAsia="Times New Roman" w:hAnsi="Calibri" w:cs="Calibri"/>
                <w:color w:val="000000"/>
              </w:rPr>
            </w:pPr>
          </w:p>
        </w:tc>
        <w:tc>
          <w:tcPr>
            <w:tcW w:w="681" w:type="dxa"/>
            <w:tcBorders>
              <w:top w:val="nil"/>
              <w:left w:val="nil"/>
              <w:bottom w:val="nil"/>
              <w:right w:val="nil"/>
            </w:tcBorders>
            <w:tcPrChange w:id="601" w:author="Stefanie Lane" w:date="2022-09-14T15:00:00Z">
              <w:tcPr>
                <w:tcW w:w="1340" w:type="dxa"/>
                <w:tcBorders>
                  <w:top w:val="nil"/>
                  <w:left w:val="nil"/>
                  <w:bottom w:val="nil"/>
                  <w:right w:val="nil"/>
                </w:tcBorders>
              </w:tcPr>
            </w:tcPrChange>
          </w:tcPr>
          <w:p w14:paraId="7B02AEA5" w14:textId="77777777" w:rsidR="00C10026" w:rsidRPr="00DC704D" w:rsidRDefault="00C10026" w:rsidP="003B764D">
            <w:pPr>
              <w:spacing w:after="0" w:line="240" w:lineRule="auto"/>
              <w:jc w:val="center"/>
              <w:rPr>
                <w:ins w:id="602"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603" w:author="Stefanie Lane" w:date="2022-09-14T15:00:00Z">
              <w:tcPr>
                <w:tcW w:w="1340" w:type="dxa"/>
                <w:tcBorders>
                  <w:top w:val="nil"/>
                  <w:left w:val="nil"/>
                  <w:bottom w:val="nil"/>
                  <w:right w:val="single" w:sz="8" w:space="0" w:color="auto"/>
                </w:tcBorders>
              </w:tcPr>
            </w:tcPrChange>
          </w:tcPr>
          <w:p w14:paraId="4241F2A0" w14:textId="6306128E" w:rsidR="00C10026" w:rsidRPr="00DC704D" w:rsidRDefault="00C10026" w:rsidP="003B764D">
            <w:pPr>
              <w:spacing w:after="0" w:line="240" w:lineRule="auto"/>
              <w:jc w:val="center"/>
              <w:rPr>
                <w:ins w:id="604" w:author="Stefanie Lane" w:date="2022-09-14T13:47:00Z"/>
                <w:rFonts w:ascii="Calibri" w:eastAsia="Times New Roman" w:hAnsi="Calibri" w:cs="Calibri"/>
                <w:color w:val="000000"/>
              </w:rPr>
            </w:pPr>
          </w:p>
        </w:tc>
      </w:tr>
      <w:tr w:rsidR="00C10026" w:rsidRPr="00DC704D" w14:paraId="1F791104" w14:textId="24EFFB25" w:rsidTr="00C10026">
        <w:trPr>
          <w:trHeight w:val="290"/>
          <w:ins w:id="605" w:author="Stefanie Lane" w:date="2022-09-14T13:46:00Z"/>
          <w:trPrChange w:id="606"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607"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7431BEB8" w14:textId="77777777" w:rsidR="00C10026" w:rsidRPr="00DC704D" w:rsidRDefault="00C10026" w:rsidP="003B764D">
            <w:pPr>
              <w:spacing w:after="0" w:line="240" w:lineRule="auto"/>
              <w:rPr>
                <w:ins w:id="608" w:author="Stefanie Lane" w:date="2022-09-14T13:46:00Z"/>
                <w:rFonts w:ascii="Calibri" w:eastAsia="Times New Roman" w:hAnsi="Calibri" w:cs="Calibri"/>
                <w:i/>
                <w:iCs/>
                <w:color w:val="000000"/>
              </w:rPr>
            </w:pPr>
            <w:ins w:id="609" w:author="Stefanie Lane" w:date="2022-09-14T13:46:00Z">
              <w:r w:rsidRPr="00DC704D">
                <w:rPr>
                  <w:rFonts w:ascii="Calibri" w:eastAsia="Times New Roman" w:hAnsi="Calibri" w:cs="Calibri"/>
                  <w:i/>
                  <w:iCs/>
                  <w:color w:val="000000"/>
                </w:rPr>
                <w:t>Galium trifidum</w:t>
              </w:r>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610"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12E61324" w14:textId="77777777" w:rsidR="00C10026" w:rsidRPr="00DC704D" w:rsidRDefault="00C10026" w:rsidP="003B764D">
            <w:pPr>
              <w:spacing w:after="0" w:line="240" w:lineRule="auto"/>
              <w:jc w:val="center"/>
              <w:rPr>
                <w:ins w:id="611" w:author="Stefanie Lane" w:date="2022-09-14T13:46:00Z"/>
                <w:rFonts w:ascii="Calibri" w:eastAsia="Times New Roman" w:hAnsi="Calibri" w:cs="Calibri"/>
                <w:color w:val="000000"/>
              </w:rPr>
            </w:pPr>
            <w:ins w:id="612"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613" w:author="Stefanie Lane" w:date="2022-09-14T15:00:00Z">
              <w:tcPr>
                <w:tcW w:w="1800" w:type="dxa"/>
                <w:tcBorders>
                  <w:top w:val="single" w:sz="4" w:space="0" w:color="auto"/>
                  <w:left w:val="nil"/>
                  <w:bottom w:val="single" w:sz="4" w:space="0" w:color="auto"/>
                  <w:right w:val="nil"/>
                </w:tcBorders>
              </w:tcPr>
            </w:tcPrChange>
          </w:tcPr>
          <w:p w14:paraId="29424F87" w14:textId="77777777" w:rsidR="00C10026" w:rsidRPr="00DC704D" w:rsidRDefault="00C10026" w:rsidP="003B764D">
            <w:pPr>
              <w:spacing w:after="0" w:line="240" w:lineRule="auto"/>
              <w:jc w:val="center"/>
              <w:rPr>
                <w:ins w:id="614" w:author="Stefanie Lane" w:date="2022-09-14T13:48:00Z"/>
                <w:rFonts w:ascii="Calibri" w:eastAsia="Times New Roman" w:hAnsi="Calibri" w:cs="Calibri"/>
                <w:color w:val="000000"/>
              </w:rPr>
            </w:pPr>
          </w:p>
        </w:tc>
        <w:tc>
          <w:tcPr>
            <w:tcW w:w="1366" w:type="dxa"/>
            <w:tcBorders>
              <w:top w:val="single" w:sz="4" w:space="0" w:color="auto"/>
              <w:left w:val="nil"/>
              <w:bottom w:val="single" w:sz="4" w:space="0" w:color="auto"/>
              <w:right w:val="single" w:sz="8" w:space="0" w:color="auto"/>
            </w:tcBorders>
            <w:tcPrChange w:id="615" w:author="Stefanie Lane" w:date="2022-09-14T15:00:00Z">
              <w:tcPr>
                <w:tcW w:w="1710" w:type="dxa"/>
                <w:tcBorders>
                  <w:top w:val="single" w:sz="4" w:space="0" w:color="auto"/>
                  <w:left w:val="nil"/>
                  <w:bottom w:val="single" w:sz="4" w:space="0" w:color="auto"/>
                  <w:right w:val="single" w:sz="8" w:space="0" w:color="auto"/>
                </w:tcBorders>
              </w:tcPr>
            </w:tcPrChange>
          </w:tcPr>
          <w:p w14:paraId="2BEC346E" w14:textId="1DA3A01E" w:rsidR="00C10026" w:rsidRPr="00DC704D" w:rsidRDefault="00C10026" w:rsidP="003B764D">
            <w:pPr>
              <w:spacing w:after="0" w:line="240" w:lineRule="auto"/>
              <w:jc w:val="center"/>
              <w:rPr>
                <w:ins w:id="616" w:author="Stefanie Lane" w:date="2022-09-14T13:47:00Z"/>
                <w:rFonts w:ascii="Calibri" w:eastAsia="Times New Roman" w:hAnsi="Calibri" w:cs="Calibri"/>
                <w:color w:val="000000"/>
              </w:rPr>
            </w:pPr>
          </w:p>
        </w:tc>
        <w:tc>
          <w:tcPr>
            <w:tcW w:w="1002" w:type="dxa"/>
            <w:tcBorders>
              <w:top w:val="single" w:sz="4" w:space="0" w:color="auto"/>
              <w:left w:val="nil"/>
              <w:bottom w:val="single" w:sz="4" w:space="0" w:color="auto"/>
              <w:right w:val="nil"/>
            </w:tcBorders>
            <w:tcPrChange w:id="617" w:author="Stefanie Lane" w:date="2022-09-14T15:00:00Z">
              <w:tcPr>
                <w:tcW w:w="1080" w:type="dxa"/>
                <w:tcBorders>
                  <w:top w:val="single" w:sz="4" w:space="0" w:color="auto"/>
                  <w:left w:val="nil"/>
                  <w:bottom w:val="single" w:sz="4" w:space="0" w:color="auto"/>
                  <w:right w:val="nil"/>
                </w:tcBorders>
              </w:tcPr>
            </w:tcPrChange>
          </w:tcPr>
          <w:p w14:paraId="7473262C" w14:textId="77777777" w:rsidR="00C10026" w:rsidRPr="00DC704D" w:rsidRDefault="00C10026" w:rsidP="003B764D">
            <w:pPr>
              <w:spacing w:after="0" w:line="240" w:lineRule="auto"/>
              <w:jc w:val="center"/>
              <w:rPr>
                <w:ins w:id="618"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619" w:author="Stefanie Lane" w:date="2022-09-14T15:00:00Z">
              <w:tcPr>
                <w:tcW w:w="1340" w:type="dxa"/>
                <w:tcBorders>
                  <w:top w:val="single" w:sz="4" w:space="0" w:color="auto"/>
                  <w:left w:val="nil"/>
                  <w:bottom w:val="single" w:sz="4" w:space="0" w:color="auto"/>
                  <w:right w:val="nil"/>
                </w:tcBorders>
              </w:tcPr>
            </w:tcPrChange>
          </w:tcPr>
          <w:p w14:paraId="07E5B473" w14:textId="77777777" w:rsidR="00C10026" w:rsidRPr="00DC704D" w:rsidRDefault="00C10026" w:rsidP="003B764D">
            <w:pPr>
              <w:spacing w:after="0" w:line="240" w:lineRule="auto"/>
              <w:jc w:val="center"/>
              <w:rPr>
                <w:ins w:id="620" w:author="Stefanie Lane" w:date="2022-09-14T15:00:00Z"/>
                <w:rFonts w:ascii="Calibri" w:eastAsia="Times New Roman" w:hAnsi="Calibri" w:cs="Calibri"/>
                <w:color w:val="000000"/>
              </w:rPr>
            </w:pPr>
          </w:p>
        </w:tc>
        <w:tc>
          <w:tcPr>
            <w:tcW w:w="1139" w:type="dxa"/>
            <w:tcBorders>
              <w:top w:val="single" w:sz="4" w:space="0" w:color="auto"/>
              <w:left w:val="nil"/>
              <w:bottom w:val="single" w:sz="4" w:space="0" w:color="auto"/>
              <w:right w:val="single" w:sz="8" w:space="0" w:color="auto"/>
            </w:tcBorders>
            <w:tcPrChange w:id="621" w:author="Stefanie Lane" w:date="2022-09-14T15:00:00Z">
              <w:tcPr>
                <w:tcW w:w="1340" w:type="dxa"/>
                <w:tcBorders>
                  <w:top w:val="single" w:sz="4" w:space="0" w:color="auto"/>
                  <w:left w:val="nil"/>
                  <w:bottom w:val="single" w:sz="4" w:space="0" w:color="auto"/>
                  <w:right w:val="single" w:sz="8" w:space="0" w:color="auto"/>
                </w:tcBorders>
              </w:tcPr>
            </w:tcPrChange>
          </w:tcPr>
          <w:p w14:paraId="2582776F" w14:textId="47D31552" w:rsidR="00C10026" w:rsidRPr="00DC704D" w:rsidRDefault="00C10026" w:rsidP="003B764D">
            <w:pPr>
              <w:spacing w:after="0" w:line="240" w:lineRule="auto"/>
              <w:jc w:val="center"/>
              <w:rPr>
                <w:ins w:id="622" w:author="Stefanie Lane" w:date="2022-09-14T13:47:00Z"/>
                <w:rFonts w:ascii="Calibri" w:eastAsia="Times New Roman" w:hAnsi="Calibri" w:cs="Calibri"/>
                <w:color w:val="000000"/>
              </w:rPr>
            </w:pPr>
          </w:p>
        </w:tc>
      </w:tr>
      <w:tr w:rsidR="00C10026" w:rsidRPr="00DC704D" w14:paraId="3F613D89" w14:textId="3725C2F1" w:rsidTr="00C10026">
        <w:trPr>
          <w:trHeight w:val="290"/>
          <w:ins w:id="623" w:author="Stefanie Lane" w:date="2022-09-14T13:46:00Z"/>
          <w:trPrChange w:id="624"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625" w:author="Stefanie Lane" w:date="2022-09-14T15:00:00Z">
              <w:tcPr>
                <w:tcW w:w="2583" w:type="dxa"/>
                <w:tcBorders>
                  <w:top w:val="nil"/>
                  <w:left w:val="nil"/>
                  <w:bottom w:val="nil"/>
                  <w:right w:val="nil"/>
                </w:tcBorders>
                <w:shd w:val="clear" w:color="auto" w:fill="auto"/>
                <w:noWrap/>
                <w:vAlign w:val="bottom"/>
                <w:hideMark/>
              </w:tcPr>
            </w:tcPrChange>
          </w:tcPr>
          <w:p w14:paraId="028E7E21" w14:textId="77777777" w:rsidR="00C10026" w:rsidRPr="00DC704D" w:rsidRDefault="00C10026" w:rsidP="003B764D">
            <w:pPr>
              <w:spacing w:after="0" w:line="240" w:lineRule="auto"/>
              <w:rPr>
                <w:ins w:id="626" w:author="Stefanie Lane" w:date="2022-09-14T13:46:00Z"/>
                <w:rFonts w:ascii="Calibri" w:eastAsia="Times New Roman" w:hAnsi="Calibri" w:cs="Calibri"/>
                <w:i/>
                <w:iCs/>
                <w:color w:val="000000"/>
              </w:rPr>
            </w:pPr>
            <w:ins w:id="627" w:author="Stefanie Lane" w:date="2022-09-14T13:46:00Z">
              <w:r w:rsidRPr="00DC704D">
                <w:rPr>
                  <w:rFonts w:ascii="Calibri" w:eastAsia="Times New Roman" w:hAnsi="Calibri" w:cs="Calibri"/>
                  <w:i/>
                  <w:iCs/>
                  <w:color w:val="000000"/>
                </w:rPr>
                <w:t xml:space="preserve">Hypericum </w:t>
              </w:r>
              <w:proofErr w:type="spellStart"/>
              <w:r w:rsidRPr="00DC704D">
                <w:rPr>
                  <w:rFonts w:ascii="Calibri" w:eastAsia="Times New Roman" w:hAnsi="Calibri" w:cs="Calibri"/>
                  <w:i/>
                  <w:iCs/>
                  <w:color w:val="000000"/>
                </w:rPr>
                <w:t>formosum</w:t>
              </w:r>
              <w:proofErr w:type="spellEnd"/>
            </w:ins>
          </w:p>
        </w:tc>
        <w:tc>
          <w:tcPr>
            <w:tcW w:w="837" w:type="dxa"/>
            <w:tcBorders>
              <w:top w:val="nil"/>
              <w:left w:val="nil"/>
              <w:bottom w:val="nil"/>
              <w:right w:val="single" w:sz="8" w:space="0" w:color="auto"/>
            </w:tcBorders>
            <w:shd w:val="clear" w:color="auto" w:fill="auto"/>
            <w:noWrap/>
            <w:vAlign w:val="bottom"/>
            <w:hideMark/>
            <w:tcPrChange w:id="628"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051630F8" w14:textId="77777777" w:rsidR="00C10026" w:rsidRPr="00DC704D" w:rsidRDefault="00C10026" w:rsidP="003B764D">
            <w:pPr>
              <w:spacing w:after="0" w:line="240" w:lineRule="auto"/>
              <w:jc w:val="center"/>
              <w:rPr>
                <w:ins w:id="629" w:author="Stefanie Lane" w:date="2022-09-14T13:46:00Z"/>
                <w:rFonts w:ascii="Calibri" w:eastAsia="Times New Roman" w:hAnsi="Calibri" w:cs="Calibri"/>
                <w:color w:val="000000"/>
              </w:rPr>
            </w:pPr>
            <w:ins w:id="630"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631" w:author="Stefanie Lane" w:date="2022-09-14T15:00:00Z">
              <w:tcPr>
                <w:tcW w:w="1800" w:type="dxa"/>
                <w:tcBorders>
                  <w:top w:val="nil"/>
                  <w:left w:val="nil"/>
                  <w:bottom w:val="nil"/>
                  <w:right w:val="nil"/>
                </w:tcBorders>
              </w:tcPr>
            </w:tcPrChange>
          </w:tcPr>
          <w:p w14:paraId="7EC116EB" w14:textId="77777777" w:rsidR="00C10026" w:rsidRPr="00DC704D" w:rsidRDefault="00C10026" w:rsidP="003B764D">
            <w:pPr>
              <w:spacing w:after="0" w:line="240" w:lineRule="auto"/>
              <w:jc w:val="center"/>
              <w:rPr>
                <w:ins w:id="632"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633" w:author="Stefanie Lane" w:date="2022-09-14T15:00:00Z">
              <w:tcPr>
                <w:tcW w:w="1710" w:type="dxa"/>
                <w:tcBorders>
                  <w:top w:val="nil"/>
                  <w:left w:val="nil"/>
                  <w:bottom w:val="nil"/>
                  <w:right w:val="single" w:sz="8" w:space="0" w:color="auto"/>
                </w:tcBorders>
              </w:tcPr>
            </w:tcPrChange>
          </w:tcPr>
          <w:p w14:paraId="779C9424" w14:textId="5C9FEFD8" w:rsidR="00C10026" w:rsidRPr="00DC704D" w:rsidRDefault="00C10026" w:rsidP="003B764D">
            <w:pPr>
              <w:spacing w:after="0" w:line="240" w:lineRule="auto"/>
              <w:jc w:val="center"/>
              <w:rPr>
                <w:ins w:id="634" w:author="Stefanie Lane" w:date="2022-09-14T13:47:00Z"/>
                <w:rFonts w:ascii="Calibri" w:eastAsia="Times New Roman" w:hAnsi="Calibri" w:cs="Calibri"/>
                <w:color w:val="000000"/>
              </w:rPr>
            </w:pPr>
          </w:p>
        </w:tc>
        <w:tc>
          <w:tcPr>
            <w:tcW w:w="1002" w:type="dxa"/>
            <w:tcBorders>
              <w:top w:val="nil"/>
              <w:left w:val="nil"/>
              <w:bottom w:val="nil"/>
              <w:right w:val="nil"/>
            </w:tcBorders>
            <w:tcPrChange w:id="635" w:author="Stefanie Lane" w:date="2022-09-14T15:00:00Z">
              <w:tcPr>
                <w:tcW w:w="1080" w:type="dxa"/>
                <w:tcBorders>
                  <w:top w:val="nil"/>
                  <w:left w:val="nil"/>
                  <w:bottom w:val="nil"/>
                  <w:right w:val="nil"/>
                </w:tcBorders>
              </w:tcPr>
            </w:tcPrChange>
          </w:tcPr>
          <w:p w14:paraId="40152620" w14:textId="77777777" w:rsidR="00C10026" w:rsidRPr="00DC704D" w:rsidRDefault="00C10026" w:rsidP="003B764D">
            <w:pPr>
              <w:spacing w:after="0" w:line="240" w:lineRule="auto"/>
              <w:jc w:val="center"/>
              <w:rPr>
                <w:ins w:id="636" w:author="Stefanie Lane" w:date="2022-09-14T13:57:00Z"/>
                <w:rFonts w:ascii="Calibri" w:eastAsia="Times New Roman" w:hAnsi="Calibri" w:cs="Calibri"/>
                <w:color w:val="000000"/>
              </w:rPr>
            </w:pPr>
          </w:p>
        </w:tc>
        <w:tc>
          <w:tcPr>
            <w:tcW w:w="681" w:type="dxa"/>
            <w:tcBorders>
              <w:top w:val="nil"/>
              <w:left w:val="nil"/>
              <w:bottom w:val="nil"/>
              <w:right w:val="nil"/>
            </w:tcBorders>
            <w:tcPrChange w:id="637" w:author="Stefanie Lane" w:date="2022-09-14T15:00:00Z">
              <w:tcPr>
                <w:tcW w:w="1340" w:type="dxa"/>
                <w:tcBorders>
                  <w:top w:val="nil"/>
                  <w:left w:val="nil"/>
                  <w:bottom w:val="nil"/>
                  <w:right w:val="nil"/>
                </w:tcBorders>
              </w:tcPr>
            </w:tcPrChange>
          </w:tcPr>
          <w:p w14:paraId="69F0E56F" w14:textId="77777777" w:rsidR="00C10026" w:rsidRPr="00DC704D" w:rsidRDefault="00C10026" w:rsidP="003B764D">
            <w:pPr>
              <w:spacing w:after="0" w:line="240" w:lineRule="auto"/>
              <w:jc w:val="center"/>
              <w:rPr>
                <w:ins w:id="638"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639" w:author="Stefanie Lane" w:date="2022-09-14T15:00:00Z">
              <w:tcPr>
                <w:tcW w:w="1340" w:type="dxa"/>
                <w:tcBorders>
                  <w:top w:val="nil"/>
                  <w:left w:val="nil"/>
                  <w:bottom w:val="nil"/>
                  <w:right w:val="single" w:sz="8" w:space="0" w:color="auto"/>
                </w:tcBorders>
              </w:tcPr>
            </w:tcPrChange>
          </w:tcPr>
          <w:p w14:paraId="3EB4706B" w14:textId="53972EF2" w:rsidR="00C10026" w:rsidRPr="00DC704D" w:rsidRDefault="00C10026" w:rsidP="003B764D">
            <w:pPr>
              <w:spacing w:after="0" w:line="240" w:lineRule="auto"/>
              <w:jc w:val="center"/>
              <w:rPr>
                <w:ins w:id="640" w:author="Stefanie Lane" w:date="2022-09-14T13:47:00Z"/>
                <w:rFonts w:ascii="Calibri" w:eastAsia="Times New Roman" w:hAnsi="Calibri" w:cs="Calibri"/>
                <w:color w:val="000000"/>
              </w:rPr>
            </w:pPr>
          </w:p>
        </w:tc>
      </w:tr>
      <w:tr w:rsidR="00C10026" w:rsidRPr="00DC704D" w14:paraId="09686E3C" w14:textId="02D57FEC" w:rsidTr="00C10026">
        <w:trPr>
          <w:trHeight w:val="290"/>
          <w:ins w:id="641" w:author="Stefanie Lane" w:date="2022-09-14T13:46:00Z"/>
          <w:trPrChange w:id="642"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643"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10828764" w14:textId="77777777" w:rsidR="00C10026" w:rsidRPr="00DC704D" w:rsidRDefault="00C10026" w:rsidP="003B764D">
            <w:pPr>
              <w:spacing w:after="0" w:line="240" w:lineRule="auto"/>
              <w:rPr>
                <w:ins w:id="644" w:author="Stefanie Lane" w:date="2022-09-14T13:46:00Z"/>
                <w:rFonts w:ascii="Calibri" w:eastAsia="Times New Roman" w:hAnsi="Calibri" w:cs="Calibri"/>
                <w:i/>
                <w:iCs/>
                <w:color w:val="000000"/>
              </w:rPr>
            </w:pPr>
            <w:ins w:id="645" w:author="Stefanie Lane" w:date="2022-09-14T13:46:00Z">
              <w:r w:rsidRPr="00DC704D">
                <w:rPr>
                  <w:rFonts w:ascii="Calibri" w:eastAsia="Times New Roman" w:hAnsi="Calibri" w:cs="Calibri"/>
                  <w:i/>
                  <w:iCs/>
                  <w:color w:val="000000"/>
                </w:rPr>
                <w:t>Juncus articulatus</w:t>
              </w:r>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646"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452DCEEF" w14:textId="77777777" w:rsidR="00C10026" w:rsidRPr="00DC704D" w:rsidRDefault="00C10026" w:rsidP="003B764D">
            <w:pPr>
              <w:spacing w:after="0" w:line="240" w:lineRule="auto"/>
              <w:jc w:val="center"/>
              <w:rPr>
                <w:ins w:id="647" w:author="Stefanie Lane" w:date="2022-09-14T13:46:00Z"/>
                <w:rFonts w:ascii="Calibri" w:eastAsia="Times New Roman" w:hAnsi="Calibri" w:cs="Calibri"/>
                <w:color w:val="000000"/>
              </w:rPr>
            </w:pPr>
            <w:ins w:id="648"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649" w:author="Stefanie Lane" w:date="2022-09-14T15:00:00Z">
              <w:tcPr>
                <w:tcW w:w="1800" w:type="dxa"/>
                <w:tcBorders>
                  <w:top w:val="single" w:sz="4" w:space="0" w:color="auto"/>
                  <w:left w:val="nil"/>
                  <w:bottom w:val="single" w:sz="4" w:space="0" w:color="auto"/>
                  <w:right w:val="nil"/>
                </w:tcBorders>
              </w:tcPr>
            </w:tcPrChange>
          </w:tcPr>
          <w:p w14:paraId="32842348" w14:textId="77777777" w:rsidR="00C10026" w:rsidRPr="00DC704D" w:rsidRDefault="00C10026" w:rsidP="003B764D">
            <w:pPr>
              <w:spacing w:after="0" w:line="240" w:lineRule="auto"/>
              <w:jc w:val="center"/>
              <w:rPr>
                <w:ins w:id="650" w:author="Stefanie Lane" w:date="2022-09-14T13:48:00Z"/>
                <w:rFonts w:ascii="Calibri" w:eastAsia="Times New Roman" w:hAnsi="Calibri" w:cs="Calibri"/>
                <w:color w:val="000000"/>
              </w:rPr>
            </w:pPr>
          </w:p>
        </w:tc>
        <w:tc>
          <w:tcPr>
            <w:tcW w:w="1366" w:type="dxa"/>
            <w:tcBorders>
              <w:top w:val="single" w:sz="4" w:space="0" w:color="auto"/>
              <w:left w:val="nil"/>
              <w:bottom w:val="single" w:sz="4" w:space="0" w:color="auto"/>
              <w:right w:val="single" w:sz="8" w:space="0" w:color="auto"/>
            </w:tcBorders>
            <w:tcPrChange w:id="651" w:author="Stefanie Lane" w:date="2022-09-14T15:00:00Z">
              <w:tcPr>
                <w:tcW w:w="1710" w:type="dxa"/>
                <w:tcBorders>
                  <w:top w:val="single" w:sz="4" w:space="0" w:color="auto"/>
                  <w:left w:val="nil"/>
                  <w:bottom w:val="single" w:sz="4" w:space="0" w:color="auto"/>
                  <w:right w:val="single" w:sz="8" w:space="0" w:color="auto"/>
                </w:tcBorders>
              </w:tcPr>
            </w:tcPrChange>
          </w:tcPr>
          <w:p w14:paraId="645EA9F8" w14:textId="261C9B72" w:rsidR="00C10026" w:rsidRPr="00DC704D" w:rsidRDefault="00C10026" w:rsidP="003B764D">
            <w:pPr>
              <w:spacing w:after="0" w:line="240" w:lineRule="auto"/>
              <w:jc w:val="center"/>
              <w:rPr>
                <w:ins w:id="652" w:author="Stefanie Lane" w:date="2022-09-14T13:47:00Z"/>
                <w:rFonts w:ascii="Calibri" w:eastAsia="Times New Roman" w:hAnsi="Calibri" w:cs="Calibri"/>
                <w:color w:val="000000"/>
              </w:rPr>
            </w:pPr>
          </w:p>
        </w:tc>
        <w:tc>
          <w:tcPr>
            <w:tcW w:w="1002" w:type="dxa"/>
            <w:tcBorders>
              <w:top w:val="single" w:sz="4" w:space="0" w:color="auto"/>
              <w:left w:val="nil"/>
              <w:bottom w:val="single" w:sz="4" w:space="0" w:color="auto"/>
              <w:right w:val="nil"/>
            </w:tcBorders>
            <w:tcPrChange w:id="653" w:author="Stefanie Lane" w:date="2022-09-14T15:00:00Z">
              <w:tcPr>
                <w:tcW w:w="1080" w:type="dxa"/>
                <w:tcBorders>
                  <w:top w:val="single" w:sz="4" w:space="0" w:color="auto"/>
                  <w:left w:val="nil"/>
                  <w:bottom w:val="single" w:sz="4" w:space="0" w:color="auto"/>
                  <w:right w:val="nil"/>
                </w:tcBorders>
              </w:tcPr>
            </w:tcPrChange>
          </w:tcPr>
          <w:p w14:paraId="7CDF8ABA" w14:textId="77777777" w:rsidR="00C10026" w:rsidRPr="00DC704D" w:rsidRDefault="00C10026" w:rsidP="003B764D">
            <w:pPr>
              <w:spacing w:after="0" w:line="240" w:lineRule="auto"/>
              <w:jc w:val="center"/>
              <w:rPr>
                <w:ins w:id="654"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655" w:author="Stefanie Lane" w:date="2022-09-14T15:00:00Z">
              <w:tcPr>
                <w:tcW w:w="1340" w:type="dxa"/>
                <w:tcBorders>
                  <w:top w:val="single" w:sz="4" w:space="0" w:color="auto"/>
                  <w:left w:val="nil"/>
                  <w:bottom w:val="single" w:sz="4" w:space="0" w:color="auto"/>
                  <w:right w:val="nil"/>
                </w:tcBorders>
              </w:tcPr>
            </w:tcPrChange>
          </w:tcPr>
          <w:p w14:paraId="100A615A" w14:textId="77777777" w:rsidR="00C10026" w:rsidRPr="00DC704D" w:rsidRDefault="00C10026" w:rsidP="003B764D">
            <w:pPr>
              <w:spacing w:after="0" w:line="240" w:lineRule="auto"/>
              <w:jc w:val="center"/>
              <w:rPr>
                <w:ins w:id="656" w:author="Stefanie Lane" w:date="2022-09-14T15:00:00Z"/>
                <w:rFonts w:ascii="Calibri" w:eastAsia="Times New Roman" w:hAnsi="Calibri" w:cs="Calibri"/>
                <w:color w:val="000000"/>
              </w:rPr>
            </w:pPr>
          </w:p>
        </w:tc>
        <w:tc>
          <w:tcPr>
            <w:tcW w:w="1139" w:type="dxa"/>
            <w:tcBorders>
              <w:top w:val="single" w:sz="4" w:space="0" w:color="auto"/>
              <w:left w:val="nil"/>
              <w:bottom w:val="single" w:sz="4" w:space="0" w:color="auto"/>
              <w:right w:val="single" w:sz="8" w:space="0" w:color="auto"/>
            </w:tcBorders>
            <w:tcPrChange w:id="657" w:author="Stefanie Lane" w:date="2022-09-14T15:00:00Z">
              <w:tcPr>
                <w:tcW w:w="1340" w:type="dxa"/>
                <w:tcBorders>
                  <w:top w:val="single" w:sz="4" w:space="0" w:color="auto"/>
                  <w:left w:val="nil"/>
                  <w:bottom w:val="single" w:sz="4" w:space="0" w:color="auto"/>
                  <w:right w:val="single" w:sz="8" w:space="0" w:color="auto"/>
                </w:tcBorders>
              </w:tcPr>
            </w:tcPrChange>
          </w:tcPr>
          <w:p w14:paraId="53992D8A" w14:textId="2BBD1639" w:rsidR="00C10026" w:rsidRPr="00DC704D" w:rsidRDefault="00C10026" w:rsidP="003B764D">
            <w:pPr>
              <w:spacing w:after="0" w:line="240" w:lineRule="auto"/>
              <w:jc w:val="center"/>
              <w:rPr>
                <w:ins w:id="658" w:author="Stefanie Lane" w:date="2022-09-14T13:47:00Z"/>
                <w:rFonts w:ascii="Calibri" w:eastAsia="Times New Roman" w:hAnsi="Calibri" w:cs="Calibri"/>
                <w:color w:val="000000"/>
              </w:rPr>
            </w:pPr>
          </w:p>
        </w:tc>
      </w:tr>
      <w:tr w:rsidR="00C10026" w:rsidRPr="00DC704D" w14:paraId="09F329DB" w14:textId="176206E9" w:rsidTr="00C10026">
        <w:trPr>
          <w:trHeight w:val="290"/>
          <w:ins w:id="659" w:author="Stefanie Lane" w:date="2022-09-14T13:46:00Z"/>
          <w:trPrChange w:id="660"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661" w:author="Stefanie Lane" w:date="2022-09-14T15:00:00Z">
              <w:tcPr>
                <w:tcW w:w="2583" w:type="dxa"/>
                <w:tcBorders>
                  <w:top w:val="nil"/>
                  <w:left w:val="nil"/>
                  <w:bottom w:val="nil"/>
                  <w:right w:val="nil"/>
                </w:tcBorders>
                <w:shd w:val="clear" w:color="auto" w:fill="auto"/>
                <w:noWrap/>
                <w:vAlign w:val="bottom"/>
                <w:hideMark/>
              </w:tcPr>
            </w:tcPrChange>
          </w:tcPr>
          <w:p w14:paraId="0659AB3F" w14:textId="77777777" w:rsidR="00C10026" w:rsidRPr="00DC704D" w:rsidRDefault="00C10026" w:rsidP="003B764D">
            <w:pPr>
              <w:spacing w:after="0" w:line="240" w:lineRule="auto"/>
              <w:rPr>
                <w:ins w:id="662" w:author="Stefanie Lane" w:date="2022-09-14T13:46:00Z"/>
                <w:rFonts w:ascii="Calibri" w:eastAsia="Times New Roman" w:hAnsi="Calibri" w:cs="Calibri"/>
                <w:i/>
                <w:iCs/>
                <w:color w:val="000000"/>
              </w:rPr>
            </w:pPr>
            <w:proofErr w:type="spellStart"/>
            <w:ins w:id="663" w:author="Stefanie Lane" w:date="2022-09-14T13:46:00Z">
              <w:r w:rsidRPr="00DC704D">
                <w:rPr>
                  <w:rFonts w:ascii="Calibri" w:eastAsia="Times New Roman" w:hAnsi="Calibri" w:cs="Calibri"/>
                  <w:i/>
                  <w:iCs/>
                  <w:color w:val="000000"/>
                </w:rPr>
                <w:t>Leersia</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oryzoides</w:t>
              </w:r>
              <w:proofErr w:type="spellEnd"/>
            </w:ins>
          </w:p>
        </w:tc>
        <w:tc>
          <w:tcPr>
            <w:tcW w:w="837" w:type="dxa"/>
            <w:tcBorders>
              <w:top w:val="nil"/>
              <w:left w:val="nil"/>
              <w:bottom w:val="nil"/>
              <w:right w:val="single" w:sz="8" w:space="0" w:color="auto"/>
            </w:tcBorders>
            <w:shd w:val="clear" w:color="auto" w:fill="auto"/>
            <w:noWrap/>
            <w:vAlign w:val="bottom"/>
            <w:hideMark/>
            <w:tcPrChange w:id="664"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5CDF9F67" w14:textId="77777777" w:rsidR="00C10026" w:rsidRPr="00DC704D" w:rsidRDefault="00C10026" w:rsidP="003B764D">
            <w:pPr>
              <w:spacing w:after="0" w:line="240" w:lineRule="auto"/>
              <w:jc w:val="center"/>
              <w:rPr>
                <w:ins w:id="665" w:author="Stefanie Lane" w:date="2022-09-14T13:46:00Z"/>
                <w:rFonts w:ascii="Calibri" w:eastAsia="Times New Roman" w:hAnsi="Calibri" w:cs="Calibri"/>
                <w:color w:val="000000"/>
              </w:rPr>
            </w:pPr>
            <w:ins w:id="666"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667" w:author="Stefanie Lane" w:date="2022-09-14T15:00:00Z">
              <w:tcPr>
                <w:tcW w:w="1800" w:type="dxa"/>
                <w:tcBorders>
                  <w:top w:val="nil"/>
                  <w:left w:val="nil"/>
                  <w:bottom w:val="nil"/>
                  <w:right w:val="nil"/>
                </w:tcBorders>
              </w:tcPr>
            </w:tcPrChange>
          </w:tcPr>
          <w:p w14:paraId="41C86BED" w14:textId="77777777" w:rsidR="00C10026" w:rsidRPr="00DC704D" w:rsidRDefault="00C10026" w:rsidP="003B764D">
            <w:pPr>
              <w:spacing w:after="0" w:line="240" w:lineRule="auto"/>
              <w:jc w:val="center"/>
              <w:rPr>
                <w:ins w:id="668"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669" w:author="Stefanie Lane" w:date="2022-09-14T15:00:00Z">
              <w:tcPr>
                <w:tcW w:w="1710" w:type="dxa"/>
                <w:tcBorders>
                  <w:top w:val="nil"/>
                  <w:left w:val="nil"/>
                  <w:bottom w:val="nil"/>
                  <w:right w:val="single" w:sz="8" w:space="0" w:color="auto"/>
                </w:tcBorders>
              </w:tcPr>
            </w:tcPrChange>
          </w:tcPr>
          <w:p w14:paraId="6DB92CEE" w14:textId="5BA771DF" w:rsidR="00C10026" w:rsidRPr="00DC704D" w:rsidRDefault="00C10026" w:rsidP="003B764D">
            <w:pPr>
              <w:spacing w:after="0" w:line="240" w:lineRule="auto"/>
              <w:jc w:val="center"/>
              <w:rPr>
                <w:ins w:id="670" w:author="Stefanie Lane" w:date="2022-09-14T13:47:00Z"/>
                <w:rFonts w:ascii="Calibri" w:eastAsia="Times New Roman" w:hAnsi="Calibri" w:cs="Calibri"/>
                <w:color w:val="000000"/>
              </w:rPr>
            </w:pPr>
          </w:p>
        </w:tc>
        <w:tc>
          <w:tcPr>
            <w:tcW w:w="1002" w:type="dxa"/>
            <w:tcBorders>
              <w:top w:val="nil"/>
              <w:left w:val="nil"/>
              <w:bottom w:val="nil"/>
              <w:right w:val="nil"/>
            </w:tcBorders>
            <w:tcPrChange w:id="671" w:author="Stefanie Lane" w:date="2022-09-14T15:00:00Z">
              <w:tcPr>
                <w:tcW w:w="1080" w:type="dxa"/>
                <w:tcBorders>
                  <w:top w:val="nil"/>
                  <w:left w:val="nil"/>
                  <w:bottom w:val="nil"/>
                  <w:right w:val="nil"/>
                </w:tcBorders>
              </w:tcPr>
            </w:tcPrChange>
          </w:tcPr>
          <w:p w14:paraId="03BC823E" w14:textId="77777777" w:rsidR="00C10026" w:rsidRPr="00DC704D" w:rsidRDefault="00C10026" w:rsidP="003B764D">
            <w:pPr>
              <w:spacing w:after="0" w:line="240" w:lineRule="auto"/>
              <w:jc w:val="center"/>
              <w:rPr>
                <w:ins w:id="672" w:author="Stefanie Lane" w:date="2022-09-14T13:57:00Z"/>
                <w:rFonts w:ascii="Calibri" w:eastAsia="Times New Roman" w:hAnsi="Calibri" w:cs="Calibri"/>
                <w:color w:val="000000"/>
              </w:rPr>
            </w:pPr>
          </w:p>
        </w:tc>
        <w:tc>
          <w:tcPr>
            <w:tcW w:w="681" w:type="dxa"/>
            <w:tcBorders>
              <w:top w:val="nil"/>
              <w:left w:val="nil"/>
              <w:bottom w:val="nil"/>
              <w:right w:val="nil"/>
            </w:tcBorders>
            <w:tcPrChange w:id="673" w:author="Stefanie Lane" w:date="2022-09-14T15:00:00Z">
              <w:tcPr>
                <w:tcW w:w="1340" w:type="dxa"/>
                <w:tcBorders>
                  <w:top w:val="nil"/>
                  <w:left w:val="nil"/>
                  <w:bottom w:val="nil"/>
                  <w:right w:val="nil"/>
                </w:tcBorders>
              </w:tcPr>
            </w:tcPrChange>
          </w:tcPr>
          <w:p w14:paraId="33EA810A" w14:textId="77777777" w:rsidR="00C10026" w:rsidRPr="00DC704D" w:rsidRDefault="00C10026" w:rsidP="003B764D">
            <w:pPr>
              <w:spacing w:after="0" w:line="240" w:lineRule="auto"/>
              <w:jc w:val="center"/>
              <w:rPr>
                <w:ins w:id="674"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675" w:author="Stefanie Lane" w:date="2022-09-14T15:00:00Z">
              <w:tcPr>
                <w:tcW w:w="1340" w:type="dxa"/>
                <w:tcBorders>
                  <w:top w:val="nil"/>
                  <w:left w:val="nil"/>
                  <w:bottom w:val="nil"/>
                  <w:right w:val="single" w:sz="8" w:space="0" w:color="auto"/>
                </w:tcBorders>
              </w:tcPr>
            </w:tcPrChange>
          </w:tcPr>
          <w:p w14:paraId="26AFC561" w14:textId="57FD852A" w:rsidR="00C10026" w:rsidRPr="00DC704D" w:rsidRDefault="00C10026" w:rsidP="003B764D">
            <w:pPr>
              <w:spacing w:after="0" w:line="240" w:lineRule="auto"/>
              <w:jc w:val="center"/>
              <w:rPr>
                <w:ins w:id="676" w:author="Stefanie Lane" w:date="2022-09-14T13:47:00Z"/>
                <w:rFonts w:ascii="Calibri" w:eastAsia="Times New Roman" w:hAnsi="Calibri" w:cs="Calibri"/>
                <w:color w:val="000000"/>
              </w:rPr>
            </w:pPr>
          </w:p>
        </w:tc>
      </w:tr>
      <w:tr w:rsidR="00C10026" w:rsidRPr="00DC704D" w14:paraId="7DD357B3" w14:textId="77CD3DF4" w:rsidTr="00C10026">
        <w:trPr>
          <w:trHeight w:val="290"/>
          <w:ins w:id="677" w:author="Stefanie Lane" w:date="2022-09-14T13:46:00Z"/>
          <w:trPrChange w:id="678"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679"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50997E90" w14:textId="77777777" w:rsidR="00C10026" w:rsidRPr="00DC704D" w:rsidRDefault="00C10026" w:rsidP="003B764D">
            <w:pPr>
              <w:spacing w:after="0" w:line="240" w:lineRule="auto"/>
              <w:rPr>
                <w:ins w:id="680" w:author="Stefanie Lane" w:date="2022-09-14T13:46:00Z"/>
                <w:rFonts w:ascii="Calibri" w:eastAsia="Times New Roman" w:hAnsi="Calibri" w:cs="Calibri"/>
                <w:i/>
                <w:iCs/>
                <w:color w:val="000000"/>
              </w:rPr>
            </w:pPr>
            <w:proofErr w:type="spellStart"/>
            <w:ins w:id="681" w:author="Stefanie Lane" w:date="2022-09-14T13:46:00Z">
              <w:r w:rsidRPr="00DC704D">
                <w:rPr>
                  <w:rFonts w:ascii="Calibri" w:eastAsia="Times New Roman" w:hAnsi="Calibri" w:cs="Calibri"/>
                  <w:i/>
                  <w:iCs/>
                  <w:color w:val="000000"/>
                </w:rPr>
                <w:t>Lilaeopsis</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occidentalis</w:t>
              </w:r>
              <w:proofErr w:type="spellEnd"/>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682"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5D040226" w14:textId="77777777" w:rsidR="00C10026" w:rsidRPr="00DC704D" w:rsidRDefault="00C10026" w:rsidP="003B764D">
            <w:pPr>
              <w:spacing w:after="0" w:line="240" w:lineRule="auto"/>
              <w:jc w:val="center"/>
              <w:rPr>
                <w:ins w:id="683" w:author="Stefanie Lane" w:date="2022-09-14T13:46:00Z"/>
                <w:rFonts w:ascii="Calibri" w:eastAsia="Times New Roman" w:hAnsi="Calibri" w:cs="Calibri"/>
                <w:color w:val="000000"/>
              </w:rPr>
            </w:pPr>
            <w:ins w:id="684"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685" w:author="Stefanie Lane" w:date="2022-09-14T15:00:00Z">
              <w:tcPr>
                <w:tcW w:w="1800" w:type="dxa"/>
                <w:tcBorders>
                  <w:top w:val="single" w:sz="4" w:space="0" w:color="auto"/>
                  <w:left w:val="nil"/>
                  <w:bottom w:val="single" w:sz="4" w:space="0" w:color="auto"/>
                  <w:right w:val="nil"/>
                </w:tcBorders>
              </w:tcPr>
            </w:tcPrChange>
          </w:tcPr>
          <w:p w14:paraId="08B29C17" w14:textId="77777777" w:rsidR="00C10026" w:rsidRPr="00DC704D" w:rsidRDefault="00C10026" w:rsidP="003B764D">
            <w:pPr>
              <w:spacing w:after="0" w:line="240" w:lineRule="auto"/>
              <w:jc w:val="center"/>
              <w:rPr>
                <w:ins w:id="686" w:author="Stefanie Lane" w:date="2022-09-14T13:48:00Z"/>
                <w:rFonts w:ascii="Calibri" w:eastAsia="Times New Roman" w:hAnsi="Calibri" w:cs="Calibri"/>
                <w:color w:val="000000"/>
              </w:rPr>
            </w:pPr>
          </w:p>
        </w:tc>
        <w:tc>
          <w:tcPr>
            <w:tcW w:w="1366" w:type="dxa"/>
            <w:tcBorders>
              <w:top w:val="single" w:sz="4" w:space="0" w:color="auto"/>
              <w:left w:val="nil"/>
              <w:bottom w:val="single" w:sz="4" w:space="0" w:color="auto"/>
              <w:right w:val="single" w:sz="8" w:space="0" w:color="auto"/>
            </w:tcBorders>
            <w:tcPrChange w:id="687" w:author="Stefanie Lane" w:date="2022-09-14T15:00:00Z">
              <w:tcPr>
                <w:tcW w:w="1710" w:type="dxa"/>
                <w:tcBorders>
                  <w:top w:val="single" w:sz="4" w:space="0" w:color="auto"/>
                  <w:left w:val="nil"/>
                  <w:bottom w:val="single" w:sz="4" w:space="0" w:color="auto"/>
                  <w:right w:val="single" w:sz="8" w:space="0" w:color="auto"/>
                </w:tcBorders>
              </w:tcPr>
            </w:tcPrChange>
          </w:tcPr>
          <w:p w14:paraId="00E01BBF" w14:textId="49742B6C" w:rsidR="00C10026" w:rsidRPr="00DC704D" w:rsidRDefault="00C10026" w:rsidP="003B764D">
            <w:pPr>
              <w:spacing w:after="0" w:line="240" w:lineRule="auto"/>
              <w:jc w:val="center"/>
              <w:rPr>
                <w:ins w:id="688" w:author="Stefanie Lane" w:date="2022-09-14T13:47:00Z"/>
                <w:rFonts w:ascii="Calibri" w:eastAsia="Times New Roman" w:hAnsi="Calibri" w:cs="Calibri"/>
                <w:color w:val="000000"/>
              </w:rPr>
            </w:pPr>
          </w:p>
        </w:tc>
        <w:tc>
          <w:tcPr>
            <w:tcW w:w="1002" w:type="dxa"/>
            <w:tcBorders>
              <w:top w:val="single" w:sz="4" w:space="0" w:color="auto"/>
              <w:left w:val="nil"/>
              <w:bottom w:val="single" w:sz="4" w:space="0" w:color="auto"/>
              <w:right w:val="nil"/>
            </w:tcBorders>
            <w:tcPrChange w:id="689" w:author="Stefanie Lane" w:date="2022-09-14T15:00:00Z">
              <w:tcPr>
                <w:tcW w:w="1080" w:type="dxa"/>
                <w:tcBorders>
                  <w:top w:val="single" w:sz="4" w:space="0" w:color="auto"/>
                  <w:left w:val="nil"/>
                  <w:bottom w:val="single" w:sz="4" w:space="0" w:color="auto"/>
                  <w:right w:val="nil"/>
                </w:tcBorders>
              </w:tcPr>
            </w:tcPrChange>
          </w:tcPr>
          <w:p w14:paraId="2FB4DE5E" w14:textId="77777777" w:rsidR="00C10026" w:rsidRPr="00DC704D" w:rsidRDefault="00C10026" w:rsidP="003B764D">
            <w:pPr>
              <w:spacing w:after="0" w:line="240" w:lineRule="auto"/>
              <w:jc w:val="center"/>
              <w:rPr>
                <w:ins w:id="690"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691" w:author="Stefanie Lane" w:date="2022-09-14T15:00:00Z">
              <w:tcPr>
                <w:tcW w:w="1340" w:type="dxa"/>
                <w:tcBorders>
                  <w:top w:val="single" w:sz="4" w:space="0" w:color="auto"/>
                  <w:left w:val="nil"/>
                  <w:bottom w:val="single" w:sz="4" w:space="0" w:color="auto"/>
                  <w:right w:val="nil"/>
                </w:tcBorders>
              </w:tcPr>
            </w:tcPrChange>
          </w:tcPr>
          <w:p w14:paraId="2D8696E1" w14:textId="77777777" w:rsidR="00C10026" w:rsidRPr="00DC704D" w:rsidRDefault="00C10026" w:rsidP="003B764D">
            <w:pPr>
              <w:spacing w:after="0" w:line="240" w:lineRule="auto"/>
              <w:jc w:val="center"/>
              <w:rPr>
                <w:ins w:id="692" w:author="Stefanie Lane" w:date="2022-09-14T15:00:00Z"/>
                <w:rFonts w:ascii="Calibri" w:eastAsia="Times New Roman" w:hAnsi="Calibri" w:cs="Calibri"/>
                <w:color w:val="000000"/>
              </w:rPr>
            </w:pPr>
          </w:p>
        </w:tc>
        <w:tc>
          <w:tcPr>
            <w:tcW w:w="1139" w:type="dxa"/>
            <w:tcBorders>
              <w:top w:val="single" w:sz="4" w:space="0" w:color="auto"/>
              <w:left w:val="nil"/>
              <w:bottom w:val="single" w:sz="4" w:space="0" w:color="auto"/>
              <w:right w:val="single" w:sz="8" w:space="0" w:color="auto"/>
            </w:tcBorders>
            <w:tcPrChange w:id="693" w:author="Stefanie Lane" w:date="2022-09-14T15:00:00Z">
              <w:tcPr>
                <w:tcW w:w="1340" w:type="dxa"/>
                <w:tcBorders>
                  <w:top w:val="single" w:sz="4" w:space="0" w:color="auto"/>
                  <w:left w:val="nil"/>
                  <w:bottom w:val="single" w:sz="4" w:space="0" w:color="auto"/>
                  <w:right w:val="single" w:sz="8" w:space="0" w:color="auto"/>
                </w:tcBorders>
              </w:tcPr>
            </w:tcPrChange>
          </w:tcPr>
          <w:p w14:paraId="17CEB5CD" w14:textId="0FD3057F" w:rsidR="00C10026" w:rsidRPr="00DC704D" w:rsidRDefault="00C10026" w:rsidP="003B764D">
            <w:pPr>
              <w:spacing w:after="0" w:line="240" w:lineRule="auto"/>
              <w:jc w:val="center"/>
              <w:rPr>
                <w:ins w:id="694" w:author="Stefanie Lane" w:date="2022-09-14T13:47:00Z"/>
                <w:rFonts w:ascii="Calibri" w:eastAsia="Times New Roman" w:hAnsi="Calibri" w:cs="Calibri"/>
                <w:color w:val="000000"/>
              </w:rPr>
            </w:pPr>
          </w:p>
        </w:tc>
      </w:tr>
      <w:tr w:rsidR="00C10026" w:rsidRPr="00DC704D" w14:paraId="2DEDA1F4" w14:textId="579D1BC2" w:rsidTr="00C10026">
        <w:trPr>
          <w:trHeight w:val="290"/>
          <w:ins w:id="695" w:author="Stefanie Lane" w:date="2022-09-14T13:46:00Z"/>
          <w:trPrChange w:id="696"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697" w:author="Stefanie Lane" w:date="2022-09-14T15:00:00Z">
              <w:tcPr>
                <w:tcW w:w="2583" w:type="dxa"/>
                <w:tcBorders>
                  <w:top w:val="nil"/>
                  <w:left w:val="nil"/>
                  <w:bottom w:val="nil"/>
                  <w:right w:val="nil"/>
                </w:tcBorders>
                <w:shd w:val="clear" w:color="auto" w:fill="auto"/>
                <w:noWrap/>
                <w:vAlign w:val="bottom"/>
                <w:hideMark/>
              </w:tcPr>
            </w:tcPrChange>
          </w:tcPr>
          <w:p w14:paraId="2FD85D72" w14:textId="77777777" w:rsidR="00C10026" w:rsidRPr="00DC704D" w:rsidRDefault="00C10026" w:rsidP="003B764D">
            <w:pPr>
              <w:spacing w:after="0" w:line="240" w:lineRule="auto"/>
              <w:rPr>
                <w:ins w:id="698" w:author="Stefanie Lane" w:date="2022-09-14T13:46:00Z"/>
                <w:rFonts w:ascii="Calibri" w:eastAsia="Times New Roman" w:hAnsi="Calibri" w:cs="Calibri"/>
                <w:i/>
                <w:iCs/>
                <w:color w:val="000000"/>
              </w:rPr>
            </w:pPr>
            <w:ins w:id="699" w:author="Stefanie Lane" w:date="2022-09-14T13:46:00Z">
              <w:r w:rsidRPr="00DC704D">
                <w:rPr>
                  <w:rFonts w:ascii="Calibri" w:eastAsia="Times New Roman" w:hAnsi="Calibri" w:cs="Calibri"/>
                  <w:i/>
                  <w:iCs/>
                  <w:color w:val="000000"/>
                </w:rPr>
                <w:t xml:space="preserve">Mimulus </w:t>
              </w:r>
              <w:proofErr w:type="spellStart"/>
              <w:r w:rsidRPr="00DC704D">
                <w:rPr>
                  <w:rFonts w:ascii="Calibri" w:eastAsia="Times New Roman" w:hAnsi="Calibri" w:cs="Calibri"/>
                  <w:i/>
                  <w:iCs/>
                  <w:color w:val="000000"/>
                </w:rPr>
                <w:t>guttatus</w:t>
              </w:r>
              <w:proofErr w:type="spellEnd"/>
            </w:ins>
          </w:p>
        </w:tc>
        <w:tc>
          <w:tcPr>
            <w:tcW w:w="837" w:type="dxa"/>
            <w:tcBorders>
              <w:top w:val="nil"/>
              <w:left w:val="nil"/>
              <w:bottom w:val="nil"/>
              <w:right w:val="single" w:sz="8" w:space="0" w:color="auto"/>
            </w:tcBorders>
            <w:shd w:val="clear" w:color="auto" w:fill="auto"/>
            <w:noWrap/>
            <w:vAlign w:val="bottom"/>
            <w:hideMark/>
            <w:tcPrChange w:id="700"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67CFE769" w14:textId="77777777" w:rsidR="00C10026" w:rsidRPr="00DC704D" w:rsidRDefault="00C10026" w:rsidP="003B764D">
            <w:pPr>
              <w:spacing w:after="0" w:line="240" w:lineRule="auto"/>
              <w:jc w:val="center"/>
              <w:rPr>
                <w:ins w:id="701" w:author="Stefanie Lane" w:date="2022-09-14T13:46:00Z"/>
                <w:rFonts w:ascii="Calibri" w:eastAsia="Times New Roman" w:hAnsi="Calibri" w:cs="Calibri"/>
                <w:color w:val="000000"/>
              </w:rPr>
            </w:pPr>
            <w:ins w:id="702"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703" w:author="Stefanie Lane" w:date="2022-09-14T15:00:00Z">
              <w:tcPr>
                <w:tcW w:w="1800" w:type="dxa"/>
                <w:tcBorders>
                  <w:top w:val="nil"/>
                  <w:left w:val="nil"/>
                  <w:bottom w:val="nil"/>
                  <w:right w:val="nil"/>
                </w:tcBorders>
              </w:tcPr>
            </w:tcPrChange>
          </w:tcPr>
          <w:p w14:paraId="4B28902B" w14:textId="77777777" w:rsidR="00C10026" w:rsidRPr="00DC704D" w:rsidRDefault="00C10026" w:rsidP="003B764D">
            <w:pPr>
              <w:spacing w:after="0" w:line="240" w:lineRule="auto"/>
              <w:jc w:val="center"/>
              <w:rPr>
                <w:ins w:id="704"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705" w:author="Stefanie Lane" w:date="2022-09-14T15:00:00Z">
              <w:tcPr>
                <w:tcW w:w="1710" w:type="dxa"/>
                <w:tcBorders>
                  <w:top w:val="nil"/>
                  <w:left w:val="nil"/>
                  <w:bottom w:val="nil"/>
                  <w:right w:val="single" w:sz="8" w:space="0" w:color="auto"/>
                </w:tcBorders>
              </w:tcPr>
            </w:tcPrChange>
          </w:tcPr>
          <w:p w14:paraId="3251B3FB" w14:textId="70F03B87" w:rsidR="00C10026" w:rsidRPr="00DC704D" w:rsidRDefault="00C10026" w:rsidP="003B764D">
            <w:pPr>
              <w:spacing w:after="0" w:line="240" w:lineRule="auto"/>
              <w:jc w:val="center"/>
              <w:rPr>
                <w:ins w:id="706" w:author="Stefanie Lane" w:date="2022-09-14T13:47:00Z"/>
                <w:rFonts w:ascii="Calibri" w:eastAsia="Times New Roman" w:hAnsi="Calibri" w:cs="Calibri"/>
                <w:color w:val="000000"/>
              </w:rPr>
            </w:pPr>
          </w:p>
        </w:tc>
        <w:tc>
          <w:tcPr>
            <w:tcW w:w="1002" w:type="dxa"/>
            <w:tcBorders>
              <w:top w:val="nil"/>
              <w:left w:val="nil"/>
              <w:bottom w:val="nil"/>
              <w:right w:val="nil"/>
            </w:tcBorders>
            <w:tcPrChange w:id="707" w:author="Stefanie Lane" w:date="2022-09-14T15:00:00Z">
              <w:tcPr>
                <w:tcW w:w="1080" w:type="dxa"/>
                <w:tcBorders>
                  <w:top w:val="nil"/>
                  <w:left w:val="nil"/>
                  <w:bottom w:val="nil"/>
                  <w:right w:val="nil"/>
                </w:tcBorders>
              </w:tcPr>
            </w:tcPrChange>
          </w:tcPr>
          <w:p w14:paraId="540067D1" w14:textId="77777777" w:rsidR="00C10026" w:rsidRPr="00DC704D" w:rsidRDefault="00C10026" w:rsidP="003B764D">
            <w:pPr>
              <w:spacing w:after="0" w:line="240" w:lineRule="auto"/>
              <w:jc w:val="center"/>
              <w:rPr>
                <w:ins w:id="708" w:author="Stefanie Lane" w:date="2022-09-14T13:57:00Z"/>
                <w:rFonts w:ascii="Calibri" w:eastAsia="Times New Roman" w:hAnsi="Calibri" w:cs="Calibri"/>
                <w:color w:val="000000"/>
              </w:rPr>
            </w:pPr>
          </w:p>
        </w:tc>
        <w:tc>
          <w:tcPr>
            <w:tcW w:w="681" w:type="dxa"/>
            <w:tcBorders>
              <w:top w:val="nil"/>
              <w:left w:val="nil"/>
              <w:bottom w:val="nil"/>
              <w:right w:val="nil"/>
            </w:tcBorders>
            <w:tcPrChange w:id="709" w:author="Stefanie Lane" w:date="2022-09-14T15:00:00Z">
              <w:tcPr>
                <w:tcW w:w="1340" w:type="dxa"/>
                <w:tcBorders>
                  <w:top w:val="nil"/>
                  <w:left w:val="nil"/>
                  <w:bottom w:val="nil"/>
                  <w:right w:val="nil"/>
                </w:tcBorders>
              </w:tcPr>
            </w:tcPrChange>
          </w:tcPr>
          <w:p w14:paraId="13F3876E" w14:textId="77777777" w:rsidR="00C10026" w:rsidRPr="00DC704D" w:rsidRDefault="00C10026" w:rsidP="003B764D">
            <w:pPr>
              <w:spacing w:after="0" w:line="240" w:lineRule="auto"/>
              <w:jc w:val="center"/>
              <w:rPr>
                <w:ins w:id="710"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711" w:author="Stefanie Lane" w:date="2022-09-14T15:00:00Z">
              <w:tcPr>
                <w:tcW w:w="1340" w:type="dxa"/>
                <w:tcBorders>
                  <w:top w:val="nil"/>
                  <w:left w:val="nil"/>
                  <w:bottom w:val="nil"/>
                  <w:right w:val="single" w:sz="8" w:space="0" w:color="auto"/>
                </w:tcBorders>
              </w:tcPr>
            </w:tcPrChange>
          </w:tcPr>
          <w:p w14:paraId="413ED252" w14:textId="5CE68E72" w:rsidR="00C10026" w:rsidRPr="00DC704D" w:rsidRDefault="00C10026" w:rsidP="003B764D">
            <w:pPr>
              <w:spacing w:after="0" w:line="240" w:lineRule="auto"/>
              <w:jc w:val="center"/>
              <w:rPr>
                <w:ins w:id="712" w:author="Stefanie Lane" w:date="2022-09-14T13:47:00Z"/>
                <w:rFonts w:ascii="Calibri" w:eastAsia="Times New Roman" w:hAnsi="Calibri" w:cs="Calibri"/>
                <w:color w:val="000000"/>
              </w:rPr>
            </w:pPr>
          </w:p>
        </w:tc>
      </w:tr>
      <w:tr w:rsidR="00C10026" w:rsidRPr="00DC704D" w14:paraId="7F67A4D0" w14:textId="43055A6E" w:rsidTr="00C10026">
        <w:trPr>
          <w:trHeight w:val="290"/>
          <w:ins w:id="713" w:author="Stefanie Lane" w:date="2022-09-14T13:46:00Z"/>
          <w:trPrChange w:id="714"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715"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106ADC52" w14:textId="77777777" w:rsidR="00C10026" w:rsidRPr="00DC704D" w:rsidRDefault="00C10026" w:rsidP="003B764D">
            <w:pPr>
              <w:spacing w:after="0" w:line="240" w:lineRule="auto"/>
              <w:rPr>
                <w:ins w:id="716" w:author="Stefanie Lane" w:date="2022-09-14T13:46:00Z"/>
                <w:rFonts w:ascii="Calibri" w:eastAsia="Times New Roman" w:hAnsi="Calibri" w:cs="Calibri"/>
                <w:i/>
                <w:iCs/>
                <w:color w:val="000000"/>
              </w:rPr>
            </w:pPr>
            <w:ins w:id="717" w:author="Stefanie Lane" w:date="2022-09-14T13:46:00Z">
              <w:r w:rsidRPr="00DC704D">
                <w:rPr>
                  <w:rFonts w:ascii="Calibri" w:eastAsia="Times New Roman" w:hAnsi="Calibri" w:cs="Calibri"/>
                  <w:i/>
                  <w:iCs/>
                  <w:color w:val="000000"/>
                </w:rPr>
                <w:t xml:space="preserve">Oenanthe </w:t>
              </w:r>
              <w:proofErr w:type="spellStart"/>
              <w:r w:rsidRPr="00DC704D">
                <w:rPr>
                  <w:rFonts w:ascii="Calibri" w:eastAsia="Times New Roman" w:hAnsi="Calibri" w:cs="Calibri"/>
                  <w:i/>
                  <w:iCs/>
                  <w:color w:val="000000"/>
                </w:rPr>
                <w:t>sarmentosa</w:t>
              </w:r>
              <w:proofErr w:type="spellEnd"/>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718"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64006D22" w14:textId="77777777" w:rsidR="00C10026" w:rsidRPr="00DC704D" w:rsidRDefault="00C10026" w:rsidP="003B764D">
            <w:pPr>
              <w:spacing w:after="0" w:line="240" w:lineRule="auto"/>
              <w:jc w:val="center"/>
              <w:rPr>
                <w:ins w:id="719" w:author="Stefanie Lane" w:date="2022-09-14T13:46:00Z"/>
                <w:rFonts w:ascii="Calibri" w:eastAsia="Times New Roman" w:hAnsi="Calibri" w:cs="Calibri"/>
                <w:color w:val="000000"/>
              </w:rPr>
            </w:pPr>
            <w:ins w:id="720"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721" w:author="Stefanie Lane" w:date="2022-09-14T15:00:00Z">
              <w:tcPr>
                <w:tcW w:w="1800" w:type="dxa"/>
                <w:tcBorders>
                  <w:top w:val="single" w:sz="4" w:space="0" w:color="auto"/>
                  <w:left w:val="nil"/>
                  <w:bottom w:val="single" w:sz="4" w:space="0" w:color="auto"/>
                  <w:right w:val="nil"/>
                </w:tcBorders>
              </w:tcPr>
            </w:tcPrChange>
          </w:tcPr>
          <w:p w14:paraId="2913F0AB" w14:textId="77777777" w:rsidR="00C10026" w:rsidRPr="00DC704D" w:rsidRDefault="00C10026" w:rsidP="003B764D">
            <w:pPr>
              <w:spacing w:after="0" w:line="240" w:lineRule="auto"/>
              <w:jc w:val="center"/>
              <w:rPr>
                <w:ins w:id="722" w:author="Stefanie Lane" w:date="2022-09-14T13:48:00Z"/>
                <w:rFonts w:ascii="Calibri" w:eastAsia="Times New Roman" w:hAnsi="Calibri" w:cs="Calibri"/>
                <w:color w:val="000000"/>
              </w:rPr>
            </w:pPr>
          </w:p>
        </w:tc>
        <w:tc>
          <w:tcPr>
            <w:tcW w:w="1366" w:type="dxa"/>
            <w:tcBorders>
              <w:top w:val="single" w:sz="4" w:space="0" w:color="auto"/>
              <w:left w:val="nil"/>
              <w:bottom w:val="single" w:sz="4" w:space="0" w:color="auto"/>
              <w:right w:val="single" w:sz="8" w:space="0" w:color="auto"/>
            </w:tcBorders>
            <w:tcPrChange w:id="723" w:author="Stefanie Lane" w:date="2022-09-14T15:00:00Z">
              <w:tcPr>
                <w:tcW w:w="1710" w:type="dxa"/>
                <w:tcBorders>
                  <w:top w:val="single" w:sz="4" w:space="0" w:color="auto"/>
                  <w:left w:val="nil"/>
                  <w:bottom w:val="single" w:sz="4" w:space="0" w:color="auto"/>
                  <w:right w:val="single" w:sz="8" w:space="0" w:color="auto"/>
                </w:tcBorders>
              </w:tcPr>
            </w:tcPrChange>
          </w:tcPr>
          <w:p w14:paraId="49B5B781" w14:textId="4B702A4F" w:rsidR="00C10026" w:rsidRPr="00DC704D" w:rsidRDefault="00C10026" w:rsidP="003B764D">
            <w:pPr>
              <w:spacing w:after="0" w:line="240" w:lineRule="auto"/>
              <w:jc w:val="center"/>
              <w:rPr>
                <w:ins w:id="724" w:author="Stefanie Lane" w:date="2022-09-14T13:47:00Z"/>
                <w:rFonts w:ascii="Calibri" w:eastAsia="Times New Roman" w:hAnsi="Calibri" w:cs="Calibri"/>
                <w:color w:val="000000"/>
              </w:rPr>
            </w:pPr>
          </w:p>
        </w:tc>
        <w:tc>
          <w:tcPr>
            <w:tcW w:w="1002" w:type="dxa"/>
            <w:tcBorders>
              <w:top w:val="single" w:sz="4" w:space="0" w:color="auto"/>
              <w:left w:val="nil"/>
              <w:bottom w:val="single" w:sz="4" w:space="0" w:color="auto"/>
              <w:right w:val="nil"/>
            </w:tcBorders>
            <w:tcPrChange w:id="725" w:author="Stefanie Lane" w:date="2022-09-14T15:00:00Z">
              <w:tcPr>
                <w:tcW w:w="1080" w:type="dxa"/>
                <w:tcBorders>
                  <w:top w:val="single" w:sz="4" w:space="0" w:color="auto"/>
                  <w:left w:val="nil"/>
                  <w:bottom w:val="single" w:sz="4" w:space="0" w:color="auto"/>
                  <w:right w:val="nil"/>
                </w:tcBorders>
              </w:tcPr>
            </w:tcPrChange>
          </w:tcPr>
          <w:p w14:paraId="5777462F" w14:textId="77777777" w:rsidR="00C10026" w:rsidRPr="00DC704D" w:rsidRDefault="00C10026" w:rsidP="003B764D">
            <w:pPr>
              <w:spacing w:after="0" w:line="240" w:lineRule="auto"/>
              <w:jc w:val="center"/>
              <w:rPr>
                <w:ins w:id="726"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727" w:author="Stefanie Lane" w:date="2022-09-14T15:00:00Z">
              <w:tcPr>
                <w:tcW w:w="1340" w:type="dxa"/>
                <w:tcBorders>
                  <w:top w:val="single" w:sz="4" w:space="0" w:color="auto"/>
                  <w:left w:val="nil"/>
                  <w:bottom w:val="single" w:sz="4" w:space="0" w:color="auto"/>
                  <w:right w:val="nil"/>
                </w:tcBorders>
              </w:tcPr>
            </w:tcPrChange>
          </w:tcPr>
          <w:p w14:paraId="0599B115" w14:textId="77777777" w:rsidR="00C10026" w:rsidRPr="00DC704D" w:rsidRDefault="00C10026" w:rsidP="003B764D">
            <w:pPr>
              <w:spacing w:after="0" w:line="240" w:lineRule="auto"/>
              <w:jc w:val="center"/>
              <w:rPr>
                <w:ins w:id="728" w:author="Stefanie Lane" w:date="2022-09-14T15:00:00Z"/>
                <w:rFonts w:ascii="Calibri" w:eastAsia="Times New Roman" w:hAnsi="Calibri" w:cs="Calibri"/>
                <w:color w:val="000000"/>
              </w:rPr>
            </w:pPr>
          </w:p>
        </w:tc>
        <w:tc>
          <w:tcPr>
            <w:tcW w:w="1139" w:type="dxa"/>
            <w:tcBorders>
              <w:top w:val="single" w:sz="4" w:space="0" w:color="auto"/>
              <w:left w:val="nil"/>
              <w:bottom w:val="single" w:sz="4" w:space="0" w:color="auto"/>
              <w:right w:val="single" w:sz="8" w:space="0" w:color="auto"/>
            </w:tcBorders>
            <w:tcPrChange w:id="729" w:author="Stefanie Lane" w:date="2022-09-14T15:00:00Z">
              <w:tcPr>
                <w:tcW w:w="1340" w:type="dxa"/>
                <w:tcBorders>
                  <w:top w:val="single" w:sz="4" w:space="0" w:color="auto"/>
                  <w:left w:val="nil"/>
                  <w:bottom w:val="single" w:sz="4" w:space="0" w:color="auto"/>
                  <w:right w:val="single" w:sz="8" w:space="0" w:color="auto"/>
                </w:tcBorders>
              </w:tcPr>
            </w:tcPrChange>
          </w:tcPr>
          <w:p w14:paraId="3F6B192F" w14:textId="3A41B3C0" w:rsidR="00C10026" w:rsidRPr="00DC704D" w:rsidRDefault="00C10026" w:rsidP="003B764D">
            <w:pPr>
              <w:spacing w:after="0" w:line="240" w:lineRule="auto"/>
              <w:jc w:val="center"/>
              <w:rPr>
                <w:ins w:id="730" w:author="Stefanie Lane" w:date="2022-09-14T13:47:00Z"/>
                <w:rFonts w:ascii="Calibri" w:eastAsia="Times New Roman" w:hAnsi="Calibri" w:cs="Calibri"/>
                <w:color w:val="000000"/>
              </w:rPr>
            </w:pPr>
          </w:p>
        </w:tc>
      </w:tr>
      <w:tr w:rsidR="00C10026" w:rsidRPr="00DC704D" w14:paraId="64C1F8A2" w14:textId="387C39A6" w:rsidTr="00C10026">
        <w:trPr>
          <w:trHeight w:val="290"/>
          <w:ins w:id="731" w:author="Stefanie Lane" w:date="2022-09-14T13:46:00Z"/>
          <w:trPrChange w:id="732"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733" w:author="Stefanie Lane" w:date="2022-09-14T15:00:00Z">
              <w:tcPr>
                <w:tcW w:w="2583" w:type="dxa"/>
                <w:tcBorders>
                  <w:top w:val="nil"/>
                  <w:left w:val="nil"/>
                  <w:bottom w:val="nil"/>
                  <w:right w:val="nil"/>
                </w:tcBorders>
                <w:shd w:val="clear" w:color="auto" w:fill="auto"/>
                <w:noWrap/>
                <w:vAlign w:val="bottom"/>
                <w:hideMark/>
              </w:tcPr>
            </w:tcPrChange>
          </w:tcPr>
          <w:p w14:paraId="462ABC3E" w14:textId="77777777" w:rsidR="00C10026" w:rsidRPr="00DC704D" w:rsidRDefault="00C10026" w:rsidP="003B764D">
            <w:pPr>
              <w:spacing w:after="0" w:line="240" w:lineRule="auto"/>
              <w:rPr>
                <w:ins w:id="734" w:author="Stefanie Lane" w:date="2022-09-14T13:46:00Z"/>
                <w:rFonts w:ascii="Calibri" w:eastAsia="Times New Roman" w:hAnsi="Calibri" w:cs="Calibri"/>
                <w:i/>
                <w:iCs/>
                <w:color w:val="000000"/>
              </w:rPr>
            </w:pPr>
            <w:proofErr w:type="spellStart"/>
            <w:ins w:id="735" w:author="Stefanie Lane" w:date="2022-09-14T13:46:00Z">
              <w:r w:rsidRPr="00DC704D">
                <w:rPr>
                  <w:rFonts w:ascii="Calibri" w:eastAsia="Times New Roman" w:hAnsi="Calibri" w:cs="Calibri"/>
                  <w:i/>
                  <w:iCs/>
                  <w:color w:val="000000"/>
                </w:rPr>
                <w:t>Platanthera</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dilatata</w:t>
              </w:r>
              <w:proofErr w:type="spellEnd"/>
            </w:ins>
          </w:p>
        </w:tc>
        <w:tc>
          <w:tcPr>
            <w:tcW w:w="837" w:type="dxa"/>
            <w:tcBorders>
              <w:top w:val="nil"/>
              <w:left w:val="nil"/>
              <w:bottom w:val="nil"/>
              <w:right w:val="single" w:sz="8" w:space="0" w:color="auto"/>
            </w:tcBorders>
            <w:shd w:val="clear" w:color="auto" w:fill="auto"/>
            <w:noWrap/>
            <w:vAlign w:val="bottom"/>
            <w:hideMark/>
            <w:tcPrChange w:id="736"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1F60EF1D" w14:textId="77777777" w:rsidR="00C10026" w:rsidRPr="00DC704D" w:rsidRDefault="00C10026" w:rsidP="003B764D">
            <w:pPr>
              <w:spacing w:after="0" w:line="240" w:lineRule="auto"/>
              <w:jc w:val="center"/>
              <w:rPr>
                <w:ins w:id="737" w:author="Stefanie Lane" w:date="2022-09-14T13:46:00Z"/>
                <w:rFonts w:ascii="Calibri" w:eastAsia="Times New Roman" w:hAnsi="Calibri" w:cs="Calibri"/>
                <w:color w:val="000000"/>
              </w:rPr>
            </w:pPr>
            <w:ins w:id="738"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739" w:author="Stefanie Lane" w:date="2022-09-14T15:00:00Z">
              <w:tcPr>
                <w:tcW w:w="1800" w:type="dxa"/>
                <w:tcBorders>
                  <w:top w:val="nil"/>
                  <w:left w:val="nil"/>
                  <w:bottom w:val="nil"/>
                  <w:right w:val="nil"/>
                </w:tcBorders>
              </w:tcPr>
            </w:tcPrChange>
          </w:tcPr>
          <w:p w14:paraId="10BDCF24" w14:textId="77777777" w:rsidR="00C10026" w:rsidRPr="00DC704D" w:rsidRDefault="00C10026" w:rsidP="003B764D">
            <w:pPr>
              <w:spacing w:after="0" w:line="240" w:lineRule="auto"/>
              <w:jc w:val="center"/>
              <w:rPr>
                <w:ins w:id="740"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741" w:author="Stefanie Lane" w:date="2022-09-14T15:00:00Z">
              <w:tcPr>
                <w:tcW w:w="1710" w:type="dxa"/>
                <w:tcBorders>
                  <w:top w:val="nil"/>
                  <w:left w:val="nil"/>
                  <w:bottom w:val="nil"/>
                  <w:right w:val="single" w:sz="8" w:space="0" w:color="auto"/>
                </w:tcBorders>
              </w:tcPr>
            </w:tcPrChange>
          </w:tcPr>
          <w:p w14:paraId="1FCF240B" w14:textId="4656F33A" w:rsidR="00C10026" w:rsidRPr="00DC704D" w:rsidRDefault="00C10026" w:rsidP="003B764D">
            <w:pPr>
              <w:spacing w:after="0" w:line="240" w:lineRule="auto"/>
              <w:jc w:val="center"/>
              <w:rPr>
                <w:ins w:id="742" w:author="Stefanie Lane" w:date="2022-09-14T13:47:00Z"/>
                <w:rFonts w:ascii="Calibri" w:eastAsia="Times New Roman" w:hAnsi="Calibri" w:cs="Calibri"/>
                <w:color w:val="000000"/>
              </w:rPr>
            </w:pPr>
          </w:p>
        </w:tc>
        <w:tc>
          <w:tcPr>
            <w:tcW w:w="1002" w:type="dxa"/>
            <w:tcBorders>
              <w:top w:val="nil"/>
              <w:left w:val="nil"/>
              <w:bottom w:val="nil"/>
              <w:right w:val="nil"/>
            </w:tcBorders>
            <w:tcPrChange w:id="743" w:author="Stefanie Lane" w:date="2022-09-14T15:00:00Z">
              <w:tcPr>
                <w:tcW w:w="1080" w:type="dxa"/>
                <w:tcBorders>
                  <w:top w:val="nil"/>
                  <w:left w:val="nil"/>
                  <w:bottom w:val="nil"/>
                  <w:right w:val="nil"/>
                </w:tcBorders>
              </w:tcPr>
            </w:tcPrChange>
          </w:tcPr>
          <w:p w14:paraId="6588CD07" w14:textId="77777777" w:rsidR="00C10026" w:rsidRPr="00DC704D" w:rsidRDefault="00C10026" w:rsidP="003B764D">
            <w:pPr>
              <w:spacing w:after="0" w:line="240" w:lineRule="auto"/>
              <w:jc w:val="center"/>
              <w:rPr>
                <w:ins w:id="744" w:author="Stefanie Lane" w:date="2022-09-14T13:57:00Z"/>
                <w:rFonts w:ascii="Calibri" w:eastAsia="Times New Roman" w:hAnsi="Calibri" w:cs="Calibri"/>
                <w:color w:val="000000"/>
              </w:rPr>
            </w:pPr>
          </w:p>
        </w:tc>
        <w:tc>
          <w:tcPr>
            <w:tcW w:w="681" w:type="dxa"/>
            <w:tcBorders>
              <w:top w:val="nil"/>
              <w:left w:val="nil"/>
              <w:bottom w:val="nil"/>
              <w:right w:val="nil"/>
            </w:tcBorders>
            <w:tcPrChange w:id="745" w:author="Stefanie Lane" w:date="2022-09-14T15:00:00Z">
              <w:tcPr>
                <w:tcW w:w="1340" w:type="dxa"/>
                <w:tcBorders>
                  <w:top w:val="nil"/>
                  <w:left w:val="nil"/>
                  <w:bottom w:val="nil"/>
                  <w:right w:val="nil"/>
                </w:tcBorders>
              </w:tcPr>
            </w:tcPrChange>
          </w:tcPr>
          <w:p w14:paraId="6B24B881" w14:textId="77777777" w:rsidR="00C10026" w:rsidRPr="00DC704D" w:rsidRDefault="00C10026" w:rsidP="003B764D">
            <w:pPr>
              <w:spacing w:after="0" w:line="240" w:lineRule="auto"/>
              <w:jc w:val="center"/>
              <w:rPr>
                <w:ins w:id="746"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747" w:author="Stefanie Lane" w:date="2022-09-14T15:00:00Z">
              <w:tcPr>
                <w:tcW w:w="1340" w:type="dxa"/>
                <w:tcBorders>
                  <w:top w:val="nil"/>
                  <w:left w:val="nil"/>
                  <w:bottom w:val="nil"/>
                  <w:right w:val="single" w:sz="8" w:space="0" w:color="auto"/>
                </w:tcBorders>
              </w:tcPr>
            </w:tcPrChange>
          </w:tcPr>
          <w:p w14:paraId="10BC55AC" w14:textId="2C845103" w:rsidR="00C10026" w:rsidRPr="00DC704D" w:rsidRDefault="00C10026" w:rsidP="003B764D">
            <w:pPr>
              <w:spacing w:after="0" w:line="240" w:lineRule="auto"/>
              <w:jc w:val="center"/>
              <w:rPr>
                <w:ins w:id="748" w:author="Stefanie Lane" w:date="2022-09-14T13:47:00Z"/>
                <w:rFonts w:ascii="Calibri" w:eastAsia="Times New Roman" w:hAnsi="Calibri" w:cs="Calibri"/>
                <w:color w:val="000000"/>
              </w:rPr>
            </w:pPr>
          </w:p>
        </w:tc>
      </w:tr>
      <w:tr w:rsidR="00C10026" w:rsidRPr="00DC704D" w14:paraId="1E513DA3" w14:textId="56D4CA62" w:rsidTr="00C10026">
        <w:trPr>
          <w:trHeight w:val="290"/>
          <w:ins w:id="749" w:author="Stefanie Lane" w:date="2022-09-14T13:46:00Z"/>
          <w:trPrChange w:id="750"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751"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006C5B89" w14:textId="77777777" w:rsidR="00C10026" w:rsidRPr="00DC704D" w:rsidRDefault="00C10026" w:rsidP="003B764D">
            <w:pPr>
              <w:spacing w:after="0" w:line="240" w:lineRule="auto"/>
              <w:rPr>
                <w:ins w:id="752" w:author="Stefanie Lane" w:date="2022-09-14T13:46:00Z"/>
                <w:rFonts w:ascii="Calibri" w:eastAsia="Times New Roman" w:hAnsi="Calibri" w:cs="Calibri"/>
                <w:i/>
                <w:iCs/>
                <w:color w:val="000000"/>
              </w:rPr>
            </w:pPr>
            <w:ins w:id="753" w:author="Stefanie Lane" w:date="2022-09-14T13:46:00Z">
              <w:r w:rsidRPr="00DC704D">
                <w:rPr>
                  <w:rFonts w:ascii="Calibri" w:eastAsia="Times New Roman" w:hAnsi="Calibri" w:cs="Calibri"/>
                  <w:i/>
                  <w:iCs/>
                  <w:color w:val="000000"/>
                </w:rPr>
                <w:t>Poa palustris</w:t>
              </w:r>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754"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15FCCD00" w14:textId="77777777" w:rsidR="00C10026" w:rsidRPr="00DC704D" w:rsidRDefault="00C10026" w:rsidP="003B764D">
            <w:pPr>
              <w:spacing w:after="0" w:line="240" w:lineRule="auto"/>
              <w:jc w:val="center"/>
              <w:rPr>
                <w:ins w:id="755" w:author="Stefanie Lane" w:date="2022-09-14T13:46:00Z"/>
                <w:rFonts w:ascii="Calibri" w:eastAsia="Times New Roman" w:hAnsi="Calibri" w:cs="Calibri"/>
                <w:color w:val="000000"/>
              </w:rPr>
            </w:pPr>
            <w:ins w:id="756"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757" w:author="Stefanie Lane" w:date="2022-09-14T15:00:00Z">
              <w:tcPr>
                <w:tcW w:w="1800" w:type="dxa"/>
                <w:tcBorders>
                  <w:top w:val="single" w:sz="4" w:space="0" w:color="auto"/>
                  <w:left w:val="nil"/>
                  <w:bottom w:val="single" w:sz="4" w:space="0" w:color="auto"/>
                  <w:right w:val="nil"/>
                </w:tcBorders>
              </w:tcPr>
            </w:tcPrChange>
          </w:tcPr>
          <w:p w14:paraId="3F224C45" w14:textId="77777777" w:rsidR="00C10026" w:rsidRPr="00DC704D" w:rsidRDefault="00C10026" w:rsidP="003B764D">
            <w:pPr>
              <w:spacing w:after="0" w:line="240" w:lineRule="auto"/>
              <w:jc w:val="center"/>
              <w:rPr>
                <w:ins w:id="758" w:author="Stefanie Lane" w:date="2022-09-14T13:48:00Z"/>
                <w:rFonts w:ascii="Calibri" w:eastAsia="Times New Roman" w:hAnsi="Calibri" w:cs="Calibri"/>
                <w:color w:val="000000"/>
              </w:rPr>
            </w:pPr>
          </w:p>
        </w:tc>
        <w:tc>
          <w:tcPr>
            <w:tcW w:w="1366" w:type="dxa"/>
            <w:tcBorders>
              <w:top w:val="single" w:sz="4" w:space="0" w:color="auto"/>
              <w:left w:val="nil"/>
              <w:bottom w:val="single" w:sz="4" w:space="0" w:color="auto"/>
              <w:right w:val="single" w:sz="8" w:space="0" w:color="auto"/>
            </w:tcBorders>
            <w:tcPrChange w:id="759" w:author="Stefanie Lane" w:date="2022-09-14T15:00:00Z">
              <w:tcPr>
                <w:tcW w:w="1710" w:type="dxa"/>
                <w:tcBorders>
                  <w:top w:val="single" w:sz="4" w:space="0" w:color="auto"/>
                  <w:left w:val="nil"/>
                  <w:bottom w:val="single" w:sz="4" w:space="0" w:color="auto"/>
                  <w:right w:val="single" w:sz="8" w:space="0" w:color="auto"/>
                </w:tcBorders>
              </w:tcPr>
            </w:tcPrChange>
          </w:tcPr>
          <w:p w14:paraId="15E75A1A" w14:textId="6AE3C5A5" w:rsidR="00C10026" w:rsidRPr="00DC704D" w:rsidRDefault="00C10026" w:rsidP="003B764D">
            <w:pPr>
              <w:spacing w:after="0" w:line="240" w:lineRule="auto"/>
              <w:jc w:val="center"/>
              <w:rPr>
                <w:ins w:id="760" w:author="Stefanie Lane" w:date="2022-09-14T13:47:00Z"/>
                <w:rFonts w:ascii="Calibri" w:eastAsia="Times New Roman" w:hAnsi="Calibri" w:cs="Calibri"/>
                <w:color w:val="000000"/>
              </w:rPr>
            </w:pPr>
          </w:p>
        </w:tc>
        <w:tc>
          <w:tcPr>
            <w:tcW w:w="1002" w:type="dxa"/>
            <w:tcBorders>
              <w:top w:val="single" w:sz="4" w:space="0" w:color="auto"/>
              <w:left w:val="nil"/>
              <w:bottom w:val="single" w:sz="4" w:space="0" w:color="auto"/>
              <w:right w:val="nil"/>
            </w:tcBorders>
            <w:tcPrChange w:id="761" w:author="Stefanie Lane" w:date="2022-09-14T15:00:00Z">
              <w:tcPr>
                <w:tcW w:w="1080" w:type="dxa"/>
                <w:tcBorders>
                  <w:top w:val="single" w:sz="4" w:space="0" w:color="auto"/>
                  <w:left w:val="nil"/>
                  <w:bottom w:val="single" w:sz="4" w:space="0" w:color="auto"/>
                  <w:right w:val="nil"/>
                </w:tcBorders>
              </w:tcPr>
            </w:tcPrChange>
          </w:tcPr>
          <w:p w14:paraId="64FB0273" w14:textId="77777777" w:rsidR="00C10026" w:rsidRPr="00DC704D" w:rsidRDefault="00C10026" w:rsidP="003B764D">
            <w:pPr>
              <w:spacing w:after="0" w:line="240" w:lineRule="auto"/>
              <w:jc w:val="center"/>
              <w:rPr>
                <w:ins w:id="762"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763" w:author="Stefanie Lane" w:date="2022-09-14T15:00:00Z">
              <w:tcPr>
                <w:tcW w:w="1340" w:type="dxa"/>
                <w:tcBorders>
                  <w:top w:val="single" w:sz="4" w:space="0" w:color="auto"/>
                  <w:left w:val="nil"/>
                  <w:bottom w:val="single" w:sz="4" w:space="0" w:color="auto"/>
                  <w:right w:val="nil"/>
                </w:tcBorders>
              </w:tcPr>
            </w:tcPrChange>
          </w:tcPr>
          <w:p w14:paraId="553829C1" w14:textId="77777777" w:rsidR="00C10026" w:rsidRPr="00DC704D" w:rsidRDefault="00C10026" w:rsidP="003B764D">
            <w:pPr>
              <w:spacing w:after="0" w:line="240" w:lineRule="auto"/>
              <w:jc w:val="center"/>
              <w:rPr>
                <w:ins w:id="764" w:author="Stefanie Lane" w:date="2022-09-14T15:00:00Z"/>
                <w:rFonts w:ascii="Calibri" w:eastAsia="Times New Roman" w:hAnsi="Calibri" w:cs="Calibri"/>
                <w:color w:val="000000"/>
              </w:rPr>
            </w:pPr>
          </w:p>
        </w:tc>
        <w:tc>
          <w:tcPr>
            <w:tcW w:w="1139" w:type="dxa"/>
            <w:tcBorders>
              <w:top w:val="single" w:sz="4" w:space="0" w:color="auto"/>
              <w:left w:val="nil"/>
              <w:bottom w:val="single" w:sz="4" w:space="0" w:color="auto"/>
              <w:right w:val="single" w:sz="8" w:space="0" w:color="auto"/>
            </w:tcBorders>
            <w:tcPrChange w:id="765" w:author="Stefanie Lane" w:date="2022-09-14T15:00:00Z">
              <w:tcPr>
                <w:tcW w:w="1340" w:type="dxa"/>
                <w:tcBorders>
                  <w:top w:val="single" w:sz="4" w:space="0" w:color="auto"/>
                  <w:left w:val="nil"/>
                  <w:bottom w:val="single" w:sz="4" w:space="0" w:color="auto"/>
                  <w:right w:val="single" w:sz="8" w:space="0" w:color="auto"/>
                </w:tcBorders>
              </w:tcPr>
            </w:tcPrChange>
          </w:tcPr>
          <w:p w14:paraId="3C64E572" w14:textId="47A9B957" w:rsidR="00C10026" w:rsidRPr="00DC704D" w:rsidRDefault="00C10026" w:rsidP="003B764D">
            <w:pPr>
              <w:spacing w:after="0" w:line="240" w:lineRule="auto"/>
              <w:jc w:val="center"/>
              <w:rPr>
                <w:ins w:id="766" w:author="Stefanie Lane" w:date="2022-09-14T13:47:00Z"/>
                <w:rFonts w:ascii="Calibri" w:eastAsia="Times New Roman" w:hAnsi="Calibri" w:cs="Calibri"/>
                <w:color w:val="000000"/>
              </w:rPr>
            </w:pPr>
          </w:p>
        </w:tc>
      </w:tr>
      <w:tr w:rsidR="00C10026" w:rsidRPr="00DC704D" w14:paraId="02D56389" w14:textId="2E600C96" w:rsidTr="00C10026">
        <w:trPr>
          <w:trHeight w:val="290"/>
          <w:ins w:id="767" w:author="Stefanie Lane" w:date="2022-09-14T13:46:00Z"/>
          <w:trPrChange w:id="768"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769" w:author="Stefanie Lane" w:date="2022-09-14T15:00:00Z">
              <w:tcPr>
                <w:tcW w:w="2583" w:type="dxa"/>
                <w:tcBorders>
                  <w:top w:val="nil"/>
                  <w:left w:val="nil"/>
                  <w:bottom w:val="nil"/>
                  <w:right w:val="nil"/>
                </w:tcBorders>
                <w:shd w:val="clear" w:color="auto" w:fill="auto"/>
                <w:noWrap/>
                <w:vAlign w:val="bottom"/>
                <w:hideMark/>
              </w:tcPr>
            </w:tcPrChange>
          </w:tcPr>
          <w:p w14:paraId="2DB65861" w14:textId="77777777" w:rsidR="00C10026" w:rsidRPr="00DC704D" w:rsidRDefault="00C10026" w:rsidP="003B764D">
            <w:pPr>
              <w:spacing w:after="0" w:line="240" w:lineRule="auto"/>
              <w:rPr>
                <w:ins w:id="770" w:author="Stefanie Lane" w:date="2022-09-14T13:46:00Z"/>
                <w:rFonts w:ascii="Calibri" w:eastAsia="Times New Roman" w:hAnsi="Calibri" w:cs="Calibri"/>
                <w:i/>
                <w:iCs/>
                <w:color w:val="000000"/>
              </w:rPr>
            </w:pPr>
            <w:ins w:id="771" w:author="Stefanie Lane" w:date="2022-09-14T13:46:00Z">
              <w:r w:rsidRPr="00DC704D">
                <w:rPr>
                  <w:rFonts w:ascii="Calibri" w:eastAsia="Times New Roman" w:hAnsi="Calibri" w:cs="Calibri"/>
                  <w:i/>
                  <w:iCs/>
                  <w:color w:val="000000"/>
                </w:rPr>
                <w:t xml:space="preserve">Poa </w:t>
              </w:r>
              <w:proofErr w:type="spellStart"/>
              <w:r w:rsidRPr="00DC704D">
                <w:rPr>
                  <w:rFonts w:ascii="Calibri" w:eastAsia="Times New Roman" w:hAnsi="Calibri" w:cs="Calibri"/>
                  <w:i/>
                  <w:iCs/>
                  <w:color w:val="000000"/>
                </w:rPr>
                <w:t>trivialis</w:t>
              </w:r>
              <w:proofErr w:type="spellEnd"/>
            </w:ins>
          </w:p>
        </w:tc>
        <w:tc>
          <w:tcPr>
            <w:tcW w:w="837" w:type="dxa"/>
            <w:tcBorders>
              <w:top w:val="nil"/>
              <w:left w:val="nil"/>
              <w:bottom w:val="nil"/>
              <w:right w:val="single" w:sz="8" w:space="0" w:color="auto"/>
            </w:tcBorders>
            <w:shd w:val="clear" w:color="auto" w:fill="auto"/>
            <w:noWrap/>
            <w:vAlign w:val="bottom"/>
            <w:hideMark/>
            <w:tcPrChange w:id="772"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03919387" w14:textId="77777777" w:rsidR="00C10026" w:rsidRPr="00DC704D" w:rsidRDefault="00C10026" w:rsidP="003B764D">
            <w:pPr>
              <w:spacing w:after="0" w:line="240" w:lineRule="auto"/>
              <w:jc w:val="center"/>
              <w:rPr>
                <w:ins w:id="773" w:author="Stefanie Lane" w:date="2022-09-14T13:46:00Z"/>
                <w:rFonts w:ascii="Calibri" w:eastAsia="Times New Roman" w:hAnsi="Calibri" w:cs="Calibri"/>
                <w:color w:val="000000"/>
              </w:rPr>
            </w:pPr>
            <w:ins w:id="774"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775" w:author="Stefanie Lane" w:date="2022-09-14T15:00:00Z">
              <w:tcPr>
                <w:tcW w:w="1800" w:type="dxa"/>
                <w:tcBorders>
                  <w:top w:val="nil"/>
                  <w:left w:val="nil"/>
                  <w:bottom w:val="nil"/>
                  <w:right w:val="nil"/>
                </w:tcBorders>
              </w:tcPr>
            </w:tcPrChange>
          </w:tcPr>
          <w:p w14:paraId="50B4C9EB" w14:textId="77777777" w:rsidR="00C10026" w:rsidRPr="00DC704D" w:rsidRDefault="00C10026" w:rsidP="003B764D">
            <w:pPr>
              <w:spacing w:after="0" w:line="240" w:lineRule="auto"/>
              <w:jc w:val="center"/>
              <w:rPr>
                <w:ins w:id="776"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777" w:author="Stefanie Lane" w:date="2022-09-14T15:00:00Z">
              <w:tcPr>
                <w:tcW w:w="1710" w:type="dxa"/>
                <w:tcBorders>
                  <w:top w:val="nil"/>
                  <w:left w:val="nil"/>
                  <w:bottom w:val="nil"/>
                  <w:right w:val="single" w:sz="8" w:space="0" w:color="auto"/>
                </w:tcBorders>
              </w:tcPr>
            </w:tcPrChange>
          </w:tcPr>
          <w:p w14:paraId="1FFA71CE" w14:textId="16122226" w:rsidR="00C10026" w:rsidRPr="00DC704D" w:rsidRDefault="00C10026" w:rsidP="003B764D">
            <w:pPr>
              <w:spacing w:after="0" w:line="240" w:lineRule="auto"/>
              <w:jc w:val="center"/>
              <w:rPr>
                <w:ins w:id="778" w:author="Stefanie Lane" w:date="2022-09-14T13:47:00Z"/>
                <w:rFonts w:ascii="Calibri" w:eastAsia="Times New Roman" w:hAnsi="Calibri" w:cs="Calibri"/>
                <w:color w:val="000000"/>
              </w:rPr>
            </w:pPr>
          </w:p>
        </w:tc>
        <w:tc>
          <w:tcPr>
            <w:tcW w:w="1002" w:type="dxa"/>
            <w:tcBorders>
              <w:top w:val="nil"/>
              <w:left w:val="nil"/>
              <w:bottom w:val="nil"/>
              <w:right w:val="nil"/>
            </w:tcBorders>
            <w:tcPrChange w:id="779" w:author="Stefanie Lane" w:date="2022-09-14T15:00:00Z">
              <w:tcPr>
                <w:tcW w:w="1080" w:type="dxa"/>
                <w:tcBorders>
                  <w:top w:val="nil"/>
                  <w:left w:val="nil"/>
                  <w:bottom w:val="nil"/>
                  <w:right w:val="nil"/>
                </w:tcBorders>
              </w:tcPr>
            </w:tcPrChange>
          </w:tcPr>
          <w:p w14:paraId="2A2D57AE" w14:textId="77777777" w:rsidR="00C10026" w:rsidRPr="00DC704D" w:rsidRDefault="00C10026" w:rsidP="003B764D">
            <w:pPr>
              <w:spacing w:after="0" w:line="240" w:lineRule="auto"/>
              <w:jc w:val="center"/>
              <w:rPr>
                <w:ins w:id="780" w:author="Stefanie Lane" w:date="2022-09-14T13:57:00Z"/>
                <w:rFonts w:ascii="Calibri" w:eastAsia="Times New Roman" w:hAnsi="Calibri" w:cs="Calibri"/>
                <w:color w:val="000000"/>
              </w:rPr>
            </w:pPr>
          </w:p>
        </w:tc>
        <w:tc>
          <w:tcPr>
            <w:tcW w:w="681" w:type="dxa"/>
            <w:tcBorders>
              <w:top w:val="nil"/>
              <w:left w:val="nil"/>
              <w:bottom w:val="nil"/>
              <w:right w:val="nil"/>
            </w:tcBorders>
            <w:tcPrChange w:id="781" w:author="Stefanie Lane" w:date="2022-09-14T15:00:00Z">
              <w:tcPr>
                <w:tcW w:w="1340" w:type="dxa"/>
                <w:tcBorders>
                  <w:top w:val="nil"/>
                  <w:left w:val="nil"/>
                  <w:bottom w:val="nil"/>
                  <w:right w:val="nil"/>
                </w:tcBorders>
              </w:tcPr>
            </w:tcPrChange>
          </w:tcPr>
          <w:p w14:paraId="37587802" w14:textId="77777777" w:rsidR="00C10026" w:rsidRPr="00DC704D" w:rsidRDefault="00C10026" w:rsidP="003B764D">
            <w:pPr>
              <w:spacing w:after="0" w:line="240" w:lineRule="auto"/>
              <w:jc w:val="center"/>
              <w:rPr>
                <w:ins w:id="782"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783" w:author="Stefanie Lane" w:date="2022-09-14T15:00:00Z">
              <w:tcPr>
                <w:tcW w:w="1340" w:type="dxa"/>
                <w:tcBorders>
                  <w:top w:val="nil"/>
                  <w:left w:val="nil"/>
                  <w:bottom w:val="nil"/>
                  <w:right w:val="single" w:sz="8" w:space="0" w:color="auto"/>
                </w:tcBorders>
              </w:tcPr>
            </w:tcPrChange>
          </w:tcPr>
          <w:p w14:paraId="35CFAF6F" w14:textId="4B3124AA" w:rsidR="00C10026" w:rsidRPr="00DC704D" w:rsidRDefault="00C10026" w:rsidP="003B764D">
            <w:pPr>
              <w:spacing w:after="0" w:line="240" w:lineRule="auto"/>
              <w:jc w:val="center"/>
              <w:rPr>
                <w:ins w:id="784" w:author="Stefanie Lane" w:date="2022-09-14T13:47:00Z"/>
                <w:rFonts w:ascii="Calibri" w:eastAsia="Times New Roman" w:hAnsi="Calibri" w:cs="Calibri"/>
                <w:color w:val="000000"/>
              </w:rPr>
            </w:pPr>
          </w:p>
        </w:tc>
      </w:tr>
      <w:tr w:rsidR="00C10026" w:rsidRPr="00DC704D" w14:paraId="0EE9FD5F" w14:textId="4F7952E7" w:rsidTr="00C10026">
        <w:trPr>
          <w:trHeight w:val="290"/>
          <w:ins w:id="785" w:author="Stefanie Lane" w:date="2022-09-14T13:46:00Z"/>
          <w:trPrChange w:id="786"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787"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4F5828CE" w14:textId="77777777" w:rsidR="00C10026" w:rsidRPr="00DC704D" w:rsidRDefault="00C10026" w:rsidP="003B764D">
            <w:pPr>
              <w:spacing w:after="0" w:line="240" w:lineRule="auto"/>
              <w:rPr>
                <w:ins w:id="788" w:author="Stefanie Lane" w:date="2022-09-14T13:46:00Z"/>
                <w:rFonts w:ascii="Calibri" w:eastAsia="Times New Roman" w:hAnsi="Calibri" w:cs="Calibri"/>
                <w:i/>
                <w:iCs/>
                <w:color w:val="000000"/>
              </w:rPr>
            </w:pPr>
            <w:ins w:id="789" w:author="Stefanie Lane" w:date="2022-09-14T13:46:00Z">
              <w:r w:rsidRPr="00DC704D">
                <w:rPr>
                  <w:rFonts w:ascii="Calibri" w:eastAsia="Times New Roman" w:hAnsi="Calibri" w:cs="Calibri"/>
                  <w:i/>
                  <w:iCs/>
                  <w:color w:val="000000"/>
                </w:rPr>
                <w:t>Polygonum hydropiper</w:t>
              </w:r>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790"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2E33A913" w14:textId="77777777" w:rsidR="00C10026" w:rsidRPr="00DC704D" w:rsidRDefault="00C10026" w:rsidP="003B764D">
            <w:pPr>
              <w:spacing w:after="0" w:line="240" w:lineRule="auto"/>
              <w:jc w:val="center"/>
              <w:rPr>
                <w:ins w:id="791" w:author="Stefanie Lane" w:date="2022-09-14T13:46:00Z"/>
                <w:rFonts w:ascii="Calibri" w:eastAsia="Times New Roman" w:hAnsi="Calibri" w:cs="Calibri"/>
                <w:color w:val="000000"/>
              </w:rPr>
            </w:pPr>
            <w:ins w:id="792"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793" w:author="Stefanie Lane" w:date="2022-09-14T15:00:00Z">
              <w:tcPr>
                <w:tcW w:w="1800" w:type="dxa"/>
                <w:tcBorders>
                  <w:top w:val="single" w:sz="4" w:space="0" w:color="auto"/>
                  <w:left w:val="nil"/>
                  <w:bottom w:val="single" w:sz="4" w:space="0" w:color="auto"/>
                  <w:right w:val="nil"/>
                </w:tcBorders>
              </w:tcPr>
            </w:tcPrChange>
          </w:tcPr>
          <w:p w14:paraId="3711E707" w14:textId="77777777" w:rsidR="00C10026" w:rsidRPr="00DC704D" w:rsidRDefault="00C10026" w:rsidP="003B764D">
            <w:pPr>
              <w:spacing w:after="0" w:line="240" w:lineRule="auto"/>
              <w:jc w:val="center"/>
              <w:rPr>
                <w:ins w:id="794" w:author="Stefanie Lane" w:date="2022-09-14T13:48:00Z"/>
                <w:rFonts w:ascii="Calibri" w:eastAsia="Times New Roman" w:hAnsi="Calibri" w:cs="Calibri"/>
                <w:color w:val="000000"/>
              </w:rPr>
            </w:pPr>
          </w:p>
        </w:tc>
        <w:tc>
          <w:tcPr>
            <w:tcW w:w="1366" w:type="dxa"/>
            <w:tcBorders>
              <w:top w:val="single" w:sz="4" w:space="0" w:color="auto"/>
              <w:left w:val="nil"/>
              <w:bottom w:val="single" w:sz="4" w:space="0" w:color="auto"/>
              <w:right w:val="single" w:sz="8" w:space="0" w:color="auto"/>
            </w:tcBorders>
            <w:tcPrChange w:id="795" w:author="Stefanie Lane" w:date="2022-09-14T15:00:00Z">
              <w:tcPr>
                <w:tcW w:w="1710" w:type="dxa"/>
                <w:tcBorders>
                  <w:top w:val="single" w:sz="4" w:space="0" w:color="auto"/>
                  <w:left w:val="nil"/>
                  <w:bottom w:val="single" w:sz="4" w:space="0" w:color="auto"/>
                  <w:right w:val="single" w:sz="8" w:space="0" w:color="auto"/>
                </w:tcBorders>
              </w:tcPr>
            </w:tcPrChange>
          </w:tcPr>
          <w:p w14:paraId="21CDCCEC" w14:textId="7BD1B4CC" w:rsidR="00C10026" w:rsidRPr="00DC704D" w:rsidRDefault="00C10026" w:rsidP="003B764D">
            <w:pPr>
              <w:spacing w:after="0" w:line="240" w:lineRule="auto"/>
              <w:jc w:val="center"/>
              <w:rPr>
                <w:ins w:id="796" w:author="Stefanie Lane" w:date="2022-09-14T13:47:00Z"/>
                <w:rFonts w:ascii="Calibri" w:eastAsia="Times New Roman" w:hAnsi="Calibri" w:cs="Calibri"/>
                <w:color w:val="000000"/>
              </w:rPr>
            </w:pPr>
          </w:p>
        </w:tc>
        <w:tc>
          <w:tcPr>
            <w:tcW w:w="1002" w:type="dxa"/>
            <w:tcBorders>
              <w:top w:val="single" w:sz="4" w:space="0" w:color="auto"/>
              <w:left w:val="nil"/>
              <w:bottom w:val="single" w:sz="4" w:space="0" w:color="auto"/>
              <w:right w:val="nil"/>
            </w:tcBorders>
            <w:tcPrChange w:id="797" w:author="Stefanie Lane" w:date="2022-09-14T15:00:00Z">
              <w:tcPr>
                <w:tcW w:w="1080" w:type="dxa"/>
                <w:tcBorders>
                  <w:top w:val="single" w:sz="4" w:space="0" w:color="auto"/>
                  <w:left w:val="nil"/>
                  <w:bottom w:val="single" w:sz="4" w:space="0" w:color="auto"/>
                  <w:right w:val="nil"/>
                </w:tcBorders>
              </w:tcPr>
            </w:tcPrChange>
          </w:tcPr>
          <w:p w14:paraId="3525E344" w14:textId="77777777" w:rsidR="00C10026" w:rsidRPr="00DC704D" w:rsidRDefault="00C10026" w:rsidP="003B764D">
            <w:pPr>
              <w:spacing w:after="0" w:line="240" w:lineRule="auto"/>
              <w:jc w:val="center"/>
              <w:rPr>
                <w:ins w:id="798"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799" w:author="Stefanie Lane" w:date="2022-09-14T15:00:00Z">
              <w:tcPr>
                <w:tcW w:w="1340" w:type="dxa"/>
                <w:tcBorders>
                  <w:top w:val="single" w:sz="4" w:space="0" w:color="auto"/>
                  <w:left w:val="nil"/>
                  <w:bottom w:val="single" w:sz="4" w:space="0" w:color="auto"/>
                  <w:right w:val="nil"/>
                </w:tcBorders>
              </w:tcPr>
            </w:tcPrChange>
          </w:tcPr>
          <w:p w14:paraId="2467AF6C" w14:textId="77777777" w:rsidR="00C10026" w:rsidRPr="00DC704D" w:rsidRDefault="00C10026" w:rsidP="003B764D">
            <w:pPr>
              <w:spacing w:after="0" w:line="240" w:lineRule="auto"/>
              <w:jc w:val="center"/>
              <w:rPr>
                <w:ins w:id="800" w:author="Stefanie Lane" w:date="2022-09-14T15:00:00Z"/>
                <w:rFonts w:ascii="Calibri" w:eastAsia="Times New Roman" w:hAnsi="Calibri" w:cs="Calibri"/>
                <w:color w:val="000000"/>
              </w:rPr>
            </w:pPr>
          </w:p>
        </w:tc>
        <w:tc>
          <w:tcPr>
            <w:tcW w:w="1139" w:type="dxa"/>
            <w:tcBorders>
              <w:top w:val="single" w:sz="4" w:space="0" w:color="auto"/>
              <w:left w:val="nil"/>
              <w:bottom w:val="single" w:sz="4" w:space="0" w:color="auto"/>
              <w:right w:val="single" w:sz="8" w:space="0" w:color="auto"/>
            </w:tcBorders>
            <w:tcPrChange w:id="801" w:author="Stefanie Lane" w:date="2022-09-14T15:00:00Z">
              <w:tcPr>
                <w:tcW w:w="1340" w:type="dxa"/>
                <w:tcBorders>
                  <w:top w:val="single" w:sz="4" w:space="0" w:color="auto"/>
                  <w:left w:val="nil"/>
                  <w:bottom w:val="single" w:sz="4" w:space="0" w:color="auto"/>
                  <w:right w:val="single" w:sz="8" w:space="0" w:color="auto"/>
                </w:tcBorders>
              </w:tcPr>
            </w:tcPrChange>
          </w:tcPr>
          <w:p w14:paraId="7C6E3E9B" w14:textId="5D3A65FE" w:rsidR="00C10026" w:rsidRPr="00DC704D" w:rsidRDefault="00C10026" w:rsidP="003B764D">
            <w:pPr>
              <w:spacing w:after="0" w:line="240" w:lineRule="auto"/>
              <w:jc w:val="center"/>
              <w:rPr>
                <w:ins w:id="802" w:author="Stefanie Lane" w:date="2022-09-14T13:47:00Z"/>
                <w:rFonts w:ascii="Calibri" w:eastAsia="Times New Roman" w:hAnsi="Calibri" w:cs="Calibri"/>
                <w:color w:val="000000"/>
              </w:rPr>
            </w:pPr>
          </w:p>
        </w:tc>
      </w:tr>
      <w:tr w:rsidR="00C10026" w:rsidRPr="00DC704D" w14:paraId="552A634D" w14:textId="2814EBE0" w:rsidTr="00C10026">
        <w:trPr>
          <w:trHeight w:val="290"/>
          <w:ins w:id="803" w:author="Stefanie Lane" w:date="2022-09-14T13:46:00Z"/>
          <w:trPrChange w:id="804"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805" w:author="Stefanie Lane" w:date="2022-09-14T15:00:00Z">
              <w:tcPr>
                <w:tcW w:w="2583" w:type="dxa"/>
                <w:tcBorders>
                  <w:top w:val="nil"/>
                  <w:left w:val="nil"/>
                  <w:bottom w:val="nil"/>
                  <w:right w:val="nil"/>
                </w:tcBorders>
                <w:shd w:val="clear" w:color="auto" w:fill="auto"/>
                <w:noWrap/>
                <w:vAlign w:val="bottom"/>
                <w:hideMark/>
              </w:tcPr>
            </w:tcPrChange>
          </w:tcPr>
          <w:p w14:paraId="41A9D338" w14:textId="77777777" w:rsidR="00C10026" w:rsidRPr="00DC704D" w:rsidRDefault="00C10026" w:rsidP="003B764D">
            <w:pPr>
              <w:spacing w:after="0" w:line="240" w:lineRule="auto"/>
              <w:rPr>
                <w:ins w:id="806" w:author="Stefanie Lane" w:date="2022-09-14T13:46:00Z"/>
                <w:rFonts w:ascii="Calibri" w:eastAsia="Times New Roman" w:hAnsi="Calibri" w:cs="Calibri"/>
                <w:i/>
                <w:iCs/>
                <w:color w:val="000000"/>
              </w:rPr>
            </w:pPr>
            <w:ins w:id="807" w:author="Stefanie Lane" w:date="2022-09-14T13:46:00Z">
              <w:r w:rsidRPr="00DC704D">
                <w:rPr>
                  <w:rFonts w:ascii="Calibri" w:eastAsia="Times New Roman" w:hAnsi="Calibri" w:cs="Calibri"/>
                  <w:i/>
                  <w:iCs/>
                  <w:color w:val="000000"/>
                </w:rPr>
                <w:t>Sagittaria latifolia</w:t>
              </w:r>
            </w:ins>
          </w:p>
        </w:tc>
        <w:tc>
          <w:tcPr>
            <w:tcW w:w="837" w:type="dxa"/>
            <w:tcBorders>
              <w:top w:val="nil"/>
              <w:left w:val="nil"/>
              <w:bottom w:val="nil"/>
              <w:right w:val="single" w:sz="8" w:space="0" w:color="auto"/>
            </w:tcBorders>
            <w:shd w:val="clear" w:color="auto" w:fill="auto"/>
            <w:noWrap/>
            <w:vAlign w:val="bottom"/>
            <w:hideMark/>
            <w:tcPrChange w:id="808"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6A0B78E9" w14:textId="77777777" w:rsidR="00C10026" w:rsidRPr="00DC704D" w:rsidRDefault="00C10026" w:rsidP="003B764D">
            <w:pPr>
              <w:spacing w:after="0" w:line="240" w:lineRule="auto"/>
              <w:jc w:val="center"/>
              <w:rPr>
                <w:ins w:id="809" w:author="Stefanie Lane" w:date="2022-09-14T13:46:00Z"/>
                <w:rFonts w:ascii="Calibri" w:eastAsia="Times New Roman" w:hAnsi="Calibri" w:cs="Calibri"/>
                <w:color w:val="000000"/>
              </w:rPr>
            </w:pPr>
            <w:ins w:id="810"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811" w:author="Stefanie Lane" w:date="2022-09-14T15:00:00Z">
              <w:tcPr>
                <w:tcW w:w="1800" w:type="dxa"/>
                <w:tcBorders>
                  <w:top w:val="nil"/>
                  <w:left w:val="nil"/>
                  <w:bottom w:val="nil"/>
                  <w:right w:val="nil"/>
                </w:tcBorders>
              </w:tcPr>
            </w:tcPrChange>
          </w:tcPr>
          <w:p w14:paraId="7D3946EF" w14:textId="77777777" w:rsidR="00C10026" w:rsidRPr="00DC704D" w:rsidRDefault="00C10026" w:rsidP="003B764D">
            <w:pPr>
              <w:spacing w:after="0" w:line="240" w:lineRule="auto"/>
              <w:jc w:val="center"/>
              <w:rPr>
                <w:ins w:id="812"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813" w:author="Stefanie Lane" w:date="2022-09-14T15:00:00Z">
              <w:tcPr>
                <w:tcW w:w="1710" w:type="dxa"/>
                <w:tcBorders>
                  <w:top w:val="nil"/>
                  <w:left w:val="nil"/>
                  <w:bottom w:val="nil"/>
                  <w:right w:val="single" w:sz="8" w:space="0" w:color="auto"/>
                </w:tcBorders>
              </w:tcPr>
            </w:tcPrChange>
          </w:tcPr>
          <w:p w14:paraId="431B48D3" w14:textId="035C0BB1" w:rsidR="00C10026" w:rsidRPr="00DC704D" w:rsidRDefault="00C10026" w:rsidP="003B764D">
            <w:pPr>
              <w:spacing w:after="0" w:line="240" w:lineRule="auto"/>
              <w:jc w:val="center"/>
              <w:rPr>
                <w:ins w:id="814" w:author="Stefanie Lane" w:date="2022-09-14T13:47:00Z"/>
                <w:rFonts w:ascii="Calibri" w:eastAsia="Times New Roman" w:hAnsi="Calibri" w:cs="Calibri"/>
                <w:color w:val="000000"/>
              </w:rPr>
            </w:pPr>
          </w:p>
        </w:tc>
        <w:tc>
          <w:tcPr>
            <w:tcW w:w="1002" w:type="dxa"/>
            <w:tcBorders>
              <w:top w:val="nil"/>
              <w:left w:val="nil"/>
              <w:bottom w:val="nil"/>
              <w:right w:val="nil"/>
            </w:tcBorders>
            <w:tcPrChange w:id="815" w:author="Stefanie Lane" w:date="2022-09-14T15:00:00Z">
              <w:tcPr>
                <w:tcW w:w="1080" w:type="dxa"/>
                <w:tcBorders>
                  <w:top w:val="nil"/>
                  <w:left w:val="nil"/>
                  <w:bottom w:val="nil"/>
                  <w:right w:val="nil"/>
                </w:tcBorders>
              </w:tcPr>
            </w:tcPrChange>
          </w:tcPr>
          <w:p w14:paraId="41C88714" w14:textId="77777777" w:rsidR="00C10026" w:rsidRPr="00DC704D" w:rsidRDefault="00C10026" w:rsidP="003B764D">
            <w:pPr>
              <w:spacing w:after="0" w:line="240" w:lineRule="auto"/>
              <w:jc w:val="center"/>
              <w:rPr>
                <w:ins w:id="816" w:author="Stefanie Lane" w:date="2022-09-14T13:57:00Z"/>
                <w:rFonts w:ascii="Calibri" w:eastAsia="Times New Roman" w:hAnsi="Calibri" w:cs="Calibri"/>
                <w:color w:val="000000"/>
              </w:rPr>
            </w:pPr>
          </w:p>
        </w:tc>
        <w:tc>
          <w:tcPr>
            <w:tcW w:w="681" w:type="dxa"/>
            <w:tcBorders>
              <w:top w:val="nil"/>
              <w:left w:val="nil"/>
              <w:bottom w:val="nil"/>
              <w:right w:val="nil"/>
            </w:tcBorders>
            <w:tcPrChange w:id="817" w:author="Stefanie Lane" w:date="2022-09-14T15:00:00Z">
              <w:tcPr>
                <w:tcW w:w="1340" w:type="dxa"/>
                <w:tcBorders>
                  <w:top w:val="nil"/>
                  <w:left w:val="nil"/>
                  <w:bottom w:val="nil"/>
                  <w:right w:val="nil"/>
                </w:tcBorders>
              </w:tcPr>
            </w:tcPrChange>
          </w:tcPr>
          <w:p w14:paraId="36B69972" w14:textId="77777777" w:rsidR="00C10026" w:rsidRPr="00DC704D" w:rsidRDefault="00C10026" w:rsidP="003B764D">
            <w:pPr>
              <w:spacing w:after="0" w:line="240" w:lineRule="auto"/>
              <w:jc w:val="center"/>
              <w:rPr>
                <w:ins w:id="818"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819" w:author="Stefanie Lane" w:date="2022-09-14T15:00:00Z">
              <w:tcPr>
                <w:tcW w:w="1340" w:type="dxa"/>
                <w:tcBorders>
                  <w:top w:val="nil"/>
                  <w:left w:val="nil"/>
                  <w:bottom w:val="nil"/>
                  <w:right w:val="single" w:sz="8" w:space="0" w:color="auto"/>
                </w:tcBorders>
              </w:tcPr>
            </w:tcPrChange>
          </w:tcPr>
          <w:p w14:paraId="45A9B695" w14:textId="3011D21E" w:rsidR="00C10026" w:rsidRPr="00DC704D" w:rsidRDefault="00C10026" w:rsidP="003B764D">
            <w:pPr>
              <w:spacing w:after="0" w:line="240" w:lineRule="auto"/>
              <w:jc w:val="center"/>
              <w:rPr>
                <w:ins w:id="820" w:author="Stefanie Lane" w:date="2022-09-14T13:47:00Z"/>
                <w:rFonts w:ascii="Calibri" w:eastAsia="Times New Roman" w:hAnsi="Calibri" w:cs="Calibri"/>
                <w:color w:val="000000"/>
              </w:rPr>
            </w:pPr>
          </w:p>
        </w:tc>
      </w:tr>
      <w:tr w:rsidR="00C10026" w:rsidRPr="00DC704D" w14:paraId="04E71E7D" w14:textId="37B4118D" w:rsidTr="00C10026">
        <w:trPr>
          <w:trHeight w:val="290"/>
          <w:ins w:id="821" w:author="Stefanie Lane" w:date="2022-09-14T13:46:00Z"/>
          <w:trPrChange w:id="822"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823"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563066F3" w14:textId="77777777" w:rsidR="00C10026" w:rsidRPr="00DC704D" w:rsidRDefault="00C10026" w:rsidP="003B764D">
            <w:pPr>
              <w:spacing w:after="0" w:line="240" w:lineRule="auto"/>
              <w:rPr>
                <w:ins w:id="824" w:author="Stefanie Lane" w:date="2022-09-14T13:46:00Z"/>
                <w:rFonts w:ascii="Calibri" w:eastAsia="Times New Roman" w:hAnsi="Calibri" w:cs="Calibri"/>
                <w:i/>
                <w:iCs/>
                <w:color w:val="000000"/>
              </w:rPr>
            </w:pPr>
            <w:ins w:id="825" w:author="Stefanie Lane" w:date="2022-09-14T13:46:00Z">
              <w:r w:rsidRPr="00DC704D">
                <w:rPr>
                  <w:rFonts w:ascii="Calibri" w:eastAsia="Times New Roman" w:hAnsi="Calibri" w:cs="Calibri"/>
                  <w:i/>
                  <w:iCs/>
                  <w:color w:val="000000"/>
                </w:rPr>
                <w:t>Salix sp.</w:t>
              </w:r>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826"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66206C49" w14:textId="77777777" w:rsidR="00C10026" w:rsidRPr="00DC704D" w:rsidRDefault="00C10026" w:rsidP="003B764D">
            <w:pPr>
              <w:spacing w:after="0" w:line="240" w:lineRule="auto"/>
              <w:jc w:val="center"/>
              <w:rPr>
                <w:ins w:id="827" w:author="Stefanie Lane" w:date="2022-09-14T13:46:00Z"/>
                <w:rFonts w:ascii="Calibri" w:eastAsia="Times New Roman" w:hAnsi="Calibri" w:cs="Calibri"/>
                <w:color w:val="000000"/>
              </w:rPr>
            </w:pPr>
            <w:ins w:id="828"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829" w:author="Stefanie Lane" w:date="2022-09-14T15:00:00Z">
              <w:tcPr>
                <w:tcW w:w="1800" w:type="dxa"/>
                <w:tcBorders>
                  <w:top w:val="single" w:sz="4" w:space="0" w:color="auto"/>
                  <w:left w:val="nil"/>
                  <w:bottom w:val="single" w:sz="4" w:space="0" w:color="auto"/>
                  <w:right w:val="nil"/>
                </w:tcBorders>
              </w:tcPr>
            </w:tcPrChange>
          </w:tcPr>
          <w:p w14:paraId="594924CB" w14:textId="77777777" w:rsidR="00C10026" w:rsidRPr="00DC704D" w:rsidRDefault="00C10026" w:rsidP="003B764D">
            <w:pPr>
              <w:spacing w:after="0" w:line="240" w:lineRule="auto"/>
              <w:jc w:val="center"/>
              <w:rPr>
                <w:ins w:id="830" w:author="Stefanie Lane" w:date="2022-09-14T13:48:00Z"/>
                <w:rFonts w:ascii="Calibri" w:eastAsia="Times New Roman" w:hAnsi="Calibri" w:cs="Calibri"/>
                <w:color w:val="000000"/>
              </w:rPr>
            </w:pPr>
          </w:p>
        </w:tc>
        <w:tc>
          <w:tcPr>
            <w:tcW w:w="1366" w:type="dxa"/>
            <w:tcBorders>
              <w:top w:val="single" w:sz="4" w:space="0" w:color="auto"/>
              <w:left w:val="nil"/>
              <w:bottom w:val="single" w:sz="4" w:space="0" w:color="auto"/>
              <w:right w:val="single" w:sz="8" w:space="0" w:color="auto"/>
            </w:tcBorders>
            <w:tcPrChange w:id="831" w:author="Stefanie Lane" w:date="2022-09-14T15:00:00Z">
              <w:tcPr>
                <w:tcW w:w="1710" w:type="dxa"/>
                <w:tcBorders>
                  <w:top w:val="single" w:sz="4" w:space="0" w:color="auto"/>
                  <w:left w:val="nil"/>
                  <w:bottom w:val="single" w:sz="4" w:space="0" w:color="auto"/>
                  <w:right w:val="single" w:sz="8" w:space="0" w:color="auto"/>
                </w:tcBorders>
              </w:tcPr>
            </w:tcPrChange>
          </w:tcPr>
          <w:p w14:paraId="47F31088" w14:textId="0C05E5AF" w:rsidR="00C10026" w:rsidRPr="00DC704D" w:rsidRDefault="00C10026" w:rsidP="003B764D">
            <w:pPr>
              <w:spacing w:after="0" w:line="240" w:lineRule="auto"/>
              <w:jc w:val="center"/>
              <w:rPr>
                <w:ins w:id="832" w:author="Stefanie Lane" w:date="2022-09-14T13:47:00Z"/>
                <w:rFonts w:ascii="Calibri" w:eastAsia="Times New Roman" w:hAnsi="Calibri" w:cs="Calibri"/>
                <w:color w:val="000000"/>
              </w:rPr>
            </w:pPr>
          </w:p>
        </w:tc>
        <w:tc>
          <w:tcPr>
            <w:tcW w:w="1002" w:type="dxa"/>
            <w:tcBorders>
              <w:top w:val="single" w:sz="4" w:space="0" w:color="auto"/>
              <w:left w:val="nil"/>
              <w:bottom w:val="single" w:sz="4" w:space="0" w:color="auto"/>
              <w:right w:val="nil"/>
            </w:tcBorders>
            <w:tcPrChange w:id="833" w:author="Stefanie Lane" w:date="2022-09-14T15:00:00Z">
              <w:tcPr>
                <w:tcW w:w="1080" w:type="dxa"/>
                <w:tcBorders>
                  <w:top w:val="single" w:sz="4" w:space="0" w:color="auto"/>
                  <w:left w:val="nil"/>
                  <w:bottom w:val="single" w:sz="4" w:space="0" w:color="auto"/>
                  <w:right w:val="nil"/>
                </w:tcBorders>
              </w:tcPr>
            </w:tcPrChange>
          </w:tcPr>
          <w:p w14:paraId="67C54404" w14:textId="77777777" w:rsidR="00C10026" w:rsidRPr="00DC704D" w:rsidRDefault="00C10026" w:rsidP="003B764D">
            <w:pPr>
              <w:spacing w:after="0" w:line="240" w:lineRule="auto"/>
              <w:jc w:val="center"/>
              <w:rPr>
                <w:ins w:id="834"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835" w:author="Stefanie Lane" w:date="2022-09-14T15:00:00Z">
              <w:tcPr>
                <w:tcW w:w="1340" w:type="dxa"/>
                <w:tcBorders>
                  <w:top w:val="single" w:sz="4" w:space="0" w:color="auto"/>
                  <w:left w:val="nil"/>
                  <w:bottom w:val="single" w:sz="4" w:space="0" w:color="auto"/>
                  <w:right w:val="nil"/>
                </w:tcBorders>
              </w:tcPr>
            </w:tcPrChange>
          </w:tcPr>
          <w:p w14:paraId="7F20E43D" w14:textId="77777777" w:rsidR="00C10026" w:rsidRPr="00DC704D" w:rsidRDefault="00C10026" w:rsidP="003B764D">
            <w:pPr>
              <w:spacing w:after="0" w:line="240" w:lineRule="auto"/>
              <w:jc w:val="center"/>
              <w:rPr>
                <w:ins w:id="836" w:author="Stefanie Lane" w:date="2022-09-14T15:00:00Z"/>
                <w:rFonts w:ascii="Calibri" w:eastAsia="Times New Roman" w:hAnsi="Calibri" w:cs="Calibri"/>
                <w:color w:val="000000"/>
              </w:rPr>
            </w:pPr>
          </w:p>
        </w:tc>
        <w:tc>
          <w:tcPr>
            <w:tcW w:w="1139" w:type="dxa"/>
            <w:tcBorders>
              <w:top w:val="single" w:sz="4" w:space="0" w:color="auto"/>
              <w:left w:val="nil"/>
              <w:bottom w:val="single" w:sz="4" w:space="0" w:color="auto"/>
              <w:right w:val="single" w:sz="8" w:space="0" w:color="auto"/>
            </w:tcBorders>
            <w:tcPrChange w:id="837" w:author="Stefanie Lane" w:date="2022-09-14T15:00:00Z">
              <w:tcPr>
                <w:tcW w:w="1340" w:type="dxa"/>
                <w:tcBorders>
                  <w:top w:val="single" w:sz="4" w:space="0" w:color="auto"/>
                  <w:left w:val="nil"/>
                  <w:bottom w:val="single" w:sz="4" w:space="0" w:color="auto"/>
                  <w:right w:val="single" w:sz="8" w:space="0" w:color="auto"/>
                </w:tcBorders>
              </w:tcPr>
            </w:tcPrChange>
          </w:tcPr>
          <w:p w14:paraId="12121C14" w14:textId="7BB23825" w:rsidR="00C10026" w:rsidRPr="00DC704D" w:rsidRDefault="00C10026" w:rsidP="003B764D">
            <w:pPr>
              <w:spacing w:after="0" w:line="240" w:lineRule="auto"/>
              <w:jc w:val="center"/>
              <w:rPr>
                <w:ins w:id="838" w:author="Stefanie Lane" w:date="2022-09-14T13:47:00Z"/>
                <w:rFonts w:ascii="Calibri" w:eastAsia="Times New Roman" w:hAnsi="Calibri" w:cs="Calibri"/>
                <w:color w:val="000000"/>
              </w:rPr>
            </w:pPr>
          </w:p>
        </w:tc>
      </w:tr>
      <w:tr w:rsidR="00C10026" w:rsidRPr="00DC704D" w14:paraId="25FFECC0" w14:textId="15526379" w:rsidTr="00C10026">
        <w:trPr>
          <w:trHeight w:val="290"/>
          <w:ins w:id="839" w:author="Stefanie Lane" w:date="2022-09-14T13:46:00Z"/>
          <w:trPrChange w:id="840"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841" w:author="Stefanie Lane" w:date="2022-09-14T15:00:00Z">
              <w:tcPr>
                <w:tcW w:w="2583" w:type="dxa"/>
                <w:tcBorders>
                  <w:top w:val="nil"/>
                  <w:left w:val="nil"/>
                  <w:bottom w:val="nil"/>
                  <w:right w:val="nil"/>
                </w:tcBorders>
                <w:shd w:val="clear" w:color="auto" w:fill="auto"/>
                <w:noWrap/>
                <w:vAlign w:val="bottom"/>
                <w:hideMark/>
              </w:tcPr>
            </w:tcPrChange>
          </w:tcPr>
          <w:p w14:paraId="31895F74" w14:textId="77777777" w:rsidR="00C10026" w:rsidRPr="00DC704D" w:rsidRDefault="00C10026" w:rsidP="003B764D">
            <w:pPr>
              <w:spacing w:after="0" w:line="240" w:lineRule="auto"/>
              <w:rPr>
                <w:ins w:id="842" w:author="Stefanie Lane" w:date="2022-09-14T13:46:00Z"/>
                <w:rFonts w:ascii="Calibri" w:eastAsia="Times New Roman" w:hAnsi="Calibri" w:cs="Calibri"/>
                <w:i/>
                <w:iCs/>
                <w:color w:val="000000"/>
              </w:rPr>
            </w:pPr>
            <w:ins w:id="843" w:author="Stefanie Lane" w:date="2022-09-14T13:46:00Z">
              <w:r w:rsidRPr="00DC704D">
                <w:rPr>
                  <w:rFonts w:ascii="Calibri" w:eastAsia="Times New Roman" w:hAnsi="Calibri" w:cs="Calibri"/>
                  <w:i/>
                  <w:iCs/>
                  <w:color w:val="000000"/>
                </w:rPr>
                <w:t>Sium suave</w:t>
              </w:r>
            </w:ins>
          </w:p>
        </w:tc>
        <w:tc>
          <w:tcPr>
            <w:tcW w:w="837" w:type="dxa"/>
            <w:tcBorders>
              <w:top w:val="nil"/>
              <w:left w:val="nil"/>
              <w:bottom w:val="nil"/>
              <w:right w:val="single" w:sz="8" w:space="0" w:color="auto"/>
            </w:tcBorders>
            <w:shd w:val="clear" w:color="auto" w:fill="auto"/>
            <w:noWrap/>
            <w:vAlign w:val="bottom"/>
            <w:hideMark/>
            <w:tcPrChange w:id="844"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4F164FCB" w14:textId="77777777" w:rsidR="00C10026" w:rsidRPr="00DC704D" w:rsidRDefault="00C10026" w:rsidP="003B764D">
            <w:pPr>
              <w:spacing w:after="0" w:line="240" w:lineRule="auto"/>
              <w:jc w:val="center"/>
              <w:rPr>
                <w:ins w:id="845" w:author="Stefanie Lane" w:date="2022-09-14T13:46:00Z"/>
                <w:rFonts w:ascii="Calibri" w:eastAsia="Times New Roman" w:hAnsi="Calibri" w:cs="Calibri"/>
                <w:color w:val="000000"/>
              </w:rPr>
            </w:pPr>
            <w:ins w:id="846"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847" w:author="Stefanie Lane" w:date="2022-09-14T15:00:00Z">
              <w:tcPr>
                <w:tcW w:w="1800" w:type="dxa"/>
                <w:tcBorders>
                  <w:top w:val="nil"/>
                  <w:left w:val="nil"/>
                  <w:bottom w:val="nil"/>
                  <w:right w:val="nil"/>
                </w:tcBorders>
              </w:tcPr>
            </w:tcPrChange>
          </w:tcPr>
          <w:p w14:paraId="44C8C985" w14:textId="77777777" w:rsidR="00C10026" w:rsidRPr="00DC704D" w:rsidRDefault="00C10026" w:rsidP="003B764D">
            <w:pPr>
              <w:spacing w:after="0" w:line="240" w:lineRule="auto"/>
              <w:jc w:val="center"/>
              <w:rPr>
                <w:ins w:id="848"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849" w:author="Stefanie Lane" w:date="2022-09-14T15:00:00Z">
              <w:tcPr>
                <w:tcW w:w="1710" w:type="dxa"/>
                <w:tcBorders>
                  <w:top w:val="nil"/>
                  <w:left w:val="nil"/>
                  <w:bottom w:val="nil"/>
                  <w:right w:val="single" w:sz="8" w:space="0" w:color="auto"/>
                </w:tcBorders>
              </w:tcPr>
            </w:tcPrChange>
          </w:tcPr>
          <w:p w14:paraId="54160EAB" w14:textId="3DA02C1A" w:rsidR="00C10026" w:rsidRPr="00DC704D" w:rsidRDefault="00C10026" w:rsidP="003B764D">
            <w:pPr>
              <w:spacing w:after="0" w:line="240" w:lineRule="auto"/>
              <w:jc w:val="center"/>
              <w:rPr>
                <w:ins w:id="850" w:author="Stefanie Lane" w:date="2022-09-14T13:47:00Z"/>
                <w:rFonts w:ascii="Calibri" w:eastAsia="Times New Roman" w:hAnsi="Calibri" w:cs="Calibri"/>
                <w:color w:val="000000"/>
              </w:rPr>
            </w:pPr>
          </w:p>
        </w:tc>
        <w:tc>
          <w:tcPr>
            <w:tcW w:w="1002" w:type="dxa"/>
            <w:tcBorders>
              <w:top w:val="nil"/>
              <w:left w:val="nil"/>
              <w:bottom w:val="nil"/>
              <w:right w:val="nil"/>
            </w:tcBorders>
            <w:tcPrChange w:id="851" w:author="Stefanie Lane" w:date="2022-09-14T15:00:00Z">
              <w:tcPr>
                <w:tcW w:w="1080" w:type="dxa"/>
                <w:tcBorders>
                  <w:top w:val="nil"/>
                  <w:left w:val="nil"/>
                  <w:bottom w:val="nil"/>
                  <w:right w:val="nil"/>
                </w:tcBorders>
              </w:tcPr>
            </w:tcPrChange>
          </w:tcPr>
          <w:p w14:paraId="7C049F61" w14:textId="77777777" w:rsidR="00C10026" w:rsidRPr="00DC704D" w:rsidRDefault="00C10026" w:rsidP="003B764D">
            <w:pPr>
              <w:spacing w:after="0" w:line="240" w:lineRule="auto"/>
              <w:jc w:val="center"/>
              <w:rPr>
                <w:ins w:id="852" w:author="Stefanie Lane" w:date="2022-09-14T13:57:00Z"/>
                <w:rFonts w:ascii="Calibri" w:eastAsia="Times New Roman" w:hAnsi="Calibri" w:cs="Calibri"/>
                <w:color w:val="000000"/>
              </w:rPr>
            </w:pPr>
          </w:p>
        </w:tc>
        <w:tc>
          <w:tcPr>
            <w:tcW w:w="681" w:type="dxa"/>
            <w:tcBorders>
              <w:top w:val="nil"/>
              <w:left w:val="nil"/>
              <w:bottom w:val="nil"/>
              <w:right w:val="nil"/>
            </w:tcBorders>
            <w:tcPrChange w:id="853" w:author="Stefanie Lane" w:date="2022-09-14T15:00:00Z">
              <w:tcPr>
                <w:tcW w:w="1340" w:type="dxa"/>
                <w:tcBorders>
                  <w:top w:val="nil"/>
                  <w:left w:val="nil"/>
                  <w:bottom w:val="nil"/>
                  <w:right w:val="nil"/>
                </w:tcBorders>
              </w:tcPr>
            </w:tcPrChange>
          </w:tcPr>
          <w:p w14:paraId="0B7F009B" w14:textId="77777777" w:rsidR="00C10026" w:rsidRPr="00DC704D" w:rsidRDefault="00C10026" w:rsidP="003B764D">
            <w:pPr>
              <w:spacing w:after="0" w:line="240" w:lineRule="auto"/>
              <w:jc w:val="center"/>
              <w:rPr>
                <w:ins w:id="854"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855" w:author="Stefanie Lane" w:date="2022-09-14T15:00:00Z">
              <w:tcPr>
                <w:tcW w:w="1340" w:type="dxa"/>
                <w:tcBorders>
                  <w:top w:val="nil"/>
                  <w:left w:val="nil"/>
                  <w:bottom w:val="nil"/>
                  <w:right w:val="single" w:sz="8" w:space="0" w:color="auto"/>
                </w:tcBorders>
              </w:tcPr>
            </w:tcPrChange>
          </w:tcPr>
          <w:p w14:paraId="14BED8B9" w14:textId="69556134" w:rsidR="00C10026" w:rsidRPr="00DC704D" w:rsidRDefault="00C10026" w:rsidP="003B764D">
            <w:pPr>
              <w:spacing w:after="0" w:line="240" w:lineRule="auto"/>
              <w:jc w:val="center"/>
              <w:rPr>
                <w:ins w:id="856" w:author="Stefanie Lane" w:date="2022-09-14T13:47:00Z"/>
                <w:rFonts w:ascii="Calibri" w:eastAsia="Times New Roman" w:hAnsi="Calibri" w:cs="Calibri"/>
                <w:color w:val="000000"/>
              </w:rPr>
            </w:pPr>
          </w:p>
        </w:tc>
      </w:tr>
      <w:tr w:rsidR="00C10026" w:rsidRPr="00DC704D" w14:paraId="6F7B4A37" w14:textId="1DFE5319" w:rsidTr="00C10026">
        <w:trPr>
          <w:trHeight w:val="290"/>
          <w:ins w:id="857" w:author="Stefanie Lane" w:date="2022-09-14T13:46:00Z"/>
          <w:trPrChange w:id="858" w:author="Stefanie Lane" w:date="2022-09-14T15:00:00Z">
            <w:trPr>
              <w:trHeight w:val="290"/>
            </w:trPr>
          </w:trPrChange>
        </w:trPr>
        <w:tc>
          <w:tcPr>
            <w:tcW w:w="2583" w:type="dxa"/>
            <w:tcBorders>
              <w:top w:val="single" w:sz="4" w:space="0" w:color="auto"/>
              <w:left w:val="nil"/>
              <w:bottom w:val="single" w:sz="4" w:space="0" w:color="auto"/>
              <w:right w:val="nil"/>
            </w:tcBorders>
            <w:shd w:val="clear" w:color="auto" w:fill="auto"/>
            <w:noWrap/>
            <w:vAlign w:val="bottom"/>
            <w:hideMark/>
            <w:tcPrChange w:id="859" w:author="Stefanie Lane" w:date="2022-09-14T15:00:00Z">
              <w:tcPr>
                <w:tcW w:w="2583" w:type="dxa"/>
                <w:tcBorders>
                  <w:top w:val="single" w:sz="4" w:space="0" w:color="auto"/>
                  <w:left w:val="nil"/>
                  <w:bottom w:val="single" w:sz="4" w:space="0" w:color="auto"/>
                  <w:right w:val="nil"/>
                </w:tcBorders>
                <w:shd w:val="clear" w:color="auto" w:fill="auto"/>
                <w:noWrap/>
                <w:vAlign w:val="bottom"/>
                <w:hideMark/>
              </w:tcPr>
            </w:tcPrChange>
          </w:tcPr>
          <w:p w14:paraId="662A3898" w14:textId="77777777" w:rsidR="00C10026" w:rsidRPr="00DC704D" w:rsidRDefault="00C10026" w:rsidP="003B764D">
            <w:pPr>
              <w:spacing w:after="0" w:line="240" w:lineRule="auto"/>
              <w:rPr>
                <w:ins w:id="860" w:author="Stefanie Lane" w:date="2022-09-14T13:46:00Z"/>
                <w:rFonts w:ascii="Calibri" w:eastAsia="Times New Roman" w:hAnsi="Calibri" w:cs="Calibri"/>
                <w:i/>
                <w:iCs/>
                <w:color w:val="000000"/>
              </w:rPr>
            </w:pPr>
            <w:ins w:id="861" w:author="Stefanie Lane" w:date="2022-09-14T13:46:00Z">
              <w:r>
                <w:rPr>
                  <w:rStyle w:val="Emphasis"/>
                </w:rPr>
                <w:t xml:space="preserve">Symphyotrichum </w:t>
              </w:r>
              <w:r w:rsidRPr="00DC704D">
                <w:rPr>
                  <w:rFonts w:ascii="Calibri" w:eastAsia="Times New Roman" w:hAnsi="Calibri" w:cs="Calibri"/>
                  <w:i/>
                  <w:iCs/>
                  <w:color w:val="000000"/>
                </w:rPr>
                <w:t>subspicatum</w:t>
              </w:r>
            </w:ins>
          </w:p>
        </w:tc>
        <w:tc>
          <w:tcPr>
            <w:tcW w:w="837" w:type="dxa"/>
            <w:tcBorders>
              <w:top w:val="single" w:sz="4" w:space="0" w:color="auto"/>
              <w:left w:val="nil"/>
              <w:bottom w:val="single" w:sz="4" w:space="0" w:color="auto"/>
              <w:right w:val="single" w:sz="8" w:space="0" w:color="auto"/>
            </w:tcBorders>
            <w:shd w:val="clear" w:color="auto" w:fill="auto"/>
            <w:noWrap/>
            <w:vAlign w:val="bottom"/>
            <w:hideMark/>
            <w:tcPrChange w:id="862" w:author="Stefanie Lane" w:date="2022-09-14T15:00:00Z">
              <w:tcPr>
                <w:tcW w:w="837"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62BFB478" w14:textId="77777777" w:rsidR="00C10026" w:rsidRPr="00DC704D" w:rsidRDefault="00C10026" w:rsidP="003B764D">
            <w:pPr>
              <w:spacing w:after="0" w:line="240" w:lineRule="auto"/>
              <w:jc w:val="center"/>
              <w:rPr>
                <w:ins w:id="863" w:author="Stefanie Lane" w:date="2022-09-14T13:46:00Z"/>
                <w:rFonts w:ascii="Calibri" w:eastAsia="Times New Roman" w:hAnsi="Calibri" w:cs="Calibri"/>
                <w:color w:val="000000"/>
              </w:rPr>
            </w:pPr>
            <w:ins w:id="864" w:author="Stefanie Lane" w:date="2022-09-14T13:46:00Z">
              <w:r w:rsidRPr="00DC704D">
                <w:rPr>
                  <w:rFonts w:ascii="Calibri" w:eastAsia="Times New Roman" w:hAnsi="Calibri" w:cs="Calibri"/>
                  <w:color w:val="000000"/>
                </w:rPr>
                <w:t>-100.0</w:t>
              </w:r>
            </w:ins>
          </w:p>
        </w:tc>
        <w:tc>
          <w:tcPr>
            <w:tcW w:w="1742" w:type="dxa"/>
            <w:tcBorders>
              <w:top w:val="single" w:sz="4" w:space="0" w:color="auto"/>
              <w:left w:val="nil"/>
              <w:bottom w:val="single" w:sz="4" w:space="0" w:color="auto"/>
              <w:right w:val="nil"/>
            </w:tcBorders>
            <w:tcPrChange w:id="865" w:author="Stefanie Lane" w:date="2022-09-14T15:00:00Z">
              <w:tcPr>
                <w:tcW w:w="1800" w:type="dxa"/>
                <w:tcBorders>
                  <w:top w:val="single" w:sz="4" w:space="0" w:color="auto"/>
                  <w:left w:val="nil"/>
                  <w:bottom w:val="single" w:sz="4" w:space="0" w:color="auto"/>
                  <w:right w:val="nil"/>
                </w:tcBorders>
              </w:tcPr>
            </w:tcPrChange>
          </w:tcPr>
          <w:p w14:paraId="5C8F6C67" w14:textId="77777777" w:rsidR="00C10026" w:rsidRPr="00DC704D" w:rsidRDefault="00C10026" w:rsidP="003B764D">
            <w:pPr>
              <w:spacing w:after="0" w:line="240" w:lineRule="auto"/>
              <w:jc w:val="center"/>
              <w:rPr>
                <w:ins w:id="866" w:author="Stefanie Lane" w:date="2022-09-14T13:48:00Z"/>
                <w:rFonts w:ascii="Calibri" w:eastAsia="Times New Roman" w:hAnsi="Calibri" w:cs="Calibri"/>
                <w:color w:val="000000"/>
              </w:rPr>
            </w:pPr>
          </w:p>
        </w:tc>
        <w:tc>
          <w:tcPr>
            <w:tcW w:w="1366" w:type="dxa"/>
            <w:tcBorders>
              <w:top w:val="single" w:sz="4" w:space="0" w:color="auto"/>
              <w:left w:val="nil"/>
              <w:bottom w:val="single" w:sz="4" w:space="0" w:color="auto"/>
              <w:right w:val="single" w:sz="8" w:space="0" w:color="auto"/>
            </w:tcBorders>
            <w:tcPrChange w:id="867" w:author="Stefanie Lane" w:date="2022-09-14T15:00:00Z">
              <w:tcPr>
                <w:tcW w:w="1710" w:type="dxa"/>
                <w:tcBorders>
                  <w:top w:val="single" w:sz="4" w:space="0" w:color="auto"/>
                  <w:left w:val="nil"/>
                  <w:bottom w:val="single" w:sz="4" w:space="0" w:color="auto"/>
                  <w:right w:val="single" w:sz="8" w:space="0" w:color="auto"/>
                </w:tcBorders>
              </w:tcPr>
            </w:tcPrChange>
          </w:tcPr>
          <w:p w14:paraId="0BAAFF93" w14:textId="3C38728D" w:rsidR="00C10026" w:rsidRPr="00DC704D" w:rsidRDefault="00C10026" w:rsidP="003B764D">
            <w:pPr>
              <w:spacing w:after="0" w:line="240" w:lineRule="auto"/>
              <w:jc w:val="center"/>
              <w:rPr>
                <w:ins w:id="868" w:author="Stefanie Lane" w:date="2022-09-14T13:47:00Z"/>
                <w:rFonts w:ascii="Calibri" w:eastAsia="Times New Roman" w:hAnsi="Calibri" w:cs="Calibri"/>
                <w:color w:val="000000"/>
              </w:rPr>
            </w:pPr>
          </w:p>
        </w:tc>
        <w:tc>
          <w:tcPr>
            <w:tcW w:w="1002" w:type="dxa"/>
            <w:tcBorders>
              <w:top w:val="single" w:sz="4" w:space="0" w:color="auto"/>
              <w:left w:val="nil"/>
              <w:bottom w:val="single" w:sz="4" w:space="0" w:color="auto"/>
              <w:right w:val="nil"/>
            </w:tcBorders>
            <w:tcPrChange w:id="869" w:author="Stefanie Lane" w:date="2022-09-14T15:00:00Z">
              <w:tcPr>
                <w:tcW w:w="1080" w:type="dxa"/>
                <w:tcBorders>
                  <w:top w:val="single" w:sz="4" w:space="0" w:color="auto"/>
                  <w:left w:val="nil"/>
                  <w:bottom w:val="single" w:sz="4" w:space="0" w:color="auto"/>
                  <w:right w:val="nil"/>
                </w:tcBorders>
              </w:tcPr>
            </w:tcPrChange>
          </w:tcPr>
          <w:p w14:paraId="4E260DA5" w14:textId="77777777" w:rsidR="00C10026" w:rsidRPr="00DC704D" w:rsidRDefault="00C10026" w:rsidP="003B764D">
            <w:pPr>
              <w:spacing w:after="0" w:line="240" w:lineRule="auto"/>
              <w:jc w:val="center"/>
              <w:rPr>
                <w:ins w:id="870" w:author="Stefanie Lane" w:date="2022-09-14T13:57:00Z"/>
                <w:rFonts w:ascii="Calibri" w:eastAsia="Times New Roman" w:hAnsi="Calibri" w:cs="Calibri"/>
                <w:color w:val="000000"/>
              </w:rPr>
            </w:pPr>
          </w:p>
        </w:tc>
        <w:tc>
          <w:tcPr>
            <w:tcW w:w="681" w:type="dxa"/>
            <w:tcBorders>
              <w:top w:val="single" w:sz="4" w:space="0" w:color="auto"/>
              <w:left w:val="nil"/>
              <w:bottom w:val="single" w:sz="4" w:space="0" w:color="auto"/>
              <w:right w:val="nil"/>
            </w:tcBorders>
            <w:tcPrChange w:id="871" w:author="Stefanie Lane" w:date="2022-09-14T15:00:00Z">
              <w:tcPr>
                <w:tcW w:w="1340" w:type="dxa"/>
                <w:tcBorders>
                  <w:top w:val="single" w:sz="4" w:space="0" w:color="auto"/>
                  <w:left w:val="nil"/>
                  <w:bottom w:val="single" w:sz="4" w:space="0" w:color="auto"/>
                  <w:right w:val="nil"/>
                </w:tcBorders>
              </w:tcPr>
            </w:tcPrChange>
          </w:tcPr>
          <w:p w14:paraId="57777164" w14:textId="77777777" w:rsidR="00C10026" w:rsidRPr="00DC704D" w:rsidRDefault="00C10026" w:rsidP="003B764D">
            <w:pPr>
              <w:spacing w:after="0" w:line="240" w:lineRule="auto"/>
              <w:jc w:val="center"/>
              <w:rPr>
                <w:ins w:id="872" w:author="Stefanie Lane" w:date="2022-09-14T15:00:00Z"/>
                <w:rFonts w:ascii="Calibri" w:eastAsia="Times New Roman" w:hAnsi="Calibri" w:cs="Calibri"/>
                <w:color w:val="000000"/>
              </w:rPr>
            </w:pPr>
          </w:p>
        </w:tc>
        <w:tc>
          <w:tcPr>
            <w:tcW w:w="1139" w:type="dxa"/>
            <w:tcBorders>
              <w:top w:val="single" w:sz="4" w:space="0" w:color="auto"/>
              <w:left w:val="nil"/>
              <w:bottom w:val="single" w:sz="4" w:space="0" w:color="auto"/>
              <w:right w:val="single" w:sz="8" w:space="0" w:color="auto"/>
            </w:tcBorders>
            <w:tcPrChange w:id="873" w:author="Stefanie Lane" w:date="2022-09-14T15:00:00Z">
              <w:tcPr>
                <w:tcW w:w="1340" w:type="dxa"/>
                <w:tcBorders>
                  <w:top w:val="single" w:sz="4" w:space="0" w:color="auto"/>
                  <w:left w:val="nil"/>
                  <w:bottom w:val="single" w:sz="4" w:space="0" w:color="auto"/>
                  <w:right w:val="single" w:sz="8" w:space="0" w:color="auto"/>
                </w:tcBorders>
              </w:tcPr>
            </w:tcPrChange>
          </w:tcPr>
          <w:p w14:paraId="40C6B6B5" w14:textId="4FF3CFCB" w:rsidR="00C10026" w:rsidRPr="00DC704D" w:rsidRDefault="00C10026" w:rsidP="003B764D">
            <w:pPr>
              <w:spacing w:after="0" w:line="240" w:lineRule="auto"/>
              <w:jc w:val="center"/>
              <w:rPr>
                <w:ins w:id="874" w:author="Stefanie Lane" w:date="2022-09-14T13:47:00Z"/>
                <w:rFonts w:ascii="Calibri" w:eastAsia="Times New Roman" w:hAnsi="Calibri" w:cs="Calibri"/>
                <w:color w:val="000000"/>
              </w:rPr>
            </w:pPr>
          </w:p>
        </w:tc>
      </w:tr>
      <w:tr w:rsidR="00C10026" w:rsidRPr="00DC704D" w14:paraId="379AA56C" w14:textId="09D8D246" w:rsidTr="00C10026">
        <w:trPr>
          <w:trHeight w:val="290"/>
          <w:ins w:id="875" w:author="Stefanie Lane" w:date="2022-09-14T13:46:00Z"/>
          <w:trPrChange w:id="876"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877" w:author="Stefanie Lane" w:date="2022-09-14T15:00:00Z">
              <w:tcPr>
                <w:tcW w:w="2583" w:type="dxa"/>
                <w:tcBorders>
                  <w:top w:val="nil"/>
                  <w:left w:val="nil"/>
                  <w:bottom w:val="nil"/>
                  <w:right w:val="nil"/>
                </w:tcBorders>
                <w:shd w:val="clear" w:color="auto" w:fill="auto"/>
                <w:noWrap/>
                <w:vAlign w:val="bottom"/>
                <w:hideMark/>
              </w:tcPr>
            </w:tcPrChange>
          </w:tcPr>
          <w:p w14:paraId="67DB0C06" w14:textId="77777777" w:rsidR="00C10026" w:rsidRPr="00DC704D" w:rsidRDefault="00C10026" w:rsidP="003B764D">
            <w:pPr>
              <w:spacing w:after="0" w:line="240" w:lineRule="auto"/>
              <w:rPr>
                <w:ins w:id="878" w:author="Stefanie Lane" w:date="2022-09-14T13:46:00Z"/>
                <w:rFonts w:ascii="Calibri" w:eastAsia="Times New Roman" w:hAnsi="Calibri" w:cs="Calibri"/>
                <w:i/>
                <w:iCs/>
                <w:color w:val="000000"/>
              </w:rPr>
            </w:pPr>
            <w:ins w:id="879" w:author="Stefanie Lane" w:date="2022-09-14T13:46:00Z">
              <w:r w:rsidRPr="00DC704D">
                <w:rPr>
                  <w:rFonts w:ascii="Calibri" w:eastAsia="Times New Roman" w:hAnsi="Calibri" w:cs="Calibri"/>
                  <w:i/>
                  <w:iCs/>
                  <w:color w:val="000000"/>
                </w:rPr>
                <w:lastRenderedPageBreak/>
                <w:t>Trifolium wormskioldii</w:t>
              </w:r>
            </w:ins>
          </w:p>
        </w:tc>
        <w:tc>
          <w:tcPr>
            <w:tcW w:w="837" w:type="dxa"/>
            <w:tcBorders>
              <w:top w:val="nil"/>
              <w:left w:val="nil"/>
              <w:bottom w:val="nil"/>
              <w:right w:val="single" w:sz="8" w:space="0" w:color="auto"/>
            </w:tcBorders>
            <w:shd w:val="clear" w:color="auto" w:fill="auto"/>
            <w:noWrap/>
            <w:vAlign w:val="bottom"/>
            <w:hideMark/>
            <w:tcPrChange w:id="880"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2922D037" w14:textId="77777777" w:rsidR="00C10026" w:rsidRPr="00DC704D" w:rsidRDefault="00C10026" w:rsidP="003B764D">
            <w:pPr>
              <w:spacing w:after="0" w:line="240" w:lineRule="auto"/>
              <w:jc w:val="center"/>
              <w:rPr>
                <w:ins w:id="881" w:author="Stefanie Lane" w:date="2022-09-14T13:46:00Z"/>
                <w:rFonts w:ascii="Calibri" w:eastAsia="Times New Roman" w:hAnsi="Calibri" w:cs="Calibri"/>
                <w:color w:val="000000"/>
              </w:rPr>
            </w:pPr>
            <w:ins w:id="882" w:author="Stefanie Lane" w:date="2022-09-14T13:46:00Z">
              <w:r w:rsidRPr="00DC704D">
                <w:rPr>
                  <w:rFonts w:ascii="Calibri" w:eastAsia="Times New Roman" w:hAnsi="Calibri" w:cs="Calibri"/>
                  <w:color w:val="000000"/>
                </w:rPr>
                <w:t>-100.0</w:t>
              </w:r>
            </w:ins>
          </w:p>
        </w:tc>
        <w:tc>
          <w:tcPr>
            <w:tcW w:w="1742" w:type="dxa"/>
            <w:tcBorders>
              <w:top w:val="nil"/>
              <w:left w:val="nil"/>
              <w:bottom w:val="nil"/>
              <w:right w:val="nil"/>
            </w:tcBorders>
            <w:tcPrChange w:id="883" w:author="Stefanie Lane" w:date="2022-09-14T15:00:00Z">
              <w:tcPr>
                <w:tcW w:w="1800" w:type="dxa"/>
                <w:tcBorders>
                  <w:top w:val="nil"/>
                  <w:left w:val="nil"/>
                  <w:bottom w:val="nil"/>
                  <w:right w:val="nil"/>
                </w:tcBorders>
              </w:tcPr>
            </w:tcPrChange>
          </w:tcPr>
          <w:p w14:paraId="16A1B2ED" w14:textId="77777777" w:rsidR="00C10026" w:rsidRPr="00DC704D" w:rsidRDefault="00C10026" w:rsidP="003B764D">
            <w:pPr>
              <w:spacing w:after="0" w:line="240" w:lineRule="auto"/>
              <w:jc w:val="center"/>
              <w:rPr>
                <w:ins w:id="884"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885" w:author="Stefanie Lane" w:date="2022-09-14T15:00:00Z">
              <w:tcPr>
                <w:tcW w:w="1710" w:type="dxa"/>
                <w:tcBorders>
                  <w:top w:val="nil"/>
                  <w:left w:val="nil"/>
                  <w:bottom w:val="nil"/>
                  <w:right w:val="single" w:sz="8" w:space="0" w:color="auto"/>
                </w:tcBorders>
              </w:tcPr>
            </w:tcPrChange>
          </w:tcPr>
          <w:p w14:paraId="6B3D4A78" w14:textId="7B5568C8" w:rsidR="00C10026" w:rsidRPr="00DC704D" w:rsidRDefault="00C10026" w:rsidP="003B764D">
            <w:pPr>
              <w:spacing w:after="0" w:line="240" w:lineRule="auto"/>
              <w:jc w:val="center"/>
              <w:rPr>
                <w:ins w:id="886" w:author="Stefanie Lane" w:date="2022-09-14T13:47:00Z"/>
                <w:rFonts w:ascii="Calibri" w:eastAsia="Times New Roman" w:hAnsi="Calibri" w:cs="Calibri"/>
                <w:color w:val="000000"/>
              </w:rPr>
            </w:pPr>
          </w:p>
        </w:tc>
        <w:tc>
          <w:tcPr>
            <w:tcW w:w="1002" w:type="dxa"/>
            <w:tcBorders>
              <w:top w:val="nil"/>
              <w:left w:val="nil"/>
              <w:bottom w:val="nil"/>
              <w:right w:val="nil"/>
            </w:tcBorders>
            <w:tcPrChange w:id="887" w:author="Stefanie Lane" w:date="2022-09-14T15:00:00Z">
              <w:tcPr>
                <w:tcW w:w="1080" w:type="dxa"/>
                <w:tcBorders>
                  <w:top w:val="nil"/>
                  <w:left w:val="nil"/>
                  <w:bottom w:val="nil"/>
                  <w:right w:val="nil"/>
                </w:tcBorders>
              </w:tcPr>
            </w:tcPrChange>
          </w:tcPr>
          <w:p w14:paraId="02FAD8BA" w14:textId="77777777" w:rsidR="00C10026" w:rsidRPr="00DC704D" w:rsidRDefault="00C10026" w:rsidP="003B764D">
            <w:pPr>
              <w:spacing w:after="0" w:line="240" w:lineRule="auto"/>
              <w:jc w:val="center"/>
              <w:rPr>
                <w:ins w:id="888" w:author="Stefanie Lane" w:date="2022-09-14T13:57:00Z"/>
                <w:rFonts w:ascii="Calibri" w:eastAsia="Times New Roman" w:hAnsi="Calibri" w:cs="Calibri"/>
                <w:color w:val="000000"/>
              </w:rPr>
            </w:pPr>
          </w:p>
        </w:tc>
        <w:tc>
          <w:tcPr>
            <w:tcW w:w="681" w:type="dxa"/>
            <w:tcBorders>
              <w:top w:val="nil"/>
              <w:left w:val="nil"/>
              <w:bottom w:val="nil"/>
              <w:right w:val="nil"/>
            </w:tcBorders>
            <w:tcPrChange w:id="889" w:author="Stefanie Lane" w:date="2022-09-14T15:00:00Z">
              <w:tcPr>
                <w:tcW w:w="1340" w:type="dxa"/>
                <w:tcBorders>
                  <w:top w:val="nil"/>
                  <w:left w:val="nil"/>
                  <w:bottom w:val="nil"/>
                  <w:right w:val="nil"/>
                </w:tcBorders>
              </w:tcPr>
            </w:tcPrChange>
          </w:tcPr>
          <w:p w14:paraId="0BD157BD" w14:textId="77777777" w:rsidR="00C10026" w:rsidRPr="00DC704D" w:rsidRDefault="00C10026" w:rsidP="003B764D">
            <w:pPr>
              <w:spacing w:after="0" w:line="240" w:lineRule="auto"/>
              <w:jc w:val="center"/>
              <w:rPr>
                <w:ins w:id="890"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891" w:author="Stefanie Lane" w:date="2022-09-14T15:00:00Z">
              <w:tcPr>
                <w:tcW w:w="1340" w:type="dxa"/>
                <w:tcBorders>
                  <w:top w:val="nil"/>
                  <w:left w:val="nil"/>
                  <w:bottom w:val="nil"/>
                  <w:right w:val="single" w:sz="8" w:space="0" w:color="auto"/>
                </w:tcBorders>
              </w:tcPr>
            </w:tcPrChange>
          </w:tcPr>
          <w:p w14:paraId="5E0777FB" w14:textId="10BBB311" w:rsidR="00C10026" w:rsidRPr="00DC704D" w:rsidRDefault="00C10026" w:rsidP="003B764D">
            <w:pPr>
              <w:spacing w:after="0" w:line="240" w:lineRule="auto"/>
              <w:jc w:val="center"/>
              <w:rPr>
                <w:ins w:id="892" w:author="Stefanie Lane" w:date="2022-09-14T13:47:00Z"/>
                <w:rFonts w:ascii="Calibri" w:eastAsia="Times New Roman" w:hAnsi="Calibri" w:cs="Calibri"/>
                <w:color w:val="000000"/>
              </w:rPr>
            </w:pPr>
          </w:p>
        </w:tc>
      </w:tr>
      <w:tr w:rsidR="00C10026" w:rsidRPr="00DC704D" w14:paraId="365903A5" w14:textId="30EFAA3A" w:rsidTr="00C10026">
        <w:trPr>
          <w:trHeight w:val="290"/>
          <w:ins w:id="893" w:author="Stefanie Lane" w:date="2022-09-14T13:46:00Z"/>
          <w:trPrChange w:id="894"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895" w:author="Stefanie Lane" w:date="2022-09-14T15:00:00Z">
              <w:tcPr>
                <w:tcW w:w="2583" w:type="dxa"/>
                <w:tcBorders>
                  <w:top w:val="nil"/>
                  <w:left w:val="nil"/>
                  <w:bottom w:val="nil"/>
                  <w:right w:val="nil"/>
                </w:tcBorders>
                <w:shd w:val="clear" w:color="auto" w:fill="auto"/>
                <w:noWrap/>
                <w:vAlign w:val="bottom"/>
                <w:hideMark/>
              </w:tcPr>
            </w:tcPrChange>
          </w:tcPr>
          <w:p w14:paraId="006D2620" w14:textId="77777777" w:rsidR="00C10026" w:rsidRPr="00DC704D" w:rsidRDefault="00C10026" w:rsidP="003B764D">
            <w:pPr>
              <w:spacing w:after="0" w:line="240" w:lineRule="auto"/>
              <w:rPr>
                <w:ins w:id="896" w:author="Stefanie Lane" w:date="2022-09-14T13:46:00Z"/>
                <w:rFonts w:ascii="Calibri" w:eastAsia="Times New Roman" w:hAnsi="Calibri" w:cs="Calibri"/>
                <w:i/>
                <w:iCs/>
                <w:color w:val="000000"/>
              </w:rPr>
            </w:pPr>
            <w:ins w:id="897" w:author="Stefanie Lane" w:date="2022-09-14T13:46:00Z">
              <w:r w:rsidRPr="00DC704D">
                <w:rPr>
                  <w:rFonts w:ascii="Calibri" w:eastAsia="Times New Roman" w:hAnsi="Calibri" w:cs="Calibri"/>
                  <w:i/>
                  <w:iCs/>
                  <w:color w:val="000000"/>
                </w:rPr>
                <w:t xml:space="preserve">Equisetum </w:t>
              </w:r>
              <w:proofErr w:type="spellStart"/>
              <w:r w:rsidRPr="00DC704D">
                <w:rPr>
                  <w:rFonts w:ascii="Calibri" w:eastAsia="Times New Roman" w:hAnsi="Calibri" w:cs="Calibri"/>
                  <w:i/>
                  <w:iCs/>
                  <w:color w:val="000000"/>
                </w:rPr>
                <w:t>arvense</w:t>
              </w:r>
              <w:proofErr w:type="spellEnd"/>
            </w:ins>
          </w:p>
        </w:tc>
        <w:tc>
          <w:tcPr>
            <w:tcW w:w="837" w:type="dxa"/>
            <w:tcBorders>
              <w:top w:val="nil"/>
              <w:left w:val="nil"/>
              <w:bottom w:val="nil"/>
              <w:right w:val="single" w:sz="8" w:space="0" w:color="auto"/>
            </w:tcBorders>
            <w:shd w:val="clear" w:color="auto" w:fill="auto"/>
            <w:noWrap/>
            <w:vAlign w:val="bottom"/>
            <w:hideMark/>
            <w:tcPrChange w:id="898"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39636CFD" w14:textId="77777777" w:rsidR="00C10026" w:rsidRPr="00DC704D" w:rsidRDefault="00C10026" w:rsidP="003B764D">
            <w:pPr>
              <w:spacing w:after="0" w:line="240" w:lineRule="auto"/>
              <w:jc w:val="center"/>
              <w:rPr>
                <w:ins w:id="899" w:author="Stefanie Lane" w:date="2022-09-14T13:46:00Z"/>
                <w:rFonts w:ascii="Calibri" w:eastAsia="Times New Roman" w:hAnsi="Calibri" w:cs="Calibri"/>
                <w:color w:val="000000"/>
              </w:rPr>
            </w:pPr>
            <w:ins w:id="900" w:author="Stefanie Lane" w:date="2022-09-14T13:46:00Z">
              <w:r w:rsidRPr="00DC704D">
                <w:rPr>
                  <w:rFonts w:ascii="Calibri" w:eastAsia="Times New Roman" w:hAnsi="Calibri" w:cs="Calibri"/>
                  <w:color w:val="000000"/>
                </w:rPr>
                <w:t>+</w:t>
              </w:r>
            </w:ins>
          </w:p>
        </w:tc>
        <w:tc>
          <w:tcPr>
            <w:tcW w:w="1742" w:type="dxa"/>
            <w:tcBorders>
              <w:top w:val="nil"/>
              <w:left w:val="nil"/>
              <w:bottom w:val="nil"/>
              <w:right w:val="nil"/>
            </w:tcBorders>
            <w:tcPrChange w:id="901" w:author="Stefanie Lane" w:date="2022-09-14T15:00:00Z">
              <w:tcPr>
                <w:tcW w:w="1800" w:type="dxa"/>
                <w:tcBorders>
                  <w:top w:val="nil"/>
                  <w:left w:val="nil"/>
                  <w:bottom w:val="nil"/>
                  <w:right w:val="nil"/>
                </w:tcBorders>
              </w:tcPr>
            </w:tcPrChange>
          </w:tcPr>
          <w:p w14:paraId="0AEB1BE1" w14:textId="77777777" w:rsidR="00C10026" w:rsidRPr="00DC704D" w:rsidRDefault="00C10026" w:rsidP="003B764D">
            <w:pPr>
              <w:spacing w:after="0" w:line="240" w:lineRule="auto"/>
              <w:jc w:val="center"/>
              <w:rPr>
                <w:ins w:id="902"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903" w:author="Stefanie Lane" w:date="2022-09-14T15:00:00Z">
              <w:tcPr>
                <w:tcW w:w="1710" w:type="dxa"/>
                <w:tcBorders>
                  <w:top w:val="nil"/>
                  <w:left w:val="nil"/>
                  <w:bottom w:val="nil"/>
                  <w:right w:val="single" w:sz="8" w:space="0" w:color="auto"/>
                </w:tcBorders>
              </w:tcPr>
            </w:tcPrChange>
          </w:tcPr>
          <w:p w14:paraId="02DE8AFF" w14:textId="39B40554" w:rsidR="00C10026" w:rsidRPr="00DC704D" w:rsidRDefault="00601D6D" w:rsidP="003B764D">
            <w:pPr>
              <w:spacing w:after="0" w:line="240" w:lineRule="auto"/>
              <w:jc w:val="center"/>
              <w:rPr>
                <w:ins w:id="904" w:author="Stefanie Lane" w:date="2022-09-14T13:47:00Z"/>
                <w:rFonts w:ascii="Calibri" w:eastAsia="Times New Roman" w:hAnsi="Calibri" w:cs="Calibri"/>
                <w:color w:val="000000"/>
              </w:rPr>
            </w:pPr>
            <w:ins w:id="905" w:author="Stefanie Lane" w:date="2022-09-14T15:02:00Z">
              <w:r>
                <w:rPr>
                  <w:rFonts w:ascii="Calibri" w:eastAsia="Times New Roman" w:hAnsi="Calibri" w:cs="Calibri"/>
                  <w:color w:val="000000"/>
                </w:rPr>
                <w:t>Fern ally</w:t>
              </w:r>
            </w:ins>
          </w:p>
        </w:tc>
        <w:tc>
          <w:tcPr>
            <w:tcW w:w="1002" w:type="dxa"/>
            <w:tcBorders>
              <w:top w:val="nil"/>
              <w:left w:val="nil"/>
              <w:bottom w:val="nil"/>
              <w:right w:val="nil"/>
            </w:tcBorders>
            <w:tcPrChange w:id="906" w:author="Stefanie Lane" w:date="2022-09-14T15:00:00Z">
              <w:tcPr>
                <w:tcW w:w="1080" w:type="dxa"/>
                <w:tcBorders>
                  <w:top w:val="nil"/>
                  <w:left w:val="nil"/>
                  <w:bottom w:val="nil"/>
                  <w:right w:val="nil"/>
                </w:tcBorders>
              </w:tcPr>
            </w:tcPrChange>
          </w:tcPr>
          <w:p w14:paraId="44A04BF6" w14:textId="77777777" w:rsidR="00C10026" w:rsidRPr="00DC704D" w:rsidRDefault="00C10026" w:rsidP="003B764D">
            <w:pPr>
              <w:spacing w:after="0" w:line="240" w:lineRule="auto"/>
              <w:jc w:val="center"/>
              <w:rPr>
                <w:ins w:id="907" w:author="Stefanie Lane" w:date="2022-09-14T13:57:00Z"/>
                <w:rFonts w:ascii="Calibri" w:eastAsia="Times New Roman" w:hAnsi="Calibri" w:cs="Calibri"/>
                <w:color w:val="000000"/>
              </w:rPr>
            </w:pPr>
          </w:p>
        </w:tc>
        <w:tc>
          <w:tcPr>
            <w:tcW w:w="681" w:type="dxa"/>
            <w:tcBorders>
              <w:top w:val="nil"/>
              <w:left w:val="nil"/>
              <w:bottom w:val="nil"/>
              <w:right w:val="nil"/>
            </w:tcBorders>
            <w:tcPrChange w:id="908" w:author="Stefanie Lane" w:date="2022-09-14T15:00:00Z">
              <w:tcPr>
                <w:tcW w:w="1340" w:type="dxa"/>
                <w:tcBorders>
                  <w:top w:val="nil"/>
                  <w:left w:val="nil"/>
                  <w:bottom w:val="nil"/>
                  <w:right w:val="nil"/>
                </w:tcBorders>
              </w:tcPr>
            </w:tcPrChange>
          </w:tcPr>
          <w:p w14:paraId="313EDE0A" w14:textId="77777777" w:rsidR="00C10026" w:rsidRPr="00DC704D" w:rsidRDefault="00C10026" w:rsidP="003B764D">
            <w:pPr>
              <w:spacing w:after="0" w:line="240" w:lineRule="auto"/>
              <w:jc w:val="center"/>
              <w:rPr>
                <w:ins w:id="909"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910" w:author="Stefanie Lane" w:date="2022-09-14T15:00:00Z">
              <w:tcPr>
                <w:tcW w:w="1340" w:type="dxa"/>
                <w:tcBorders>
                  <w:top w:val="nil"/>
                  <w:left w:val="nil"/>
                  <w:bottom w:val="nil"/>
                  <w:right w:val="single" w:sz="8" w:space="0" w:color="auto"/>
                </w:tcBorders>
              </w:tcPr>
            </w:tcPrChange>
          </w:tcPr>
          <w:p w14:paraId="75622EB6" w14:textId="1012832C" w:rsidR="00C10026" w:rsidRPr="00DC704D" w:rsidRDefault="00C10026" w:rsidP="003B764D">
            <w:pPr>
              <w:spacing w:after="0" w:line="240" w:lineRule="auto"/>
              <w:jc w:val="center"/>
              <w:rPr>
                <w:ins w:id="911" w:author="Stefanie Lane" w:date="2022-09-14T13:47:00Z"/>
                <w:rFonts w:ascii="Calibri" w:eastAsia="Times New Roman" w:hAnsi="Calibri" w:cs="Calibri"/>
                <w:color w:val="000000"/>
              </w:rPr>
            </w:pPr>
          </w:p>
        </w:tc>
      </w:tr>
      <w:tr w:rsidR="00C10026" w:rsidRPr="00DC704D" w14:paraId="29470A2E" w14:textId="0C1A624F" w:rsidTr="00C10026">
        <w:trPr>
          <w:trHeight w:val="290"/>
          <w:ins w:id="912" w:author="Stefanie Lane" w:date="2022-09-14T13:46:00Z"/>
          <w:trPrChange w:id="913"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914" w:author="Stefanie Lane" w:date="2022-09-14T15:00:00Z">
              <w:tcPr>
                <w:tcW w:w="2583" w:type="dxa"/>
                <w:tcBorders>
                  <w:top w:val="nil"/>
                  <w:left w:val="nil"/>
                  <w:bottom w:val="nil"/>
                  <w:right w:val="nil"/>
                </w:tcBorders>
                <w:shd w:val="clear" w:color="auto" w:fill="auto"/>
                <w:noWrap/>
                <w:vAlign w:val="bottom"/>
                <w:hideMark/>
              </w:tcPr>
            </w:tcPrChange>
          </w:tcPr>
          <w:p w14:paraId="0FEDB3B3" w14:textId="77777777" w:rsidR="00C10026" w:rsidRPr="00DC704D" w:rsidRDefault="00C10026" w:rsidP="003B764D">
            <w:pPr>
              <w:spacing w:after="0" w:line="240" w:lineRule="auto"/>
              <w:rPr>
                <w:ins w:id="915" w:author="Stefanie Lane" w:date="2022-09-14T13:46:00Z"/>
                <w:rFonts w:ascii="Calibri" w:eastAsia="Times New Roman" w:hAnsi="Calibri" w:cs="Calibri"/>
                <w:i/>
                <w:iCs/>
                <w:color w:val="000000"/>
              </w:rPr>
            </w:pPr>
            <w:ins w:id="916" w:author="Stefanie Lane" w:date="2022-09-14T13:46:00Z">
              <w:r w:rsidRPr="00DC704D">
                <w:rPr>
                  <w:rFonts w:ascii="Calibri" w:eastAsia="Times New Roman" w:hAnsi="Calibri" w:cs="Calibri"/>
                  <w:i/>
                  <w:iCs/>
                  <w:color w:val="000000"/>
                </w:rPr>
                <w:t>Juncus effusus</w:t>
              </w:r>
            </w:ins>
          </w:p>
        </w:tc>
        <w:tc>
          <w:tcPr>
            <w:tcW w:w="837" w:type="dxa"/>
            <w:tcBorders>
              <w:top w:val="nil"/>
              <w:left w:val="nil"/>
              <w:bottom w:val="nil"/>
              <w:right w:val="single" w:sz="8" w:space="0" w:color="auto"/>
            </w:tcBorders>
            <w:shd w:val="clear" w:color="auto" w:fill="auto"/>
            <w:noWrap/>
            <w:vAlign w:val="bottom"/>
            <w:hideMark/>
            <w:tcPrChange w:id="917"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52D750E4" w14:textId="77777777" w:rsidR="00C10026" w:rsidRPr="00DC704D" w:rsidRDefault="00C10026" w:rsidP="003B764D">
            <w:pPr>
              <w:spacing w:after="0" w:line="240" w:lineRule="auto"/>
              <w:jc w:val="center"/>
              <w:rPr>
                <w:ins w:id="918" w:author="Stefanie Lane" w:date="2022-09-14T13:46:00Z"/>
                <w:rFonts w:ascii="Calibri" w:eastAsia="Times New Roman" w:hAnsi="Calibri" w:cs="Calibri"/>
                <w:color w:val="000000"/>
              </w:rPr>
            </w:pPr>
            <w:ins w:id="919" w:author="Stefanie Lane" w:date="2022-09-14T13:46:00Z">
              <w:r w:rsidRPr="00DC704D">
                <w:rPr>
                  <w:rFonts w:ascii="Calibri" w:eastAsia="Times New Roman" w:hAnsi="Calibri" w:cs="Calibri"/>
                  <w:color w:val="000000"/>
                </w:rPr>
                <w:t>+</w:t>
              </w:r>
            </w:ins>
          </w:p>
        </w:tc>
        <w:tc>
          <w:tcPr>
            <w:tcW w:w="1742" w:type="dxa"/>
            <w:tcBorders>
              <w:top w:val="nil"/>
              <w:left w:val="nil"/>
              <w:bottom w:val="nil"/>
              <w:right w:val="nil"/>
            </w:tcBorders>
            <w:tcPrChange w:id="920" w:author="Stefanie Lane" w:date="2022-09-14T15:00:00Z">
              <w:tcPr>
                <w:tcW w:w="1800" w:type="dxa"/>
                <w:tcBorders>
                  <w:top w:val="nil"/>
                  <w:left w:val="nil"/>
                  <w:bottom w:val="nil"/>
                  <w:right w:val="nil"/>
                </w:tcBorders>
              </w:tcPr>
            </w:tcPrChange>
          </w:tcPr>
          <w:p w14:paraId="7329C574" w14:textId="77777777" w:rsidR="00C10026" w:rsidRPr="00DC704D" w:rsidRDefault="00C10026" w:rsidP="003B764D">
            <w:pPr>
              <w:spacing w:after="0" w:line="240" w:lineRule="auto"/>
              <w:jc w:val="center"/>
              <w:rPr>
                <w:ins w:id="921"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922" w:author="Stefanie Lane" w:date="2022-09-14T15:00:00Z">
              <w:tcPr>
                <w:tcW w:w="1710" w:type="dxa"/>
                <w:tcBorders>
                  <w:top w:val="nil"/>
                  <w:left w:val="nil"/>
                  <w:bottom w:val="nil"/>
                  <w:right w:val="single" w:sz="8" w:space="0" w:color="auto"/>
                </w:tcBorders>
              </w:tcPr>
            </w:tcPrChange>
          </w:tcPr>
          <w:p w14:paraId="28FD11F1" w14:textId="7F2125BB" w:rsidR="00C10026" w:rsidRPr="00DC704D" w:rsidRDefault="00601D6D" w:rsidP="003B764D">
            <w:pPr>
              <w:spacing w:after="0" w:line="240" w:lineRule="auto"/>
              <w:jc w:val="center"/>
              <w:rPr>
                <w:ins w:id="923" w:author="Stefanie Lane" w:date="2022-09-14T13:47:00Z"/>
                <w:rFonts w:ascii="Calibri" w:eastAsia="Times New Roman" w:hAnsi="Calibri" w:cs="Calibri"/>
                <w:color w:val="000000"/>
              </w:rPr>
            </w:pPr>
            <w:ins w:id="924" w:author="Stefanie Lane" w:date="2022-09-14T15:02:00Z">
              <w:r>
                <w:rPr>
                  <w:rFonts w:ascii="Calibri" w:eastAsia="Times New Roman" w:hAnsi="Calibri" w:cs="Calibri"/>
                  <w:color w:val="000000"/>
                </w:rPr>
                <w:t>gram</w:t>
              </w:r>
            </w:ins>
          </w:p>
        </w:tc>
        <w:tc>
          <w:tcPr>
            <w:tcW w:w="1002" w:type="dxa"/>
            <w:tcBorders>
              <w:top w:val="nil"/>
              <w:left w:val="nil"/>
              <w:bottom w:val="nil"/>
              <w:right w:val="nil"/>
            </w:tcBorders>
            <w:tcPrChange w:id="925" w:author="Stefanie Lane" w:date="2022-09-14T15:00:00Z">
              <w:tcPr>
                <w:tcW w:w="1080" w:type="dxa"/>
                <w:tcBorders>
                  <w:top w:val="nil"/>
                  <w:left w:val="nil"/>
                  <w:bottom w:val="nil"/>
                  <w:right w:val="nil"/>
                </w:tcBorders>
              </w:tcPr>
            </w:tcPrChange>
          </w:tcPr>
          <w:p w14:paraId="525E1649" w14:textId="77777777" w:rsidR="00C10026" w:rsidRPr="00DC704D" w:rsidRDefault="00C10026" w:rsidP="003B764D">
            <w:pPr>
              <w:spacing w:after="0" w:line="240" w:lineRule="auto"/>
              <w:jc w:val="center"/>
              <w:rPr>
                <w:ins w:id="926" w:author="Stefanie Lane" w:date="2022-09-14T13:57:00Z"/>
                <w:rFonts w:ascii="Calibri" w:eastAsia="Times New Roman" w:hAnsi="Calibri" w:cs="Calibri"/>
                <w:color w:val="000000"/>
              </w:rPr>
            </w:pPr>
          </w:p>
        </w:tc>
        <w:tc>
          <w:tcPr>
            <w:tcW w:w="681" w:type="dxa"/>
            <w:tcBorders>
              <w:top w:val="nil"/>
              <w:left w:val="nil"/>
              <w:bottom w:val="nil"/>
              <w:right w:val="nil"/>
            </w:tcBorders>
            <w:tcPrChange w:id="927" w:author="Stefanie Lane" w:date="2022-09-14T15:00:00Z">
              <w:tcPr>
                <w:tcW w:w="1340" w:type="dxa"/>
                <w:tcBorders>
                  <w:top w:val="nil"/>
                  <w:left w:val="nil"/>
                  <w:bottom w:val="nil"/>
                  <w:right w:val="nil"/>
                </w:tcBorders>
              </w:tcPr>
            </w:tcPrChange>
          </w:tcPr>
          <w:p w14:paraId="34770844" w14:textId="77777777" w:rsidR="00C10026" w:rsidRPr="00DC704D" w:rsidRDefault="00C10026" w:rsidP="003B764D">
            <w:pPr>
              <w:spacing w:after="0" w:line="240" w:lineRule="auto"/>
              <w:jc w:val="center"/>
              <w:rPr>
                <w:ins w:id="928"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929" w:author="Stefanie Lane" w:date="2022-09-14T15:00:00Z">
              <w:tcPr>
                <w:tcW w:w="1340" w:type="dxa"/>
                <w:tcBorders>
                  <w:top w:val="nil"/>
                  <w:left w:val="nil"/>
                  <w:bottom w:val="nil"/>
                  <w:right w:val="single" w:sz="8" w:space="0" w:color="auto"/>
                </w:tcBorders>
              </w:tcPr>
            </w:tcPrChange>
          </w:tcPr>
          <w:p w14:paraId="6B3A381B" w14:textId="59FF5BF1" w:rsidR="00C10026" w:rsidRPr="00DC704D" w:rsidRDefault="00C10026" w:rsidP="003B764D">
            <w:pPr>
              <w:spacing w:after="0" w:line="240" w:lineRule="auto"/>
              <w:jc w:val="center"/>
              <w:rPr>
                <w:ins w:id="930" w:author="Stefanie Lane" w:date="2022-09-14T13:47:00Z"/>
                <w:rFonts w:ascii="Calibri" w:eastAsia="Times New Roman" w:hAnsi="Calibri" w:cs="Calibri"/>
                <w:color w:val="000000"/>
              </w:rPr>
            </w:pPr>
          </w:p>
        </w:tc>
      </w:tr>
      <w:tr w:rsidR="00C10026" w:rsidRPr="00DC704D" w14:paraId="260FC732" w14:textId="34F56E6A" w:rsidTr="00C10026">
        <w:trPr>
          <w:trHeight w:val="290"/>
          <w:ins w:id="931" w:author="Stefanie Lane" w:date="2022-09-14T13:46:00Z"/>
          <w:trPrChange w:id="932"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933" w:author="Stefanie Lane" w:date="2022-09-14T15:00:00Z">
              <w:tcPr>
                <w:tcW w:w="2583" w:type="dxa"/>
                <w:tcBorders>
                  <w:top w:val="nil"/>
                  <w:left w:val="nil"/>
                  <w:bottom w:val="nil"/>
                  <w:right w:val="nil"/>
                </w:tcBorders>
                <w:shd w:val="clear" w:color="auto" w:fill="auto"/>
                <w:noWrap/>
                <w:vAlign w:val="bottom"/>
                <w:hideMark/>
              </w:tcPr>
            </w:tcPrChange>
          </w:tcPr>
          <w:p w14:paraId="255E47E7" w14:textId="77777777" w:rsidR="00C10026" w:rsidRPr="00DC704D" w:rsidRDefault="00C10026" w:rsidP="003B764D">
            <w:pPr>
              <w:spacing w:after="0" w:line="240" w:lineRule="auto"/>
              <w:rPr>
                <w:ins w:id="934" w:author="Stefanie Lane" w:date="2022-09-14T13:46:00Z"/>
                <w:rFonts w:ascii="Calibri" w:eastAsia="Times New Roman" w:hAnsi="Calibri" w:cs="Calibri"/>
                <w:i/>
                <w:iCs/>
                <w:color w:val="000000"/>
              </w:rPr>
            </w:pPr>
            <w:proofErr w:type="spellStart"/>
            <w:ins w:id="935" w:author="Stefanie Lane" w:date="2022-09-14T13:46:00Z">
              <w:r w:rsidRPr="00DC704D">
                <w:rPr>
                  <w:rFonts w:ascii="Calibri" w:eastAsia="Times New Roman" w:hAnsi="Calibri" w:cs="Calibri"/>
                  <w:i/>
                  <w:iCs/>
                  <w:color w:val="000000"/>
                </w:rPr>
                <w:t>Lysichiton</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americanum</w:t>
              </w:r>
              <w:proofErr w:type="spellEnd"/>
            </w:ins>
          </w:p>
        </w:tc>
        <w:tc>
          <w:tcPr>
            <w:tcW w:w="837" w:type="dxa"/>
            <w:tcBorders>
              <w:top w:val="nil"/>
              <w:left w:val="nil"/>
              <w:bottom w:val="nil"/>
              <w:right w:val="single" w:sz="8" w:space="0" w:color="auto"/>
            </w:tcBorders>
            <w:shd w:val="clear" w:color="auto" w:fill="auto"/>
            <w:noWrap/>
            <w:vAlign w:val="bottom"/>
            <w:hideMark/>
            <w:tcPrChange w:id="936"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26A5147D" w14:textId="77777777" w:rsidR="00C10026" w:rsidRPr="00DC704D" w:rsidRDefault="00C10026" w:rsidP="003B764D">
            <w:pPr>
              <w:spacing w:after="0" w:line="240" w:lineRule="auto"/>
              <w:jc w:val="center"/>
              <w:rPr>
                <w:ins w:id="937" w:author="Stefanie Lane" w:date="2022-09-14T13:46:00Z"/>
                <w:rFonts w:ascii="Calibri" w:eastAsia="Times New Roman" w:hAnsi="Calibri" w:cs="Calibri"/>
                <w:color w:val="000000"/>
              </w:rPr>
            </w:pPr>
            <w:ins w:id="938" w:author="Stefanie Lane" w:date="2022-09-14T13:46:00Z">
              <w:r w:rsidRPr="00DC704D">
                <w:rPr>
                  <w:rFonts w:ascii="Calibri" w:eastAsia="Times New Roman" w:hAnsi="Calibri" w:cs="Calibri"/>
                  <w:color w:val="000000"/>
                </w:rPr>
                <w:t>+</w:t>
              </w:r>
            </w:ins>
          </w:p>
        </w:tc>
        <w:tc>
          <w:tcPr>
            <w:tcW w:w="1742" w:type="dxa"/>
            <w:tcBorders>
              <w:top w:val="nil"/>
              <w:left w:val="nil"/>
              <w:bottom w:val="nil"/>
              <w:right w:val="nil"/>
            </w:tcBorders>
            <w:tcPrChange w:id="939" w:author="Stefanie Lane" w:date="2022-09-14T15:00:00Z">
              <w:tcPr>
                <w:tcW w:w="1800" w:type="dxa"/>
                <w:tcBorders>
                  <w:top w:val="nil"/>
                  <w:left w:val="nil"/>
                  <w:bottom w:val="nil"/>
                  <w:right w:val="nil"/>
                </w:tcBorders>
              </w:tcPr>
            </w:tcPrChange>
          </w:tcPr>
          <w:p w14:paraId="774092C7" w14:textId="77777777" w:rsidR="00C10026" w:rsidRPr="00DC704D" w:rsidRDefault="00C10026" w:rsidP="003B764D">
            <w:pPr>
              <w:spacing w:after="0" w:line="240" w:lineRule="auto"/>
              <w:jc w:val="center"/>
              <w:rPr>
                <w:ins w:id="940"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941" w:author="Stefanie Lane" w:date="2022-09-14T15:00:00Z">
              <w:tcPr>
                <w:tcW w:w="1710" w:type="dxa"/>
                <w:tcBorders>
                  <w:top w:val="nil"/>
                  <w:left w:val="nil"/>
                  <w:bottom w:val="nil"/>
                  <w:right w:val="single" w:sz="8" w:space="0" w:color="auto"/>
                </w:tcBorders>
              </w:tcPr>
            </w:tcPrChange>
          </w:tcPr>
          <w:p w14:paraId="284103D3" w14:textId="42806F00" w:rsidR="00C10026" w:rsidRPr="00DC704D" w:rsidRDefault="00601D6D" w:rsidP="003B764D">
            <w:pPr>
              <w:spacing w:after="0" w:line="240" w:lineRule="auto"/>
              <w:jc w:val="center"/>
              <w:rPr>
                <w:ins w:id="942" w:author="Stefanie Lane" w:date="2022-09-14T13:47:00Z"/>
                <w:rFonts w:ascii="Calibri" w:eastAsia="Times New Roman" w:hAnsi="Calibri" w:cs="Calibri"/>
                <w:color w:val="000000"/>
              </w:rPr>
            </w:pPr>
            <w:ins w:id="943" w:author="Stefanie Lane" w:date="2022-09-14T15:02:00Z">
              <w:r>
                <w:rPr>
                  <w:rFonts w:ascii="Calibri" w:eastAsia="Times New Roman" w:hAnsi="Calibri" w:cs="Calibri"/>
                  <w:color w:val="000000"/>
                </w:rPr>
                <w:t>forb</w:t>
              </w:r>
            </w:ins>
          </w:p>
        </w:tc>
        <w:tc>
          <w:tcPr>
            <w:tcW w:w="1002" w:type="dxa"/>
            <w:tcBorders>
              <w:top w:val="nil"/>
              <w:left w:val="nil"/>
              <w:bottom w:val="nil"/>
              <w:right w:val="nil"/>
            </w:tcBorders>
            <w:tcPrChange w:id="944" w:author="Stefanie Lane" w:date="2022-09-14T15:00:00Z">
              <w:tcPr>
                <w:tcW w:w="1080" w:type="dxa"/>
                <w:tcBorders>
                  <w:top w:val="nil"/>
                  <w:left w:val="nil"/>
                  <w:bottom w:val="nil"/>
                  <w:right w:val="nil"/>
                </w:tcBorders>
              </w:tcPr>
            </w:tcPrChange>
          </w:tcPr>
          <w:p w14:paraId="463EE35F" w14:textId="77777777" w:rsidR="00C10026" w:rsidRPr="00DC704D" w:rsidRDefault="00C10026" w:rsidP="003B764D">
            <w:pPr>
              <w:spacing w:after="0" w:line="240" w:lineRule="auto"/>
              <w:jc w:val="center"/>
              <w:rPr>
                <w:ins w:id="945" w:author="Stefanie Lane" w:date="2022-09-14T13:57:00Z"/>
                <w:rFonts w:ascii="Calibri" w:eastAsia="Times New Roman" w:hAnsi="Calibri" w:cs="Calibri"/>
                <w:color w:val="000000"/>
              </w:rPr>
            </w:pPr>
          </w:p>
        </w:tc>
        <w:tc>
          <w:tcPr>
            <w:tcW w:w="681" w:type="dxa"/>
            <w:tcBorders>
              <w:top w:val="nil"/>
              <w:left w:val="nil"/>
              <w:bottom w:val="nil"/>
              <w:right w:val="nil"/>
            </w:tcBorders>
            <w:tcPrChange w:id="946" w:author="Stefanie Lane" w:date="2022-09-14T15:00:00Z">
              <w:tcPr>
                <w:tcW w:w="1340" w:type="dxa"/>
                <w:tcBorders>
                  <w:top w:val="nil"/>
                  <w:left w:val="nil"/>
                  <w:bottom w:val="nil"/>
                  <w:right w:val="nil"/>
                </w:tcBorders>
              </w:tcPr>
            </w:tcPrChange>
          </w:tcPr>
          <w:p w14:paraId="5D47CA90" w14:textId="77777777" w:rsidR="00C10026" w:rsidRPr="00DC704D" w:rsidRDefault="00C10026" w:rsidP="003B764D">
            <w:pPr>
              <w:spacing w:after="0" w:line="240" w:lineRule="auto"/>
              <w:jc w:val="center"/>
              <w:rPr>
                <w:ins w:id="947"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948" w:author="Stefanie Lane" w:date="2022-09-14T15:00:00Z">
              <w:tcPr>
                <w:tcW w:w="1340" w:type="dxa"/>
                <w:tcBorders>
                  <w:top w:val="nil"/>
                  <w:left w:val="nil"/>
                  <w:bottom w:val="nil"/>
                  <w:right w:val="single" w:sz="8" w:space="0" w:color="auto"/>
                </w:tcBorders>
              </w:tcPr>
            </w:tcPrChange>
          </w:tcPr>
          <w:p w14:paraId="4699BA97" w14:textId="205E50A0" w:rsidR="00C10026" w:rsidRPr="00DC704D" w:rsidRDefault="00C10026" w:rsidP="003B764D">
            <w:pPr>
              <w:spacing w:after="0" w:line="240" w:lineRule="auto"/>
              <w:jc w:val="center"/>
              <w:rPr>
                <w:ins w:id="949" w:author="Stefanie Lane" w:date="2022-09-14T13:47:00Z"/>
                <w:rFonts w:ascii="Calibri" w:eastAsia="Times New Roman" w:hAnsi="Calibri" w:cs="Calibri"/>
                <w:color w:val="000000"/>
              </w:rPr>
            </w:pPr>
          </w:p>
        </w:tc>
      </w:tr>
      <w:tr w:rsidR="00C10026" w:rsidRPr="00DC704D" w14:paraId="31E3A409" w14:textId="60A8B5A4" w:rsidTr="00C10026">
        <w:trPr>
          <w:trHeight w:val="290"/>
          <w:ins w:id="950" w:author="Stefanie Lane" w:date="2022-09-14T13:46:00Z"/>
          <w:trPrChange w:id="951"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952" w:author="Stefanie Lane" w:date="2022-09-14T15:00:00Z">
              <w:tcPr>
                <w:tcW w:w="2583" w:type="dxa"/>
                <w:tcBorders>
                  <w:top w:val="nil"/>
                  <w:left w:val="nil"/>
                  <w:bottom w:val="nil"/>
                  <w:right w:val="nil"/>
                </w:tcBorders>
                <w:shd w:val="clear" w:color="auto" w:fill="auto"/>
                <w:noWrap/>
                <w:vAlign w:val="bottom"/>
                <w:hideMark/>
              </w:tcPr>
            </w:tcPrChange>
          </w:tcPr>
          <w:p w14:paraId="46597D17" w14:textId="77777777" w:rsidR="00C10026" w:rsidRPr="00DC704D" w:rsidRDefault="00C10026" w:rsidP="003B764D">
            <w:pPr>
              <w:spacing w:after="0" w:line="240" w:lineRule="auto"/>
              <w:rPr>
                <w:ins w:id="953" w:author="Stefanie Lane" w:date="2022-09-14T13:46:00Z"/>
                <w:rFonts w:ascii="Calibri" w:eastAsia="Times New Roman" w:hAnsi="Calibri" w:cs="Calibri"/>
                <w:i/>
                <w:iCs/>
                <w:color w:val="000000"/>
              </w:rPr>
            </w:pPr>
            <w:proofErr w:type="spellStart"/>
            <w:ins w:id="954" w:author="Stefanie Lane" w:date="2022-09-14T13:46:00Z">
              <w:r w:rsidRPr="00DC704D">
                <w:rPr>
                  <w:rFonts w:ascii="Calibri" w:eastAsia="Times New Roman" w:hAnsi="Calibri" w:cs="Calibri"/>
                  <w:i/>
                  <w:iCs/>
                  <w:color w:val="000000"/>
                </w:rPr>
                <w:t>Myrica</w:t>
              </w:r>
              <w:proofErr w:type="spellEnd"/>
              <w:r w:rsidRPr="00DC704D">
                <w:rPr>
                  <w:rFonts w:ascii="Calibri" w:eastAsia="Times New Roman" w:hAnsi="Calibri" w:cs="Calibri"/>
                  <w:i/>
                  <w:iCs/>
                  <w:color w:val="000000"/>
                </w:rPr>
                <w:t xml:space="preserve"> gale</w:t>
              </w:r>
            </w:ins>
          </w:p>
        </w:tc>
        <w:tc>
          <w:tcPr>
            <w:tcW w:w="837" w:type="dxa"/>
            <w:tcBorders>
              <w:top w:val="nil"/>
              <w:left w:val="nil"/>
              <w:bottom w:val="nil"/>
              <w:right w:val="single" w:sz="8" w:space="0" w:color="auto"/>
            </w:tcBorders>
            <w:shd w:val="clear" w:color="auto" w:fill="auto"/>
            <w:noWrap/>
            <w:vAlign w:val="bottom"/>
            <w:hideMark/>
            <w:tcPrChange w:id="955"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7ED0F8BF" w14:textId="77777777" w:rsidR="00C10026" w:rsidRPr="00DC704D" w:rsidRDefault="00C10026" w:rsidP="003B764D">
            <w:pPr>
              <w:spacing w:after="0" w:line="240" w:lineRule="auto"/>
              <w:jc w:val="center"/>
              <w:rPr>
                <w:ins w:id="956" w:author="Stefanie Lane" w:date="2022-09-14T13:46:00Z"/>
                <w:rFonts w:ascii="Calibri" w:eastAsia="Times New Roman" w:hAnsi="Calibri" w:cs="Calibri"/>
                <w:color w:val="000000"/>
              </w:rPr>
            </w:pPr>
            <w:ins w:id="957" w:author="Stefanie Lane" w:date="2022-09-14T13:46:00Z">
              <w:r w:rsidRPr="00DC704D">
                <w:rPr>
                  <w:rFonts w:ascii="Calibri" w:eastAsia="Times New Roman" w:hAnsi="Calibri" w:cs="Calibri"/>
                  <w:color w:val="000000"/>
                </w:rPr>
                <w:t>+</w:t>
              </w:r>
            </w:ins>
          </w:p>
        </w:tc>
        <w:tc>
          <w:tcPr>
            <w:tcW w:w="1742" w:type="dxa"/>
            <w:tcBorders>
              <w:top w:val="nil"/>
              <w:left w:val="nil"/>
              <w:bottom w:val="nil"/>
              <w:right w:val="nil"/>
            </w:tcBorders>
            <w:tcPrChange w:id="958" w:author="Stefanie Lane" w:date="2022-09-14T15:00:00Z">
              <w:tcPr>
                <w:tcW w:w="1800" w:type="dxa"/>
                <w:tcBorders>
                  <w:top w:val="nil"/>
                  <w:left w:val="nil"/>
                  <w:bottom w:val="nil"/>
                  <w:right w:val="nil"/>
                </w:tcBorders>
              </w:tcPr>
            </w:tcPrChange>
          </w:tcPr>
          <w:p w14:paraId="65B1D7CB" w14:textId="77777777" w:rsidR="00C10026" w:rsidRPr="00DC704D" w:rsidRDefault="00C10026" w:rsidP="003B764D">
            <w:pPr>
              <w:spacing w:after="0" w:line="240" w:lineRule="auto"/>
              <w:jc w:val="center"/>
              <w:rPr>
                <w:ins w:id="959"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960" w:author="Stefanie Lane" w:date="2022-09-14T15:00:00Z">
              <w:tcPr>
                <w:tcW w:w="1710" w:type="dxa"/>
                <w:tcBorders>
                  <w:top w:val="nil"/>
                  <w:left w:val="nil"/>
                  <w:bottom w:val="nil"/>
                  <w:right w:val="single" w:sz="8" w:space="0" w:color="auto"/>
                </w:tcBorders>
              </w:tcPr>
            </w:tcPrChange>
          </w:tcPr>
          <w:p w14:paraId="6D004527" w14:textId="5CCA3564" w:rsidR="00C10026" w:rsidRPr="00DC704D" w:rsidRDefault="00601D6D" w:rsidP="003B764D">
            <w:pPr>
              <w:spacing w:after="0" w:line="240" w:lineRule="auto"/>
              <w:jc w:val="center"/>
              <w:rPr>
                <w:ins w:id="961" w:author="Stefanie Lane" w:date="2022-09-14T13:47:00Z"/>
                <w:rFonts w:ascii="Calibri" w:eastAsia="Times New Roman" w:hAnsi="Calibri" w:cs="Calibri"/>
                <w:color w:val="000000"/>
              </w:rPr>
            </w:pPr>
            <w:ins w:id="962" w:author="Stefanie Lane" w:date="2022-09-14T15:02:00Z">
              <w:r>
                <w:rPr>
                  <w:rFonts w:ascii="Calibri" w:eastAsia="Times New Roman" w:hAnsi="Calibri" w:cs="Calibri"/>
                  <w:color w:val="000000"/>
                </w:rPr>
                <w:t>woody</w:t>
              </w:r>
            </w:ins>
          </w:p>
        </w:tc>
        <w:tc>
          <w:tcPr>
            <w:tcW w:w="1002" w:type="dxa"/>
            <w:tcBorders>
              <w:top w:val="nil"/>
              <w:left w:val="nil"/>
              <w:bottom w:val="nil"/>
              <w:right w:val="nil"/>
            </w:tcBorders>
            <w:tcPrChange w:id="963" w:author="Stefanie Lane" w:date="2022-09-14T15:00:00Z">
              <w:tcPr>
                <w:tcW w:w="1080" w:type="dxa"/>
                <w:tcBorders>
                  <w:top w:val="nil"/>
                  <w:left w:val="nil"/>
                  <w:bottom w:val="nil"/>
                  <w:right w:val="nil"/>
                </w:tcBorders>
              </w:tcPr>
            </w:tcPrChange>
          </w:tcPr>
          <w:p w14:paraId="3B753FB9" w14:textId="77777777" w:rsidR="00C10026" w:rsidRPr="00DC704D" w:rsidRDefault="00C10026" w:rsidP="003B764D">
            <w:pPr>
              <w:spacing w:after="0" w:line="240" w:lineRule="auto"/>
              <w:jc w:val="center"/>
              <w:rPr>
                <w:ins w:id="964" w:author="Stefanie Lane" w:date="2022-09-14T13:57:00Z"/>
                <w:rFonts w:ascii="Calibri" w:eastAsia="Times New Roman" w:hAnsi="Calibri" w:cs="Calibri"/>
                <w:color w:val="000000"/>
              </w:rPr>
            </w:pPr>
          </w:p>
        </w:tc>
        <w:tc>
          <w:tcPr>
            <w:tcW w:w="681" w:type="dxa"/>
            <w:tcBorders>
              <w:top w:val="nil"/>
              <w:left w:val="nil"/>
              <w:bottom w:val="nil"/>
              <w:right w:val="nil"/>
            </w:tcBorders>
            <w:tcPrChange w:id="965" w:author="Stefanie Lane" w:date="2022-09-14T15:00:00Z">
              <w:tcPr>
                <w:tcW w:w="1340" w:type="dxa"/>
                <w:tcBorders>
                  <w:top w:val="nil"/>
                  <w:left w:val="nil"/>
                  <w:bottom w:val="nil"/>
                  <w:right w:val="nil"/>
                </w:tcBorders>
              </w:tcPr>
            </w:tcPrChange>
          </w:tcPr>
          <w:p w14:paraId="10209A44" w14:textId="77777777" w:rsidR="00C10026" w:rsidRPr="00DC704D" w:rsidRDefault="00C10026" w:rsidP="003B764D">
            <w:pPr>
              <w:spacing w:after="0" w:line="240" w:lineRule="auto"/>
              <w:jc w:val="center"/>
              <w:rPr>
                <w:ins w:id="966"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967" w:author="Stefanie Lane" w:date="2022-09-14T15:00:00Z">
              <w:tcPr>
                <w:tcW w:w="1340" w:type="dxa"/>
                <w:tcBorders>
                  <w:top w:val="nil"/>
                  <w:left w:val="nil"/>
                  <w:bottom w:val="nil"/>
                  <w:right w:val="single" w:sz="8" w:space="0" w:color="auto"/>
                </w:tcBorders>
              </w:tcPr>
            </w:tcPrChange>
          </w:tcPr>
          <w:p w14:paraId="434D4319" w14:textId="6D3472AF" w:rsidR="00C10026" w:rsidRPr="00DC704D" w:rsidRDefault="00C10026" w:rsidP="003B764D">
            <w:pPr>
              <w:spacing w:after="0" w:line="240" w:lineRule="auto"/>
              <w:jc w:val="center"/>
              <w:rPr>
                <w:ins w:id="968" w:author="Stefanie Lane" w:date="2022-09-14T13:47:00Z"/>
                <w:rFonts w:ascii="Calibri" w:eastAsia="Times New Roman" w:hAnsi="Calibri" w:cs="Calibri"/>
                <w:color w:val="000000"/>
              </w:rPr>
            </w:pPr>
          </w:p>
        </w:tc>
      </w:tr>
      <w:tr w:rsidR="00C10026" w:rsidRPr="00DC704D" w14:paraId="5A52437D" w14:textId="476A33A7" w:rsidTr="00C10026">
        <w:trPr>
          <w:trHeight w:val="290"/>
          <w:ins w:id="969" w:author="Stefanie Lane" w:date="2022-09-14T13:46:00Z"/>
          <w:trPrChange w:id="970" w:author="Stefanie Lane" w:date="2022-09-14T15:00:00Z">
            <w:trPr>
              <w:trHeight w:val="290"/>
            </w:trPr>
          </w:trPrChange>
        </w:trPr>
        <w:tc>
          <w:tcPr>
            <w:tcW w:w="2583" w:type="dxa"/>
            <w:tcBorders>
              <w:top w:val="nil"/>
              <w:left w:val="nil"/>
              <w:bottom w:val="nil"/>
              <w:right w:val="nil"/>
            </w:tcBorders>
            <w:shd w:val="clear" w:color="auto" w:fill="auto"/>
            <w:noWrap/>
            <w:vAlign w:val="bottom"/>
            <w:hideMark/>
            <w:tcPrChange w:id="971" w:author="Stefanie Lane" w:date="2022-09-14T15:00:00Z">
              <w:tcPr>
                <w:tcW w:w="2583" w:type="dxa"/>
                <w:tcBorders>
                  <w:top w:val="nil"/>
                  <w:left w:val="nil"/>
                  <w:bottom w:val="nil"/>
                  <w:right w:val="nil"/>
                </w:tcBorders>
                <w:shd w:val="clear" w:color="auto" w:fill="auto"/>
                <w:noWrap/>
                <w:vAlign w:val="bottom"/>
                <w:hideMark/>
              </w:tcPr>
            </w:tcPrChange>
          </w:tcPr>
          <w:p w14:paraId="0518AF6F" w14:textId="77777777" w:rsidR="00C10026" w:rsidRPr="00DC704D" w:rsidRDefault="00C10026" w:rsidP="003B764D">
            <w:pPr>
              <w:spacing w:after="0" w:line="240" w:lineRule="auto"/>
              <w:rPr>
                <w:ins w:id="972" w:author="Stefanie Lane" w:date="2022-09-14T13:46:00Z"/>
                <w:rFonts w:ascii="Calibri" w:eastAsia="Times New Roman" w:hAnsi="Calibri" w:cs="Calibri"/>
                <w:i/>
                <w:iCs/>
                <w:color w:val="000000"/>
              </w:rPr>
            </w:pPr>
            <w:ins w:id="973" w:author="Stefanie Lane" w:date="2022-09-14T13:46:00Z">
              <w:r w:rsidRPr="00DC704D">
                <w:rPr>
                  <w:rFonts w:ascii="Calibri" w:eastAsia="Times New Roman" w:hAnsi="Calibri" w:cs="Calibri"/>
                  <w:i/>
                  <w:iCs/>
                  <w:color w:val="000000"/>
                </w:rPr>
                <w:t xml:space="preserve">Salix </w:t>
              </w:r>
              <w:proofErr w:type="spellStart"/>
              <w:r w:rsidRPr="00DC704D">
                <w:rPr>
                  <w:rFonts w:ascii="Calibri" w:eastAsia="Times New Roman" w:hAnsi="Calibri" w:cs="Calibri"/>
                  <w:i/>
                  <w:iCs/>
                  <w:color w:val="000000"/>
                </w:rPr>
                <w:t>scouleriana</w:t>
              </w:r>
              <w:proofErr w:type="spellEnd"/>
            </w:ins>
          </w:p>
        </w:tc>
        <w:tc>
          <w:tcPr>
            <w:tcW w:w="837" w:type="dxa"/>
            <w:tcBorders>
              <w:top w:val="nil"/>
              <w:left w:val="nil"/>
              <w:bottom w:val="nil"/>
              <w:right w:val="single" w:sz="8" w:space="0" w:color="auto"/>
            </w:tcBorders>
            <w:shd w:val="clear" w:color="auto" w:fill="auto"/>
            <w:noWrap/>
            <w:vAlign w:val="bottom"/>
            <w:hideMark/>
            <w:tcPrChange w:id="974" w:author="Stefanie Lane" w:date="2022-09-14T15:00:00Z">
              <w:tcPr>
                <w:tcW w:w="837" w:type="dxa"/>
                <w:tcBorders>
                  <w:top w:val="nil"/>
                  <w:left w:val="nil"/>
                  <w:bottom w:val="nil"/>
                  <w:right w:val="single" w:sz="8" w:space="0" w:color="auto"/>
                </w:tcBorders>
                <w:shd w:val="clear" w:color="auto" w:fill="auto"/>
                <w:noWrap/>
                <w:vAlign w:val="bottom"/>
                <w:hideMark/>
              </w:tcPr>
            </w:tcPrChange>
          </w:tcPr>
          <w:p w14:paraId="24A147F5" w14:textId="77777777" w:rsidR="00C10026" w:rsidRPr="00DC704D" w:rsidRDefault="00C10026" w:rsidP="003B764D">
            <w:pPr>
              <w:spacing w:after="0" w:line="240" w:lineRule="auto"/>
              <w:jc w:val="center"/>
              <w:rPr>
                <w:ins w:id="975" w:author="Stefanie Lane" w:date="2022-09-14T13:46:00Z"/>
                <w:rFonts w:ascii="Calibri" w:eastAsia="Times New Roman" w:hAnsi="Calibri" w:cs="Calibri"/>
                <w:color w:val="000000"/>
              </w:rPr>
            </w:pPr>
            <w:ins w:id="976" w:author="Stefanie Lane" w:date="2022-09-14T13:46:00Z">
              <w:r w:rsidRPr="00DC704D">
                <w:rPr>
                  <w:rFonts w:ascii="Calibri" w:eastAsia="Times New Roman" w:hAnsi="Calibri" w:cs="Calibri"/>
                  <w:color w:val="000000"/>
                </w:rPr>
                <w:t>+</w:t>
              </w:r>
            </w:ins>
          </w:p>
        </w:tc>
        <w:tc>
          <w:tcPr>
            <w:tcW w:w="1742" w:type="dxa"/>
            <w:tcBorders>
              <w:top w:val="nil"/>
              <w:left w:val="nil"/>
              <w:bottom w:val="nil"/>
              <w:right w:val="nil"/>
            </w:tcBorders>
            <w:tcPrChange w:id="977" w:author="Stefanie Lane" w:date="2022-09-14T15:00:00Z">
              <w:tcPr>
                <w:tcW w:w="1800" w:type="dxa"/>
                <w:tcBorders>
                  <w:top w:val="nil"/>
                  <w:left w:val="nil"/>
                  <w:bottom w:val="nil"/>
                  <w:right w:val="nil"/>
                </w:tcBorders>
              </w:tcPr>
            </w:tcPrChange>
          </w:tcPr>
          <w:p w14:paraId="333E1827" w14:textId="77777777" w:rsidR="00C10026" w:rsidRPr="00DC704D" w:rsidRDefault="00C10026" w:rsidP="003B764D">
            <w:pPr>
              <w:spacing w:after="0" w:line="240" w:lineRule="auto"/>
              <w:jc w:val="center"/>
              <w:rPr>
                <w:ins w:id="978" w:author="Stefanie Lane" w:date="2022-09-14T13:48:00Z"/>
                <w:rFonts w:ascii="Calibri" w:eastAsia="Times New Roman" w:hAnsi="Calibri" w:cs="Calibri"/>
                <w:color w:val="000000"/>
              </w:rPr>
            </w:pPr>
          </w:p>
        </w:tc>
        <w:tc>
          <w:tcPr>
            <w:tcW w:w="1366" w:type="dxa"/>
            <w:tcBorders>
              <w:top w:val="nil"/>
              <w:left w:val="nil"/>
              <w:bottom w:val="nil"/>
              <w:right w:val="single" w:sz="8" w:space="0" w:color="auto"/>
            </w:tcBorders>
            <w:tcPrChange w:id="979" w:author="Stefanie Lane" w:date="2022-09-14T15:00:00Z">
              <w:tcPr>
                <w:tcW w:w="1710" w:type="dxa"/>
                <w:tcBorders>
                  <w:top w:val="nil"/>
                  <w:left w:val="nil"/>
                  <w:bottom w:val="nil"/>
                  <w:right w:val="single" w:sz="8" w:space="0" w:color="auto"/>
                </w:tcBorders>
              </w:tcPr>
            </w:tcPrChange>
          </w:tcPr>
          <w:p w14:paraId="4FC95278" w14:textId="399B9B7A" w:rsidR="00C10026" w:rsidRPr="00DC704D" w:rsidRDefault="00601D6D" w:rsidP="003B764D">
            <w:pPr>
              <w:spacing w:after="0" w:line="240" w:lineRule="auto"/>
              <w:jc w:val="center"/>
              <w:rPr>
                <w:ins w:id="980" w:author="Stefanie Lane" w:date="2022-09-14T13:47:00Z"/>
                <w:rFonts w:ascii="Calibri" w:eastAsia="Times New Roman" w:hAnsi="Calibri" w:cs="Calibri"/>
                <w:color w:val="000000"/>
              </w:rPr>
            </w:pPr>
            <w:ins w:id="981" w:author="Stefanie Lane" w:date="2022-09-14T15:03:00Z">
              <w:r>
                <w:rPr>
                  <w:rFonts w:ascii="Calibri" w:eastAsia="Times New Roman" w:hAnsi="Calibri" w:cs="Calibri"/>
                  <w:color w:val="000000"/>
                </w:rPr>
                <w:t>woody</w:t>
              </w:r>
            </w:ins>
          </w:p>
        </w:tc>
        <w:tc>
          <w:tcPr>
            <w:tcW w:w="1002" w:type="dxa"/>
            <w:tcBorders>
              <w:top w:val="nil"/>
              <w:left w:val="nil"/>
              <w:bottom w:val="nil"/>
              <w:right w:val="nil"/>
            </w:tcBorders>
            <w:tcPrChange w:id="982" w:author="Stefanie Lane" w:date="2022-09-14T15:00:00Z">
              <w:tcPr>
                <w:tcW w:w="1080" w:type="dxa"/>
                <w:tcBorders>
                  <w:top w:val="nil"/>
                  <w:left w:val="nil"/>
                  <w:bottom w:val="nil"/>
                  <w:right w:val="nil"/>
                </w:tcBorders>
              </w:tcPr>
            </w:tcPrChange>
          </w:tcPr>
          <w:p w14:paraId="3E0E2F7A" w14:textId="77777777" w:rsidR="00C10026" w:rsidRPr="00DC704D" w:rsidRDefault="00C10026" w:rsidP="003B764D">
            <w:pPr>
              <w:spacing w:after="0" w:line="240" w:lineRule="auto"/>
              <w:jc w:val="center"/>
              <w:rPr>
                <w:ins w:id="983" w:author="Stefanie Lane" w:date="2022-09-14T13:57:00Z"/>
                <w:rFonts w:ascii="Calibri" w:eastAsia="Times New Roman" w:hAnsi="Calibri" w:cs="Calibri"/>
                <w:color w:val="000000"/>
              </w:rPr>
            </w:pPr>
          </w:p>
        </w:tc>
        <w:tc>
          <w:tcPr>
            <w:tcW w:w="681" w:type="dxa"/>
            <w:tcBorders>
              <w:top w:val="nil"/>
              <w:left w:val="nil"/>
              <w:bottom w:val="nil"/>
              <w:right w:val="nil"/>
            </w:tcBorders>
            <w:tcPrChange w:id="984" w:author="Stefanie Lane" w:date="2022-09-14T15:00:00Z">
              <w:tcPr>
                <w:tcW w:w="1340" w:type="dxa"/>
                <w:tcBorders>
                  <w:top w:val="nil"/>
                  <w:left w:val="nil"/>
                  <w:bottom w:val="nil"/>
                  <w:right w:val="nil"/>
                </w:tcBorders>
              </w:tcPr>
            </w:tcPrChange>
          </w:tcPr>
          <w:p w14:paraId="27743D61" w14:textId="77777777" w:rsidR="00C10026" w:rsidRPr="00DC704D" w:rsidRDefault="00C10026" w:rsidP="003B764D">
            <w:pPr>
              <w:spacing w:after="0" w:line="240" w:lineRule="auto"/>
              <w:jc w:val="center"/>
              <w:rPr>
                <w:ins w:id="985" w:author="Stefanie Lane" w:date="2022-09-14T15:00:00Z"/>
                <w:rFonts w:ascii="Calibri" w:eastAsia="Times New Roman" w:hAnsi="Calibri" w:cs="Calibri"/>
                <w:color w:val="000000"/>
              </w:rPr>
            </w:pPr>
          </w:p>
        </w:tc>
        <w:tc>
          <w:tcPr>
            <w:tcW w:w="1139" w:type="dxa"/>
            <w:tcBorders>
              <w:top w:val="nil"/>
              <w:left w:val="nil"/>
              <w:bottom w:val="nil"/>
              <w:right w:val="single" w:sz="8" w:space="0" w:color="auto"/>
            </w:tcBorders>
            <w:tcPrChange w:id="986" w:author="Stefanie Lane" w:date="2022-09-14T15:00:00Z">
              <w:tcPr>
                <w:tcW w:w="1340" w:type="dxa"/>
                <w:tcBorders>
                  <w:top w:val="nil"/>
                  <w:left w:val="nil"/>
                  <w:bottom w:val="nil"/>
                  <w:right w:val="single" w:sz="8" w:space="0" w:color="auto"/>
                </w:tcBorders>
              </w:tcPr>
            </w:tcPrChange>
          </w:tcPr>
          <w:p w14:paraId="504C72E5" w14:textId="54ED1CBC" w:rsidR="00C10026" w:rsidRPr="00DC704D" w:rsidRDefault="00C10026" w:rsidP="003B764D">
            <w:pPr>
              <w:spacing w:after="0" w:line="240" w:lineRule="auto"/>
              <w:jc w:val="center"/>
              <w:rPr>
                <w:ins w:id="987" w:author="Stefanie Lane" w:date="2022-09-14T13:47:00Z"/>
                <w:rFonts w:ascii="Calibri" w:eastAsia="Times New Roman" w:hAnsi="Calibri" w:cs="Calibri"/>
                <w:color w:val="000000"/>
              </w:rPr>
            </w:pPr>
          </w:p>
        </w:tc>
      </w:tr>
    </w:tbl>
    <w:p w14:paraId="2CDA0517" w14:textId="20F4092C" w:rsidR="00A42B86" w:rsidRDefault="00A42B86">
      <w:pPr>
        <w:rPr>
          <w:ins w:id="988" w:author="Stefanie Lane" w:date="2022-09-14T13:46:00Z"/>
        </w:rPr>
      </w:pPr>
    </w:p>
    <w:p w14:paraId="4D10B300" w14:textId="14AFF4EC" w:rsidR="00A42B86" w:rsidRDefault="00A42B86">
      <w:pPr>
        <w:rPr>
          <w:ins w:id="989" w:author="Stefanie Lane" w:date="2022-09-14T13:46:00Z"/>
        </w:rPr>
      </w:pPr>
    </w:p>
    <w:p w14:paraId="3D53C71E" w14:textId="520AAB61" w:rsidR="00A42B86" w:rsidRDefault="00A42B86">
      <w:pPr>
        <w:rPr>
          <w:ins w:id="990" w:author="Stefanie Lane" w:date="2022-09-14T13:46:00Z"/>
        </w:rPr>
      </w:pPr>
      <w:bookmarkStart w:id="991" w:name="_GoBack"/>
      <w:bookmarkEnd w:id="991"/>
    </w:p>
    <w:p w14:paraId="7E5D8E23" w14:textId="6FB6AC6F" w:rsidR="00A42B86" w:rsidRDefault="00A42B86">
      <w:pPr>
        <w:rPr>
          <w:ins w:id="992" w:author="Stefanie Lane" w:date="2022-09-14T13:46:00Z"/>
        </w:rPr>
      </w:pPr>
      <w:ins w:id="993" w:author="Stefanie Lane" w:date="2022-09-14T13:46:00Z">
        <w:r>
          <w:t>Sedge</w:t>
        </w:r>
      </w:ins>
    </w:p>
    <w:p w14:paraId="4E020892" w14:textId="3F0FB8C2" w:rsidR="00A42B86" w:rsidRDefault="00A42B86">
      <w:pPr>
        <w:rPr>
          <w:ins w:id="994" w:author="Stefanie Lane" w:date="2022-09-14T13:46:00Z"/>
        </w:rPr>
      </w:pPr>
    </w:p>
    <w:tbl>
      <w:tblPr>
        <w:tblW w:w="9350" w:type="dxa"/>
        <w:tblLook w:val="04A0" w:firstRow="1" w:lastRow="0" w:firstColumn="1" w:lastColumn="0" w:noHBand="0" w:noVBand="1"/>
        <w:tblPrChange w:id="995" w:author="Stefanie Lane" w:date="2022-09-14T15:01:00Z">
          <w:tblPr>
            <w:tblW w:w="9350" w:type="dxa"/>
            <w:tblLook w:val="04A0" w:firstRow="1" w:lastRow="0" w:firstColumn="1" w:lastColumn="0" w:noHBand="0" w:noVBand="1"/>
          </w:tblPr>
        </w:tblPrChange>
      </w:tblPr>
      <w:tblGrid>
        <w:gridCol w:w="2701"/>
        <w:gridCol w:w="1350"/>
        <w:gridCol w:w="1147"/>
        <w:gridCol w:w="1068"/>
        <w:gridCol w:w="1037"/>
        <w:gridCol w:w="860"/>
        <w:gridCol w:w="1187"/>
        <w:tblGridChange w:id="996">
          <w:tblGrid>
            <w:gridCol w:w="2700"/>
            <w:gridCol w:w="1350"/>
            <w:gridCol w:w="1325"/>
            <w:gridCol w:w="1325"/>
            <w:gridCol w:w="1325"/>
            <w:gridCol w:w="1325"/>
            <w:gridCol w:w="1325"/>
          </w:tblGrid>
        </w:tblGridChange>
      </w:tblGrid>
      <w:tr w:rsidR="00C10026" w:rsidRPr="00DC704D" w14:paraId="45CFC6BB" w14:textId="77777777" w:rsidTr="00C10026">
        <w:trPr>
          <w:trHeight w:val="290"/>
          <w:ins w:id="997" w:author="Stefanie Lane" w:date="2022-09-14T14:59:00Z"/>
          <w:trPrChange w:id="998" w:author="Stefanie Lane" w:date="2022-09-14T15:01:00Z">
            <w:trPr>
              <w:trHeight w:val="290"/>
            </w:trPr>
          </w:trPrChange>
        </w:trPr>
        <w:tc>
          <w:tcPr>
            <w:tcW w:w="2701" w:type="dxa"/>
            <w:tcBorders>
              <w:top w:val="nil"/>
              <w:left w:val="nil"/>
              <w:bottom w:val="nil"/>
              <w:right w:val="nil"/>
            </w:tcBorders>
            <w:shd w:val="clear" w:color="auto" w:fill="auto"/>
            <w:noWrap/>
            <w:vAlign w:val="bottom"/>
            <w:tcPrChange w:id="999" w:author="Stefanie Lane" w:date="2022-09-14T15:01:00Z">
              <w:tcPr>
                <w:tcW w:w="2700" w:type="dxa"/>
                <w:tcBorders>
                  <w:top w:val="nil"/>
                  <w:left w:val="nil"/>
                  <w:bottom w:val="nil"/>
                  <w:right w:val="nil"/>
                </w:tcBorders>
                <w:shd w:val="clear" w:color="auto" w:fill="auto"/>
                <w:noWrap/>
                <w:vAlign w:val="bottom"/>
              </w:tcPr>
            </w:tcPrChange>
          </w:tcPr>
          <w:p w14:paraId="305CE4DE" w14:textId="77777777" w:rsidR="00C10026" w:rsidRPr="0050397C" w:rsidRDefault="00C10026" w:rsidP="0050397C">
            <w:pPr>
              <w:spacing w:after="0" w:line="240" w:lineRule="auto"/>
              <w:rPr>
                <w:ins w:id="1000" w:author="Stefanie Lane" w:date="2022-09-14T14:59:00Z"/>
                <w:rFonts w:ascii="Calibri" w:eastAsia="Times New Roman" w:hAnsi="Calibri" w:cs="Calibri"/>
                <w:i/>
                <w:iCs/>
                <w:strike/>
                <w:color w:val="000000"/>
                <w:rPrChange w:id="1001" w:author="Stefanie Lane" w:date="2022-09-14T14:58:00Z">
                  <w:rPr>
                    <w:ins w:id="1002" w:author="Stefanie Lane" w:date="2022-09-14T14:59:00Z"/>
                    <w:rFonts w:ascii="Calibri" w:eastAsia="Times New Roman" w:hAnsi="Calibri" w:cs="Calibri"/>
                    <w:i/>
                    <w:iCs/>
                    <w:strike/>
                    <w:color w:val="000000"/>
                  </w:rPr>
                </w:rPrChange>
              </w:rPr>
            </w:pPr>
          </w:p>
        </w:tc>
        <w:tc>
          <w:tcPr>
            <w:tcW w:w="1350" w:type="dxa"/>
            <w:tcBorders>
              <w:top w:val="nil"/>
              <w:left w:val="nil"/>
              <w:bottom w:val="nil"/>
              <w:right w:val="single" w:sz="8" w:space="0" w:color="auto"/>
            </w:tcBorders>
            <w:shd w:val="clear" w:color="auto" w:fill="auto"/>
            <w:noWrap/>
            <w:vAlign w:val="bottom"/>
            <w:tcPrChange w:id="1003" w:author="Stefanie Lane" w:date="2022-09-14T15:01:00Z">
              <w:tcPr>
                <w:tcW w:w="1350" w:type="dxa"/>
                <w:tcBorders>
                  <w:top w:val="nil"/>
                  <w:left w:val="nil"/>
                  <w:bottom w:val="nil"/>
                  <w:right w:val="single" w:sz="8" w:space="0" w:color="auto"/>
                </w:tcBorders>
                <w:shd w:val="clear" w:color="auto" w:fill="auto"/>
                <w:noWrap/>
                <w:vAlign w:val="bottom"/>
              </w:tcPr>
            </w:tcPrChange>
          </w:tcPr>
          <w:p w14:paraId="76C4D590" w14:textId="77777777" w:rsidR="00C10026" w:rsidRPr="00DC704D" w:rsidRDefault="00C10026" w:rsidP="0050397C">
            <w:pPr>
              <w:spacing w:after="0" w:line="240" w:lineRule="auto"/>
              <w:jc w:val="center"/>
              <w:rPr>
                <w:ins w:id="1004" w:author="Stefanie Lane" w:date="2022-09-14T14:59:00Z"/>
                <w:rFonts w:ascii="Calibri" w:eastAsia="Times New Roman" w:hAnsi="Calibri" w:cs="Calibri"/>
                <w:color w:val="000000"/>
              </w:rPr>
            </w:pPr>
          </w:p>
        </w:tc>
        <w:tc>
          <w:tcPr>
            <w:tcW w:w="1147" w:type="dxa"/>
            <w:tcBorders>
              <w:top w:val="nil"/>
              <w:left w:val="nil"/>
              <w:bottom w:val="nil"/>
              <w:right w:val="single" w:sz="8" w:space="0" w:color="auto"/>
            </w:tcBorders>
            <w:tcPrChange w:id="1005" w:author="Stefanie Lane" w:date="2022-09-14T15:01:00Z">
              <w:tcPr>
                <w:tcW w:w="1325" w:type="dxa"/>
                <w:tcBorders>
                  <w:top w:val="nil"/>
                  <w:left w:val="nil"/>
                  <w:bottom w:val="nil"/>
                  <w:right w:val="single" w:sz="8" w:space="0" w:color="auto"/>
                </w:tcBorders>
              </w:tcPr>
            </w:tcPrChange>
          </w:tcPr>
          <w:p w14:paraId="7841E900" w14:textId="0A789F67" w:rsidR="00C10026" w:rsidRPr="00DC704D" w:rsidRDefault="00C10026" w:rsidP="0050397C">
            <w:pPr>
              <w:spacing w:after="0" w:line="240" w:lineRule="auto"/>
              <w:jc w:val="center"/>
              <w:rPr>
                <w:ins w:id="1006" w:author="Stefanie Lane" w:date="2022-09-14T14:59:00Z"/>
                <w:rFonts w:ascii="Calibri" w:eastAsia="Times New Roman" w:hAnsi="Calibri" w:cs="Calibri"/>
                <w:color w:val="000000"/>
              </w:rPr>
            </w:pPr>
            <w:ins w:id="1007" w:author="Stefanie Lane" w:date="2022-09-14T14:59:00Z">
              <w:r>
                <w:rPr>
                  <w:rFonts w:ascii="Calibri" w:eastAsia="Times New Roman" w:hAnsi="Calibri" w:cs="Calibri"/>
                  <w:color w:val="000000"/>
                </w:rPr>
                <w:t>Ecology</w:t>
              </w:r>
            </w:ins>
          </w:p>
        </w:tc>
        <w:tc>
          <w:tcPr>
            <w:tcW w:w="1068" w:type="dxa"/>
            <w:tcBorders>
              <w:top w:val="nil"/>
              <w:left w:val="nil"/>
              <w:bottom w:val="nil"/>
              <w:right w:val="single" w:sz="8" w:space="0" w:color="auto"/>
            </w:tcBorders>
            <w:tcPrChange w:id="1008" w:author="Stefanie Lane" w:date="2022-09-14T15:01:00Z">
              <w:tcPr>
                <w:tcW w:w="1325" w:type="dxa"/>
                <w:tcBorders>
                  <w:top w:val="nil"/>
                  <w:left w:val="nil"/>
                  <w:bottom w:val="nil"/>
                  <w:right w:val="single" w:sz="8" w:space="0" w:color="auto"/>
                </w:tcBorders>
              </w:tcPr>
            </w:tcPrChange>
          </w:tcPr>
          <w:p w14:paraId="1394903A" w14:textId="5087F388" w:rsidR="00C10026" w:rsidRPr="00DC704D" w:rsidRDefault="00C10026" w:rsidP="0050397C">
            <w:pPr>
              <w:spacing w:after="0" w:line="240" w:lineRule="auto"/>
              <w:jc w:val="center"/>
              <w:rPr>
                <w:ins w:id="1009" w:author="Stefanie Lane" w:date="2022-09-14T14:59:00Z"/>
                <w:rFonts w:ascii="Calibri" w:eastAsia="Times New Roman" w:hAnsi="Calibri" w:cs="Calibri"/>
                <w:color w:val="000000"/>
              </w:rPr>
            </w:pPr>
            <w:ins w:id="1010" w:author="Stefanie Lane" w:date="2022-09-14T14:59:00Z">
              <w:r>
                <w:rPr>
                  <w:rFonts w:ascii="Calibri" w:eastAsia="Times New Roman" w:hAnsi="Calibri" w:cs="Calibri"/>
                  <w:color w:val="000000"/>
                </w:rPr>
                <w:t>Clade</w:t>
              </w:r>
            </w:ins>
          </w:p>
        </w:tc>
        <w:tc>
          <w:tcPr>
            <w:tcW w:w="1037" w:type="dxa"/>
            <w:tcBorders>
              <w:top w:val="nil"/>
              <w:left w:val="nil"/>
              <w:bottom w:val="nil"/>
              <w:right w:val="single" w:sz="8" w:space="0" w:color="auto"/>
            </w:tcBorders>
            <w:tcPrChange w:id="1011" w:author="Stefanie Lane" w:date="2022-09-14T15:01:00Z">
              <w:tcPr>
                <w:tcW w:w="1325" w:type="dxa"/>
                <w:tcBorders>
                  <w:top w:val="nil"/>
                  <w:left w:val="nil"/>
                  <w:bottom w:val="nil"/>
                  <w:right w:val="single" w:sz="8" w:space="0" w:color="auto"/>
                </w:tcBorders>
              </w:tcPr>
            </w:tcPrChange>
          </w:tcPr>
          <w:p w14:paraId="456DB1D9" w14:textId="0A967C54" w:rsidR="00C10026" w:rsidRPr="00DC704D" w:rsidRDefault="00C10026" w:rsidP="0050397C">
            <w:pPr>
              <w:spacing w:after="0" w:line="240" w:lineRule="auto"/>
              <w:jc w:val="center"/>
              <w:rPr>
                <w:ins w:id="1012" w:author="Stefanie Lane" w:date="2022-09-14T14:59:00Z"/>
                <w:rFonts w:ascii="Calibri" w:eastAsia="Times New Roman" w:hAnsi="Calibri" w:cs="Calibri"/>
                <w:color w:val="000000"/>
              </w:rPr>
            </w:pPr>
            <w:ins w:id="1013" w:author="Stefanie Lane" w:date="2022-09-14T14:59:00Z">
              <w:r>
                <w:rPr>
                  <w:rFonts w:ascii="Calibri" w:eastAsia="Times New Roman" w:hAnsi="Calibri" w:cs="Calibri"/>
                  <w:color w:val="000000"/>
                </w:rPr>
                <w:t>Root</w:t>
              </w:r>
            </w:ins>
          </w:p>
        </w:tc>
        <w:tc>
          <w:tcPr>
            <w:tcW w:w="860" w:type="dxa"/>
            <w:tcBorders>
              <w:top w:val="nil"/>
              <w:left w:val="nil"/>
              <w:bottom w:val="nil"/>
              <w:right w:val="nil"/>
            </w:tcBorders>
            <w:tcPrChange w:id="1014" w:author="Stefanie Lane" w:date="2022-09-14T15:01:00Z">
              <w:tcPr>
                <w:tcW w:w="1325" w:type="dxa"/>
                <w:tcBorders>
                  <w:top w:val="nil"/>
                  <w:left w:val="nil"/>
                  <w:bottom w:val="nil"/>
                  <w:right w:val="nil"/>
                </w:tcBorders>
              </w:tcPr>
            </w:tcPrChange>
          </w:tcPr>
          <w:p w14:paraId="09AEAB63" w14:textId="3EEED353" w:rsidR="00C10026" w:rsidRDefault="00C10026" w:rsidP="0050397C">
            <w:pPr>
              <w:spacing w:after="0" w:line="240" w:lineRule="auto"/>
              <w:jc w:val="center"/>
              <w:rPr>
                <w:ins w:id="1015" w:author="Stefanie Lane" w:date="2022-09-14T15:01:00Z"/>
                <w:rFonts w:ascii="Calibri" w:eastAsia="Times New Roman" w:hAnsi="Calibri" w:cs="Calibri"/>
                <w:color w:val="000000"/>
              </w:rPr>
            </w:pPr>
            <w:ins w:id="1016" w:author="Stefanie Lane" w:date="2022-09-14T15:01:00Z">
              <w:r>
                <w:rPr>
                  <w:rFonts w:ascii="Calibri" w:eastAsia="Times New Roman" w:hAnsi="Calibri" w:cs="Calibri"/>
                  <w:color w:val="000000"/>
                </w:rPr>
                <w:t>Life</w:t>
              </w:r>
            </w:ins>
          </w:p>
        </w:tc>
        <w:tc>
          <w:tcPr>
            <w:tcW w:w="1187" w:type="dxa"/>
            <w:tcBorders>
              <w:top w:val="nil"/>
              <w:left w:val="nil"/>
              <w:bottom w:val="nil"/>
              <w:right w:val="single" w:sz="8" w:space="0" w:color="auto"/>
            </w:tcBorders>
            <w:tcPrChange w:id="1017" w:author="Stefanie Lane" w:date="2022-09-14T15:01:00Z">
              <w:tcPr>
                <w:tcW w:w="1325" w:type="dxa"/>
                <w:tcBorders>
                  <w:top w:val="nil"/>
                  <w:left w:val="nil"/>
                  <w:bottom w:val="nil"/>
                  <w:right w:val="single" w:sz="8" w:space="0" w:color="auto"/>
                </w:tcBorders>
              </w:tcPr>
            </w:tcPrChange>
          </w:tcPr>
          <w:p w14:paraId="1C4CB530" w14:textId="43B81FF4" w:rsidR="00C10026" w:rsidRPr="00DC704D" w:rsidRDefault="00C10026" w:rsidP="0050397C">
            <w:pPr>
              <w:spacing w:after="0" w:line="240" w:lineRule="auto"/>
              <w:jc w:val="center"/>
              <w:rPr>
                <w:ins w:id="1018" w:author="Stefanie Lane" w:date="2022-09-14T14:59:00Z"/>
                <w:rFonts w:ascii="Calibri" w:eastAsia="Times New Roman" w:hAnsi="Calibri" w:cs="Calibri"/>
                <w:color w:val="000000"/>
              </w:rPr>
            </w:pPr>
            <w:ins w:id="1019" w:author="Stefanie Lane" w:date="2022-09-14T14:59:00Z">
              <w:r>
                <w:rPr>
                  <w:rFonts w:ascii="Calibri" w:eastAsia="Times New Roman" w:hAnsi="Calibri" w:cs="Calibri"/>
                  <w:color w:val="000000"/>
                </w:rPr>
                <w:t>Function</w:t>
              </w:r>
            </w:ins>
          </w:p>
        </w:tc>
      </w:tr>
      <w:tr w:rsidR="00C10026" w:rsidRPr="00DC704D" w14:paraId="18202DE7" w14:textId="306BA786" w:rsidTr="00C10026">
        <w:trPr>
          <w:trHeight w:val="290"/>
          <w:ins w:id="1020" w:author="Stefanie Lane" w:date="2022-09-14T13:46:00Z"/>
          <w:trPrChange w:id="1021" w:author="Stefanie Lane" w:date="2022-09-14T15:01:00Z">
            <w:trPr>
              <w:trHeight w:val="290"/>
            </w:trPr>
          </w:trPrChange>
        </w:trPr>
        <w:tc>
          <w:tcPr>
            <w:tcW w:w="2701" w:type="dxa"/>
            <w:tcBorders>
              <w:top w:val="nil"/>
              <w:left w:val="nil"/>
              <w:bottom w:val="nil"/>
              <w:right w:val="nil"/>
            </w:tcBorders>
            <w:shd w:val="clear" w:color="auto" w:fill="auto"/>
            <w:noWrap/>
            <w:vAlign w:val="bottom"/>
            <w:hideMark/>
            <w:tcPrChange w:id="1022" w:author="Stefanie Lane" w:date="2022-09-14T15:01:00Z">
              <w:tcPr>
                <w:tcW w:w="2700" w:type="dxa"/>
                <w:tcBorders>
                  <w:top w:val="nil"/>
                  <w:left w:val="nil"/>
                  <w:bottom w:val="nil"/>
                  <w:right w:val="nil"/>
                </w:tcBorders>
                <w:shd w:val="clear" w:color="auto" w:fill="auto"/>
                <w:noWrap/>
                <w:vAlign w:val="bottom"/>
                <w:hideMark/>
              </w:tcPr>
            </w:tcPrChange>
          </w:tcPr>
          <w:p w14:paraId="41C9A68E" w14:textId="77777777" w:rsidR="00C10026" w:rsidRPr="0050397C" w:rsidRDefault="00C10026" w:rsidP="0050397C">
            <w:pPr>
              <w:spacing w:after="0" w:line="240" w:lineRule="auto"/>
              <w:rPr>
                <w:ins w:id="1023" w:author="Stefanie Lane" w:date="2022-09-14T13:46:00Z"/>
                <w:rFonts w:ascii="Calibri" w:eastAsia="Times New Roman" w:hAnsi="Calibri" w:cs="Calibri"/>
                <w:i/>
                <w:iCs/>
                <w:strike/>
                <w:color w:val="000000"/>
                <w:rPrChange w:id="1024" w:author="Stefanie Lane" w:date="2022-09-14T14:58:00Z">
                  <w:rPr>
                    <w:ins w:id="1025" w:author="Stefanie Lane" w:date="2022-09-14T13:46:00Z"/>
                    <w:rFonts w:ascii="Calibri" w:eastAsia="Times New Roman" w:hAnsi="Calibri" w:cs="Calibri"/>
                    <w:i/>
                    <w:iCs/>
                    <w:color w:val="000000"/>
                  </w:rPr>
                </w:rPrChange>
              </w:rPr>
            </w:pPr>
            <w:proofErr w:type="spellStart"/>
            <w:ins w:id="1026" w:author="Stefanie Lane" w:date="2022-09-14T13:46:00Z">
              <w:r w:rsidRPr="0050397C">
                <w:rPr>
                  <w:rFonts w:ascii="Calibri" w:eastAsia="Times New Roman" w:hAnsi="Calibri" w:cs="Calibri"/>
                  <w:i/>
                  <w:iCs/>
                  <w:strike/>
                  <w:color w:val="000000"/>
                  <w:rPrChange w:id="1027" w:author="Stefanie Lane" w:date="2022-09-14T14:58:00Z">
                    <w:rPr>
                      <w:rFonts w:ascii="Calibri" w:eastAsia="Times New Roman" w:hAnsi="Calibri" w:cs="Calibri"/>
                      <w:i/>
                      <w:iCs/>
                      <w:color w:val="000000"/>
                    </w:rPr>
                  </w:rPrChange>
                </w:rPr>
                <w:t>Alisma</w:t>
              </w:r>
              <w:proofErr w:type="spellEnd"/>
              <w:r w:rsidRPr="0050397C">
                <w:rPr>
                  <w:rFonts w:ascii="Calibri" w:eastAsia="Times New Roman" w:hAnsi="Calibri" w:cs="Calibri"/>
                  <w:i/>
                  <w:iCs/>
                  <w:strike/>
                  <w:color w:val="000000"/>
                  <w:rPrChange w:id="1028" w:author="Stefanie Lane" w:date="2022-09-14T14:58:00Z">
                    <w:rPr>
                      <w:rFonts w:ascii="Calibri" w:eastAsia="Times New Roman" w:hAnsi="Calibri" w:cs="Calibri"/>
                      <w:i/>
                      <w:iCs/>
                      <w:color w:val="000000"/>
                    </w:rPr>
                  </w:rPrChange>
                </w:rPr>
                <w:t xml:space="preserve"> </w:t>
              </w:r>
              <w:proofErr w:type="spellStart"/>
              <w:r w:rsidRPr="0050397C">
                <w:rPr>
                  <w:rFonts w:ascii="Calibri" w:eastAsia="Times New Roman" w:hAnsi="Calibri" w:cs="Calibri"/>
                  <w:i/>
                  <w:iCs/>
                  <w:strike/>
                  <w:color w:val="000000"/>
                  <w:rPrChange w:id="1029" w:author="Stefanie Lane" w:date="2022-09-14T14:58:00Z">
                    <w:rPr>
                      <w:rFonts w:ascii="Calibri" w:eastAsia="Times New Roman" w:hAnsi="Calibri" w:cs="Calibri"/>
                      <w:i/>
                      <w:iCs/>
                      <w:color w:val="000000"/>
                    </w:rPr>
                  </w:rPrChange>
                </w:rPr>
                <w:t>plantago</w:t>
              </w:r>
              <w:proofErr w:type="spellEnd"/>
              <w:r w:rsidRPr="0050397C">
                <w:rPr>
                  <w:rFonts w:ascii="Calibri" w:eastAsia="Times New Roman" w:hAnsi="Calibri" w:cs="Calibri"/>
                  <w:i/>
                  <w:iCs/>
                  <w:strike/>
                  <w:color w:val="000000"/>
                  <w:rPrChange w:id="1030" w:author="Stefanie Lane" w:date="2022-09-14T14:58:00Z">
                    <w:rPr>
                      <w:rFonts w:ascii="Calibri" w:eastAsia="Times New Roman" w:hAnsi="Calibri" w:cs="Calibri"/>
                      <w:i/>
                      <w:iCs/>
                      <w:color w:val="000000"/>
                    </w:rPr>
                  </w:rPrChange>
                </w:rPr>
                <w:t xml:space="preserve"> aquatica</w:t>
              </w:r>
            </w:ins>
          </w:p>
        </w:tc>
        <w:tc>
          <w:tcPr>
            <w:tcW w:w="1350" w:type="dxa"/>
            <w:tcBorders>
              <w:top w:val="nil"/>
              <w:left w:val="nil"/>
              <w:bottom w:val="nil"/>
              <w:right w:val="single" w:sz="8" w:space="0" w:color="auto"/>
            </w:tcBorders>
            <w:shd w:val="clear" w:color="auto" w:fill="auto"/>
            <w:noWrap/>
            <w:vAlign w:val="bottom"/>
            <w:hideMark/>
            <w:tcPrChange w:id="1031" w:author="Stefanie Lane" w:date="2022-09-14T15:01:00Z">
              <w:tcPr>
                <w:tcW w:w="1350" w:type="dxa"/>
                <w:tcBorders>
                  <w:top w:val="nil"/>
                  <w:left w:val="nil"/>
                  <w:bottom w:val="nil"/>
                  <w:right w:val="single" w:sz="8" w:space="0" w:color="auto"/>
                </w:tcBorders>
                <w:shd w:val="clear" w:color="auto" w:fill="auto"/>
                <w:noWrap/>
                <w:vAlign w:val="bottom"/>
                <w:hideMark/>
              </w:tcPr>
            </w:tcPrChange>
          </w:tcPr>
          <w:p w14:paraId="5C0071F2" w14:textId="77777777" w:rsidR="00C10026" w:rsidRPr="00DC704D" w:rsidRDefault="00C10026" w:rsidP="0050397C">
            <w:pPr>
              <w:spacing w:after="0" w:line="240" w:lineRule="auto"/>
              <w:jc w:val="center"/>
              <w:rPr>
                <w:ins w:id="1032" w:author="Stefanie Lane" w:date="2022-09-14T13:46:00Z"/>
                <w:rFonts w:ascii="Calibri" w:eastAsia="Times New Roman" w:hAnsi="Calibri" w:cs="Calibri"/>
                <w:color w:val="000000"/>
              </w:rPr>
            </w:pPr>
            <w:ins w:id="1033" w:author="Stefanie Lane" w:date="2022-09-14T13:46:00Z">
              <w:r w:rsidRPr="00DC704D">
                <w:rPr>
                  <w:rFonts w:ascii="Calibri" w:eastAsia="Times New Roman" w:hAnsi="Calibri" w:cs="Calibri"/>
                  <w:color w:val="000000"/>
                </w:rPr>
                <w:t>-100.0</w:t>
              </w:r>
            </w:ins>
          </w:p>
        </w:tc>
        <w:tc>
          <w:tcPr>
            <w:tcW w:w="1147" w:type="dxa"/>
            <w:tcBorders>
              <w:top w:val="nil"/>
              <w:left w:val="nil"/>
              <w:bottom w:val="nil"/>
              <w:right w:val="single" w:sz="8" w:space="0" w:color="auto"/>
            </w:tcBorders>
            <w:tcPrChange w:id="1034" w:author="Stefanie Lane" w:date="2022-09-14T15:01:00Z">
              <w:tcPr>
                <w:tcW w:w="1325" w:type="dxa"/>
                <w:tcBorders>
                  <w:top w:val="nil"/>
                  <w:left w:val="nil"/>
                  <w:bottom w:val="nil"/>
                  <w:right w:val="single" w:sz="8" w:space="0" w:color="auto"/>
                </w:tcBorders>
              </w:tcPr>
            </w:tcPrChange>
          </w:tcPr>
          <w:p w14:paraId="1B44E817" w14:textId="77777777" w:rsidR="00C10026" w:rsidRPr="00DC704D" w:rsidRDefault="00C10026" w:rsidP="0050397C">
            <w:pPr>
              <w:spacing w:after="0" w:line="240" w:lineRule="auto"/>
              <w:jc w:val="center"/>
              <w:rPr>
                <w:ins w:id="1035" w:author="Stefanie Lane" w:date="2022-09-14T14:59:00Z"/>
                <w:rFonts w:ascii="Calibri" w:eastAsia="Times New Roman" w:hAnsi="Calibri" w:cs="Calibri"/>
                <w:color w:val="000000"/>
              </w:rPr>
            </w:pPr>
          </w:p>
        </w:tc>
        <w:tc>
          <w:tcPr>
            <w:tcW w:w="1068" w:type="dxa"/>
            <w:tcBorders>
              <w:top w:val="nil"/>
              <w:left w:val="nil"/>
              <w:bottom w:val="nil"/>
              <w:right w:val="single" w:sz="8" w:space="0" w:color="auto"/>
            </w:tcBorders>
            <w:tcPrChange w:id="1036" w:author="Stefanie Lane" w:date="2022-09-14T15:01:00Z">
              <w:tcPr>
                <w:tcW w:w="1325" w:type="dxa"/>
                <w:tcBorders>
                  <w:top w:val="nil"/>
                  <w:left w:val="nil"/>
                  <w:bottom w:val="nil"/>
                  <w:right w:val="single" w:sz="8" w:space="0" w:color="auto"/>
                </w:tcBorders>
              </w:tcPr>
            </w:tcPrChange>
          </w:tcPr>
          <w:p w14:paraId="44160410" w14:textId="77777777" w:rsidR="00C10026" w:rsidRPr="00DC704D" w:rsidRDefault="00C10026" w:rsidP="0050397C">
            <w:pPr>
              <w:spacing w:after="0" w:line="240" w:lineRule="auto"/>
              <w:jc w:val="center"/>
              <w:rPr>
                <w:ins w:id="1037" w:author="Stefanie Lane" w:date="2022-09-14T14:59:00Z"/>
                <w:rFonts w:ascii="Calibri" w:eastAsia="Times New Roman" w:hAnsi="Calibri" w:cs="Calibri"/>
                <w:color w:val="000000"/>
              </w:rPr>
            </w:pPr>
          </w:p>
        </w:tc>
        <w:tc>
          <w:tcPr>
            <w:tcW w:w="1037" w:type="dxa"/>
            <w:tcBorders>
              <w:top w:val="nil"/>
              <w:left w:val="nil"/>
              <w:bottom w:val="nil"/>
              <w:right w:val="single" w:sz="8" w:space="0" w:color="auto"/>
            </w:tcBorders>
            <w:tcPrChange w:id="1038" w:author="Stefanie Lane" w:date="2022-09-14T15:01:00Z">
              <w:tcPr>
                <w:tcW w:w="1325" w:type="dxa"/>
                <w:tcBorders>
                  <w:top w:val="nil"/>
                  <w:left w:val="nil"/>
                  <w:bottom w:val="nil"/>
                  <w:right w:val="single" w:sz="8" w:space="0" w:color="auto"/>
                </w:tcBorders>
              </w:tcPr>
            </w:tcPrChange>
          </w:tcPr>
          <w:p w14:paraId="72A54914" w14:textId="77777777" w:rsidR="00C10026" w:rsidRPr="00DC704D" w:rsidRDefault="00C10026" w:rsidP="0050397C">
            <w:pPr>
              <w:spacing w:after="0" w:line="240" w:lineRule="auto"/>
              <w:jc w:val="center"/>
              <w:rPr>
                <w:ins w:id="1039" w:author="Stefanie Lane" w:date="2022-09-14T14:59:00Z"/>
                <w:rFonts w:ascii="Calibri" w:eastAsia="Times New Roman" w:hAnsi="Calibri" w:cs="Calibri"/>
                <w:color w:val="000000"/>
              </w:rPr>
            </w:pPr>
          </w:p>
        </w:tc>
        <w:tc>
          <w:tcPr>
            <w:tcW w:w="860" w:type="dxa"/>
            <w:tcBorders>
              <w:top w:val="nil"/>
              <w:left w:val="nil"/>
              <w:bottom w:val="nil"/>
              <w:right w:val="nil"/>
            </w:tcBorders>
            <w:tcPrChange w:id="1040" w:author="Stefanie Lane" w:date="2022-09-14T15:01:00Z">
              <w:tcPr>
                <w:tcW w:w="1325" w:type="dxa"/>
                <w:tcBorders>
                  <w:top w:val="nil"/>
                  <w:left w:val="nil"/>
                  <w:bottom w:val="nil"/>
                  <w:right w:val="nil"/>
                </w:tcBorders>
              </w:tcPr>
            </w:tcPrChange>
          </w:tcPr>
          <w:p w14:paraId="0B04DECA" w14:textId="77777777" w:rsidR="00C10026" w:rsidRPr="00DC704D" w:rsidRDefault="00C10026" w:rsidP="0050397C">
            <w:pPr>
              <w:spacing w:after="0" w:line="240" w:lineRule="auto"/>
              <w:jc w:val="center"/>
              <w:rPr>
                <w:ins w:id="1041" w:author="Stefanie Lane" w:date="2022-09-14T15:01:00Z"/>
                <w:rFonts w:ascii="Calibri" w:eastAsia="Times New Roman" w:hAnsi="Calibri" w:cs="Calibri"/>
                <w:color w:val="000000"/>
              </w:rPr>
            </w:pPr>
          </w:p>
        </w:tc>
        <w:tc>
          <w:tcPr>
            <w:tcW w:w="1187" w:type="dxa"/>
            <w:tcBorders>
              <w:top w:val="nil"/>
              <w:left w:val="nil"/>
              <w:bottom w:val="nil"/>
              <w:right w:val="single" w:sz="8" w:space="0" w:color="auto"/>
            </w:tcBorders>
            <w:tcPrChange w:id="1042" w:author="Stefanie Lane" w:date="2022-09-14T15:01:00Z">
              <w:tcPr>
                <w:tcW w:w="1325" w:type="dxa"/>
                <w:tcBorders>
                  <w:top w:val="nil"/>
                  <w:left w:val="nil"/>
                  <w:bottom w:val="nil"/>
                  <w:right w:val="single" w:sz="8" w:space="0" w:color="auto"/>
                </w:tcBorders>
              </w:tcPr>
            </w:tcPrChange>
          </w:tcPr>
          <w:p w14:paraId="2D069EFD" w14:textId="6226F153" w:rsidR="00C10026" w:rsidRPr="00DC704D" w:rsidRDefault="00C10026" w:rsidP="0050397C">
            <w:pPr>
              <w:spacing w:after="0" w:line="240" w:lineRule="auto"/>
              <w:jc w:val="center"/>
              <w:rPr>
                <w:ins w:id="1043" w:author="Stefanie Lane" w:date="2022-09-14T14:59:00Z"/>
                <w:rFonts w:ascii="Calibri" w:eastAsia="Times New Roman" w:hAnsi="Calibri" w:cs="Calibri"/>
                <w:color w:val="000000"/>
              </w:rPr>
            </w:pPr>
          </w:p>
        </w:tc>
      </w:tr>
      <w:tr w:rsidR="00C10026" w:rsidRPr="00DC704D" w14:paraId="5D608B94" w14:textId="14A00227" w:rsidTr="00C10026">
        <w:trPr>
          <w:trHeight w:val="290"/>
          <w:ins w:id="1044" w:author="Stefanie Lane" w:date="2022-09-14T13:46:00Z"/>
          <w:trPrChange w:id="1045"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046"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258DBA5B" w14:textId="77777777" w:rsidR="00C10026" w:rsidRPr="00DC704D" w:rsidRDefault="00C10026" w:rsidP="0050397C">
            <w:pPr>
              <w:spacing w:after="0" w:line="240" w:lineRule="auto"/>
              <w:rPr>
                <w:ins w:id="1047" w:author="Stefanie Lane" w:date="2022-09-14T13:46:00Z"/>
                <w:rFonts w:ascii="Calibri" w:eastAsia="Times New Roman" w:hAnsi="Calibri" w:cs="Calibri"/>
                <w:i/>
                <w:iCs/>
                <w:color w:val="000000"/>
              </w:rPr>
            </w:pPr>
            <w:ins w:id="1048" w:author="Stefanie Lane" w:date="2022-09-14T13:46:00Z">
              <w:r w:rsidRPr="00DC704D">
                <w:rPr>
                  <w:rFonts w:ascii="Calibri" w:eastAsia="Times New Roman" w:hAnsi="Calibri" w:cs="Calibri"/>
                  <w:i/>
                  <w:iCs/>
                  <w:color w:val="000000"/>
                </w:rPr>
                <w:t>Deschampsia caespitosa</w:t>
              </w:r>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049"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437E3FC0" w14:textId="77777777" w:rsidR="00C10026" w:rsidRPr="00DC704D" w:rsidRDefault="00C10026" w:rsidP="0050397C">
            <w:pPr>
              <w:spacing w:after="0" w:line="240" w:lineRule="auto"/>
              <w:jc w:val="center"/>
              <w:rPr>
                <w:ins w:id="1050" w:author="Stefanie Lane" w:date="2022-09-14T13:46:00Z"/>
                <w:rFonts w:ascii="Calibri" w:eastAsia="Times New Roman" w:hAnsi="Calibri" w:cs="Calibri"/>
                <w:color w:val="000000"/>
              </w:rPr>
            </w:pPr>
            <w:ins w:id="1051" w:author="Stefanie Lane" w:date="2022-09-14T13:46:00Z">
              <w:r w:rsidRPr="00DC704D">
                <w:rPr>
                  <w:rFonts w:ascii="Calibri" w:eastAsia="Times New Roman" w:hAnsi="Calibri" w:cs="Calibri"/>
                  <w:color w:val="000000"/>
                </w:rPr>
                <w:t>-100.0</w:t>
              </w:r>
            </w:ins>
          </w:p>
        </w:tc>
        <w:tc>
          <w:tcPr>
            <w:tcW w:w="1147" w:type="dxa"/>
            <w:tcBorders>
              <w:top w:val="single" w:sz="4" w:space="0" w:color="auto"/>
              <w:left w:val="nil"/>
              <w:bottom w:val="single" w:sz="4" w:space="0" w:color="auto"/>
              <w:right w:val="single" w:sz="8" w:space="0" w:color="auto"/>
            </w:tcBorders>
            <w:tcPrChange w:id="1052" w:author="Stefanie Lane" w:date="2022-09-14T15:01:00Z">
              <w:tcPr>
                <w:tcW w:w="1325" w:type="dxa"/>
                <w:tcBorders>
                  <w:top w:val="single" w:sz="4" w:space="0" w:color="auto"/>
                  <w:left w:val="nil"/>
                  <w:bottom w:val="single" w:sz="4" w:space="0" w:color="auto"/>
                  <w:right w:val="single" w:sz="8" w:space="0" w:color="auto"/>
                </w:tcBorders>
              </w:tcPr>
            </w:tcPrChange>
          </w:tcPr>
          <w:p w14:paraId="715C4DA0" w14:textId="77777777" w:rsidR="00C10026" w:rsidRPr="00DC704D" w:rsidRDefault="00C10026" w:rsidP="0050397C">
            <w:pPr>
              <w:spacing w:after="0" w:line="240" w:lineRule="auto"/>
              <w:jc w:val="center"/>
              <w:rPr>
                <w:ins w:id="1053"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054" w:author="Stefanie Lane" w:date="2022-09-14T15:01:00Z">
              <w:tcPr>
                <w:tcW w:w="1325" w:type="dxa"/>
                <w:tcBorders>
                  <w:top w:val="single" w:sz="4" w:space="0" w:color="auto"/>
                  <w:left w:val="nil"/>
                  <w:bottom w:val="single" w:sz="4" w:space="0" w:color="auto"/>
                  <w:right w:val="single" w:sz="8" w:space="0" w:color="auto"/>
                </w:tcBorders>
              </w:tcPr>
            </w:tcPrChange>
          </w:tcPr>
          <w:p w14:paraId="0F33CE32" w14:textId="77777777" w:rsidR="00C10026" w:rsidRPr="00DC704D" w:rsidRDefault="00C10026" w:rsidP="0050397C">
            <w:pPr>
              <w:spacing w:after="0" w:line="240" w:lineRule="auto"/>
              <w:jc w:val="center"/>
              <w:rPr>
                <w:ins w:id="1055"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056" w:author="Stefanie Lane" w:date="2022-09-14T15:01:00Z">
              <w:tcPr>
                <w:tcW w:w="1325" w:type="dxa"/>
                <w:tcBorders>
                  <w:top w:val="single" w:sz="4" w:space="0" w:color="auto"/>
                  <w:left w:val="nil"/>
                  <w:bottom w:val="single" w:sz="4" w:space="0" w:color="auto"/>
                  <w:right w:val="single" w:sz="8" w:space="0" w:color="auto"/>
                </w:tcBorders>
              </w:tcPr>
            </w:tcPrChange>
          </w:tcPr>
          <w:p w14:paraId="17D8D33F" w14:textId="77777777" w:rsidR="00C10026" w:rsidRPr="00DC704D" w:rsidRDefault="00C10026" w:rsidP="0050397C">
            <w:pPr>
              <w:spacing w:after="0" w:line="240" w:lineRule="auto"/>
              <w:jc w:val="center"/>
              <w:rPr>
                <w:ins w:id="1057"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058" w:author="Stefanie Lane" w:date="2022-09-14T15:01:00Z">
              <w:tcPr>
                <w:tcW w:w="1325" w:type="dxa"/>
                <w:tcBorders>
                  <w:top w:val="single" w:sz="4" w:space="0" w:color="auto"/>
                  <w:left w:val="nil"/>
                  <w:bottom w:val="single" w:sz="4" w:space="0" w:color="auto"/>
                  <w:right w:val="nil"/>
                </w:tcBorders>
              </w:tcPr>
            </w:tcPrChange>
          </w:tcPr>
          <w:p w14:paraId="71DF8470" w14:textId="77777777" w:rsidR="00C10026" w:rsidRPr="00DC704D" w:rsidRDefault="00C10026" w:rsidP="0050397C">
            <w:pPr>
              <w:spacing w:after="0" w:line="240" w:lineRule="auto"/>
              <w:jc w:val="center"/>
              <w:rPr>
                <w:ins w:id="1059"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060" w:author="Stefanie Lane" w:date="2022-09-14T15:01:00Z">
              <w:tcPr>
                <w:tcW w:w="1325" w:type="dxa"/>
                <w:tcBorders>
                  <w:top w:val="single" w:sz="4" w:space="0" w:color="auto"/>
                  <w:left w:val="nil"/>
                  <w:bottom w:val="single" w:sz="4" w:space="0" w:color="auto"/>
                  <w:right w:val="single" w:sz="8" w:space="0" w:color="auto"/>
                </w:tcBorders>
              </w:tcPr>
            </w:tcPrChange>
          </w:tcPr>
          <w:p w14:paraId="597F50F5" w14:textId="479673A6" w:rsidR="00C10026" w:rsidRPr="00DC704D" w:rsidRDefault="00C10026" w:rsidP="0050397C">
            <w:pPr>
              <w:spacing w:after="0" w:line="240" w:lineRule="auto"/>
              <w:jc w:val="center"/>
              <w:rPr>
                <w:ins w:id="1061" w:author="Stefanie Lane" w:date="2022-09-14T14:59:00Z"/>
                <w:rFonts w:ascii="Calibri" w:eastAsia="Times New Roman" w:hAnsi="Calibri" w:cs="Calibri"/>
                <w:color w:val="000000"/>
              </w:rPr>
            </w:pPr>
          </w:p>
        </w:tc>
      </w:tr>
      <w:tr w:rsidR="00C10026" w:rsidRPr="00DC704D" w14:paraId="12878B88" w14:textId="1914CE71" w:rsidTr="00C10026">
        <w:trPr>
          <w:trHeight w:val="290"/>
          <w:ins w:id="1062" w:author="Stefanie Lane" w:date="2022-09-14T13:46:00Z"/>
          <w:trPrChange w:id="1063" w:author="Stefanie Lane" w:date="2022-09-14T15:01:00Z">
            <w:trPr>
              <w:trHeight w:val="290"/>
            </w:trPr>
          </w:trPrChange>
        </w:trPr>
        <w:tc>
          <w:tcPr>
            <w:tcW w:w="2701" w:type="dxa"/>
            <w:tcBorders>
              <w:top w:val="nil"/>
              <w:left w:val="nil"/>
              <w:bottom w:val="nil"/>
              <w:right w:val="nil"/>
            </w:tcBorders>
            <w:shd w:val="clear" w:color="auto" w:fill="auto"/>
            <w:noWrap/>
            <w:vAlign w:val="bottom"/>
            <w:hideMark/>
            <w:tcPrChange w:id="1064" w:author="Stefanie Lane" w:date="2022-09-14T15:01:00Z">
              <w:tcPr>
                <w:tcW w:w="2700" w:type="dxa"/>
                <w:tcBorders>
                  <w:top w:val="nil"/>
                  <w:left w:val="nil"/>
                  <w:bottom w:val="nil"/>
                  <w:right w:val="nil"/>
                </w:tcBorders>
                <w:shd w:val="clear" w:color="auto" w:fill="auto"/>
                <w:noWrap/>
                <w:vAlign w:val="bottom"/>
                <w:hideMark/>
              </w:tcPr>
            </w:tcPrChange>
          </w:tcPr>
          <w:p w14:paraId="5BD79D02" w14:textId="77777777" w:rsidR="00C10026" w:rsidRPr="00DC704D" w:rsidRDefault="00C10026" w:rsidP="0050397C">
            <w:pPr>
              <w:spacing w:after="0" w:line="240" w:lineRule="auto"/>
              <w:rPr>
                <w:ins w:id="1065" w:author="Stefanie Lane" w:date="2022-09-14T13:46:00Z"/>
                <w:rFonts w:ascii="Calibri" w:eastAsia="Times New Roman" w:hAnsi="Calibri" w:cs="Calibri"/>
                <w:i/>
                <w:iCs/>
                <w:color w:val="000000"/>
              </w:rPr>
            </w:pPr>
            <w:proofErr w:type="spellStart"/>
            <w:ins w:id="1066" w:author="Stefanie Lane" w:date="2022-09-14T13:46:00Z">
              <w:r w:rsidRPr="00DC704D">
                <w:rPr>
                  <w:rFonts w:ascii="Calibri" w:eastAsia="Times New Roman" w:hAnsi="Calibri" w:cs="Calibri"/>
                  <w:i/>
                  <w:iCs/>
                  <w:color w:val="000000"/>
                </w:rPr>
                <w:t>Leersia</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oryzoides</w:t>
              </w:r>
              <w:proofErr w:type="spellEnd"/>
            </w:ins>
          </w:p>
        </w:tc>
        <w:tc>
          <w:tcPr>
            <w:tcW w:w="1350" w:type="dxa"/>
            <w:tcBorders>
              <w:top w:val="nil"/>
              <w:left w:val="nil"/>
              <w:bottom w:val="nil"/>
              <w:right w:val="single" w:sz="8" w:space="0" w:color="auto"/>
            </w:tcBorders>
            <w:shd w:val="clear" w:color="auto" w:fill="auto"/>
            <w:noWrap/>
            <w:vAlign w:val="bottom"/>
            <w:hideMark/>
            <w:tcPrChange w:id="1067" w:author="Stefanie Lane" w:date="2022-09-14T15:01:00Z">
              <w:tcPr>
                <w:tcW w:w="1350" w:type="dxa"/>
                <w:tcBorders>
                  <w:top w:val="nil"/>
                  <w:left w:val="nil"/>
                  <w:bottom w:val="nil"/>
                  <w:right w:val="single" w:sz="8" w:space="0" w:color="auto"/>
                </w:tcBorders>
                <w:shd w:val="clear" w:color="auto" w:fill="auto"/>
                <w:noWrap/>
                <w:vAlign w:val="bottom"/>
                <w:hideMark/>
              </w:tcPr>
            </w:tcPrChange>
          </w:tcPr>
          <w:p w14:paraId="392D1B92" w14:textId="77777777" w:rsidR="00C10026" w:rsidRPr="00DC704D" w:rsidRDefault="00C10026" w:rsidP="0050397C">
            <w:pPr>
              <w:spacing w:after="0" w:line="240" w:lineRule="auto"/>
              <w:jc w:val="center"/>
              <w:rPr>
                <w:ins w:id="1068" w:author="Stefanie Lane" w:date="2022-09-14T13:46:00Z"/>
                <w:rFonts w:ascii="Calibri" w:eastAsia="Times New Roman" w:hAnsi="Calibri" w:cs="Calibri"/>
                <w:color w:val="000000"/>
              </w:rPr>
            </w:pPr>
            <w:ins w:id="1069" w:author="Stefanie Lane" w:date="2022-09-14T13:46:00Z">
              <w:r w:rsidRPr="00DC704D">
                <w:rPr>
                  <w:rFonts w:ascii="Calibri" w:eastAsia="Times New Roman" w:hAnsi="Calibri" w:cs="Calibri"/>
                  <w:color w:val="000000"/>
                </w:rPr>
                <w:t>-100.0</w:t>
              </w:r>
            </w:ins>
          </w:p>
        </w:tc>
        <w:tc>
          <w:tcPr>
            <w:tcW w:w="1147" w:type="dxa"/>
            <w:tcBorders>
              <w:top w:val="nil"/>
              <w:left w:val="nil"/>
              <w:bottom w:val="nil"/>
              <w:right w:val="single" w:sz="8" w:space="0" w:color="auto"/>
            </w:tcBorders>
            <w:tcPrChange w:id="1070" w:author="Stefanie Lane" w:date="2022-09-14T15:01:00Z">
              <w:tcPr>
                <w:tcW w:w="1325" w:type="dxa"/>
                <w:tcBorders>
                  <w:top w:val="nil"/>
                  <w:left w:val="nil"/>
                  <w:bottom w:val="nil"/>
                  <w:right w:val="single" w:sz="8" w:space="0" w:color="auto"/>
                </w:tcBorders>
              </w:tcPr>
            </w:tcPrChange>
          </w:tcPr>
          <w:p w14:paraId="7F476ACA" w14:textId="77777777" w:rsidR="00C10026" w:rsidRPr="00DC704D" w:rsidRDefault="00C10026" w:rsidP="0050397C">
            <w:pPr>
              <w:spacing w:after="0" w:line="240" w:lineRule="auto"/>
              <w:jc w:val="center"/>
              <w:rPr>
                <w:ins w:id="1071" w:author="Stefanie Lane" w:date="2022-09-14T14:59:00Z"/>
                <w:rFonts w:ascii="Calibri" w:eastAsia="Times New Roman" w:hAnsi="Calibri" w:cs="Calibri"/>
                <w:color w:val="000000"/>
              </w:rPr>
            </w:pPr>
          </w:p>
        </w:tc>
        <w:tc>
          <w:tcPr>
            <w:tcW w:w="1068" w:type="dxa"/>
            <w:tcBorders>
              <w:top w:val="nil"/>
              <w:left w:val="nil"/>
              <w:bottom w:val="nil"/>
              <w:right w:val="single" w:sz="8" w:space="0" w:color="auto"/>
            </w:tcBorders>
            <w:tcPrChange w:id="1072" w:author="Stefanie Lane" w:date="2022-09-14T15:01:00Z">
              <w:tcPr>
                <w:tcW w:w="1325" w:type="dxa"/>
                <w:tcBorders>
                  <w:top w:val="nil"/>
                  <w:left w:val="nil"/>
                  <w:bottom w:val="nil"/>
                  <w:right w:val="single" w:sz="8" w:space="0" w:color="auto"/>
                </w:tcBorders>
              </w:tcPr>
            </w:tcPrChange>
          </w:tcPr>
          <w:p w14:paraId="51E681E0" w14:textId="77777777" w:rsidR="00C10026" w:rsidRPr="00DC704D" w:rsidRDefault="00C10026" w:rsidP="0050397C">
            <w:pPr>
              <w:spacing w:after="0" w:line="240" w:lineRule="auto"/>
              <w:jc w:val="center"/>
              <w:rPr>
                <w:ins w:id="1073" w:author="Stefanie Lane" w:date="2022-09-14T14:59:00Z"/>
                <w:rFonts w:ascii="Calibri" w:eastAsia="Times New Roman" w:hAnsi="Calibri" w:cs="Calibri"/>
                <w:color w:val="000000"/>
              </w:rPr>
            </w:pPr>
          </w:p>
        </w:tc>
        <w:tc>
          <w:tcPr>
            <w:tcW w:w="1037" w:type="dxa"/>
            <w:tcBorders>
              <w:top w:val="nil"/>
              <w:left w:val="nil"/>
              <w:bottom w:val="nil"/>
              <w:right w:val="single" w:sz="8" w:space="0" w:color="auto"/>
            </w:tcBorders>
            <w:tcPrChange w:id="1074" w:author="Stefanie Lane" w:date="2022-09-14T15:01:00Z">
              <w:tcPr>
                <w:tcW w:w="1325" w:type="dxa"/>
                <w:tcBorders>
                  <w:top w:val="nil"/>
                  <w:left w:val="nil"/>
                  <w:bottom w:val="nil"/>
                  <w:right w:val="single" w:sz="8" w:space="0" w:color="auto"/>
                </w:tcBorders>
              </w:tcPr>
            </w:tcPrChange>
          </w:tcPr>
          <w:p w14:paraId="69CCE0E0" w14:textId="77777777" w:rsidR="00C10026" w:rsidRPr="00DC704D" w:rsidRDefault="00C10026" w:rsidP="0050397C">
            <w:pPr>
              <w:spacing w:after="0" w:line="240" w:lineRule="auto"/>
              <w:jc w:val="center"/>
              <w:rPr>
                <w:ins w:id="1075" w:author="Stefanie Lane" w:date="2022-09-14T14:59:00Z"/>
                <w:rFonts w:ascii="Calibri" w:eastAsia="Times New Roman" w:hAnsi="Calibri" w:cs="Calibri"/>
                <w:color w:val="000000"/>
              </w:rPr>
            </w:pPr>
          </w:p>
        </w:tc>
        <w:tc>
          <w:tcPr>
            <w:tcW w:w="860" w:type="dxa"/>
            <w:tcBorders>
              <w:top w:val="nil"/>
              <w:left w:val="nil"/>
              <w:bottom w:val="nil"/>
              <w:right w:val="nil"/>
            </w:tcBorders>
            <w:tcPrChange w:id="1076" w:author="Stefanie Lane" w:date="2022-09-14T15:01:00Z">
              <w:tcPr>
                <w:tcW w:w="1325" w:type="dxa"/>
                <w:tcBorders>
                  <w:top w:val="nil"/>
                  <w:left w:val="nil"/>
                  <w:bottom w:val="nil"/>
                  <w:right w:val="nil"/>
                </w:tcBorders>
              </w:tcPr>
            </w:tcPrChange>
          </w:tcPr>
          <w:p w14:paraId="341478EC" w14:textId="77777777" w:rsidR="00C10026" w:rsidRPr="00DC704D" w:rsidRDefault="00C10026" w:rsidP="0050397C">
            <w:pPr>
              <w:spacing w:after="0" w:line="240" w:lineRule="auto"/>
              <w:jc w:val="center"/>
              <w:rPr>
                <w:ins w:id="1077" w:author="Stefanie Lane" w:date="2022-09-14T15:01:00Z"/>
                <w:rFonts w:ascii="Calibri" w:eastAsia="Times New Roman" w:hAnsi="Calibri" w:cs="Calibri"/>
                <w:color w:val="000000"/>
              </w:rPr>
            </w:pPr>
          </w:p>
        </w:tc>
        <w:tc>
          <w:tcPr>
            <w:tcW w:w="1187" w:type="dxa"/>
            <w:tcBorders>
              <w:top w:val="nil"/>
              <w:left w:val="nil"/>
              <w:bottom w:val="nil"/>
              <w:right w:val="single" w:sz="8" w:space="0" w:color="auto"/>
            </w:tcBorders>
            <w:tcPrChange w:id="1078" w:author="Stefanie Lane" w:date="2022-09-14T15:01:00Z">
              <w:tcPr>
                <w:tcW w:w="1325" w:type="dxa"/>
                <w:tcBorders>
                  <w:top w:val="nil"/>
                  <w:left w:val="nil"/>
                  <w:bottom w:val="nil"/>
                  <w:right w:val="single" w:sz="8" w:space="0" w:color="auto"/>
                </w:tcBorders>
              </w:tcPr>
            </w:tcPrChange>
          </w:tcPr>
          <w:p w14:paraId="4E40961F" w14:textId="6B1231FC" w:rsidR="00C10026" w:rsidRPr="00DC704D" w:rsidRDefault="00C10026" w:rsidP="0050397C">
            <w:pPr>
              <w:spacing w:after="0" w:line="240" w:lineRule="auto"/>
              <w:jc w:val="center"/>
              <w:rPr>
                <w:ins w:id="1079" w:author="Stefanie Lane" w:date="2022-09-14T14:59:00Z"/>
                <w:rFonts w:ascii="Calibri" w:eastAsia="Times New Roman" w:hAnsi="Calibri" w:cs="Calibri"/>
                <w:color w:val="000000"/>
              </w:rPr>
            </w:pPr>
          </w:p>
        </w:tc>
      </w:tr>
      <w:tr w:rsidR="00C10026" w:rsidRPr="00DC704D" w14:paraId="201022D2" w14:textId="7D9DCE53" w:rsidTr="00C10026">
        <w:trPr>
          <w:trHeight w:val="290"/>
          <w:ins w:id="1080" w:author="Stefanie Lane" w:date="2022-09-14T13:46:00Z"/>
          <w:trPrChange w:id="1081"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082"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75008B90" w14:textId="77777777" w:rsidR="00C10026" w:rsidRPr="00DC704D" w:rsidRDefault="00C10026" w:rsidP="0050397C">
            <w:pPr>
              <w:spacing w:after="0" w:line="240" w:lineRule="auto"/>
              <w:rPr>
                <w:ins w:id="1083" w:author="Stefanie Lane" w:date="2022-09-14T13:46:00Z"/>
                <w:rFonts w:ascii="Calibri" w:eastAsia="Times New Roman" w:hAnsi="Calibri" w:cs="Calibri"/>
                <w:i/>
                <w:iCs/>
                <w:color w:val="000000"/>
              </w:rPr>
            </w:pPr>
            <w:proofErr w:type="spellStart"/>
            <w:ins w:id="1084" w:author="Stefanie Lane" w:date="2022-09-14T13:46:00Z">
              <w:r w:rsidRPr="00DC704D">
                <w:rPr>
                  <w:rFonts w:ascii="Calibri" w:eastAsia="Times New Roman" w:hAnsi="Calibri" w:cs="Calibri"/>
                  <w:i/>
                  <w:iCs/>
                  <w:color w:val="000000"/>
                </w:rPr>
                <w:t>Lilaeopsis</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occidentalis</w:t>
              </w:r>
              <w:proofErr w:type="spellEnd"/>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085"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0D160024" w14:textId="77777777" w:rsidR="00C10026" w:rsidRPr="00DC704D" w:rsidRDefault="00C10026" w:rsidP="0050397C">
            <w:pPr>
              <w:spacing w:after="0" w:line="240" w:lineRule="auto"/>
              <w:jc w:val="center"/>
              <w:rPr>
                <w:ins w:id="1086" w:author="Stefanie Lane" w:date="2022-09-14T13:46:00Z"/>
                <w:rFonts w:ascii="Calibri" w:eastAsia="Times New Roman" w:hAnsi="Calibri" w:cs="Calibri"/>
                <w:color w:val="000000"/>
              </w:rPr>
            </w:pPr>
            <w:ins w:id="1087" w:author="Stefanie Lane" w:date="2022-09-14T13:46:00Z">
              <w:r w:rsidRPr="00DC704D">
                <w:rPr>
                  <w:rFonts w:ascii="Calibri" w:eastAsia="Times New Roman" w:hAnsi="Calibri" w:cs="Calibri"/>
                  <w:color w:val="000000"/>
                </w:rPr>
                <w:t>-100.0</w:t>
              </w:r>
            </w:ins>
          </w:p>
        </w:tc>
        <w:tc>
          <w:tcPr>
            <w:tcW w:w="1147" w:type="dxa"/>
            <w:tcBorders>
              <w:top w:val="single" w:sz="4" w:space="0" w:color="auto"/>
              <w:left w:val="nil"/>
              <w:bottom w:val="single" w:sz="4" w:space="0" w:color="auto"/>
              <w:right w:val="single" w:sz="8" w:space="0" w:color="auto"/>
            </w:tcBorders>
            <w:tcPrChange w:id="1088" w:author="Stefanie Lane" w:date="2022-09-14T15:01:00Z">
              <w:tcPr>
                <w:tcW w:w="1325" w:type="dxa"/>
                <w:tcBorders>
                  <w:top w:val="single" w:sz="4" w:space="0" w:color="auto"/>
                  <w:left w:val="nil"/>
                  <w:bottom w:val="single" w:sz="4" w:space="0" w:color="auto"/>
                  <w:right w:val="single" w:sz="8" w:space="0" w:color="auto"/>
                </w:tcBorders>
              </w:tcPr>
            </w:tcPrChange>
          </w:tcPr>
          <w:p w14:paraId="20201E93" w14:textId="77777777" w:rsidR="00C10026" w:rsidRPr="00DC704D" w:rsidRDefault="00C10026" w:rsidP="0050397C">
            <w:pPr>
              <w:spacing w:after="0" w:line="240" w:lineRule="auto"/>
              <w:jc w:val="center"/>
              <w:rPr>
                <w:ins w:id="1089"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090" w:author="Stefanie Lane" w:date="2022-09-14T15:01:00Z">
              <w:tcPr>
                <w:tcW w:w="1325" w:type="dxa"/>
                <w:tcBorders>
                  <w:top w:val="single" w:sz="4" w:space="0" w:color="auto"/>
                  <w:left w:val="nil"/>
                  <w:bottom w:val="single" w:sz="4" w:space="0" w:color="auto"/>
                  <w:right w:val="single" w:sz="8" w:space="0" w:color="auto"/>
                </w:tcBorders>
              </w:tcPr>
            </w:tcPrChange>
          </w:tcPr>
          <w:p w14:paraId="6EA7DD8F" w14:textId="77777777" w:rsidR="00C10026" w:rsidRPr="00DC704D" w:rsidRDefault="00C10026" w:rsidP="0050397C">
            <w:pPr>
              <w:spacing w:after="0" w:line="240" w:lineRule="auto"/>
              <w:jc w:val="center"/>
              <w:rPr>
                <w:ins w:id="1091"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092" w:author="Stefanie Lane" w:date="2022-09-14T15:01:00Z">
              <w:tcPr>
                <w:tcW w:w="1325" w:type="dxa"/>
                <w:tcBorders>
                  <w:top w:val="single" w:sz="4" w:space="0" w:color="auto"/>
                  <w:left w:val="nil"/>
                  <w:bottom w:val="single" w:sz="4" w:space="0" w:color="auto"/>
                  <w:right w:val="single" w:sz="8" w:space="0" w:color="auto"/>
                </w:tcBorders>
              </w:tcPr>
            </w:tcPrChange>
          </w:tcPr>
          <w:p w14:paraId="07C47C45" w14:textId="77777777" w:rsidR="00C10026" w:rsidRPr="00DC704D" w:rsidRDefault="00C10026" w:rsidP="0050397C">
            <w:pPr>
              <w:spacing w:after="0" w:line="240" w:lineRule="auto"/>
              <w:jc w:val="center"/>
              <w:rPr>
                <w:ins w:id="1093"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094" w:author="Stefanie Lane" w:date="2022-09-14T15:01:00Z">
              <w:tcPr>
                <w:tcW w:w="1325" w:type="dxa"/>
                <w:tcBorders>
                  <w:top w:val="single" w:sz="4" w:space="0" w:color="auto"/>
                  <w:left w:val="nil"/>
                  <w:bottom w:val="single" w:sz="4" w:space="0" w:color="auto"/>
                  <w:right w:val="nil"/>
                </w:tcBorders>
              </w:tcPr>
            </w:tcPrChange>
          </w:tcPr>
          <w:p w14:paraId="2ADC8450" w14:textId="77777777" w:rsidR="00C10026" w:rsidRPr="00DC704D" w:rsidRDefault="00C10026" w:rsidP="0050397C">
            <w:pPr>
              <w:spacing w:after="0" w:line="240" w:lineRule="auto"/>
              <w:jc w:val="center"/>
              <w:rPr>
                <w:ins w:id="1095"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096" w:author="Stefanie Lane" w:date="2022-09-14T15:01:00Z">
              <w:tcPr>
                <w:tcW w:w="1325" w:type="dxa"/>
                <w:tcBorders>
                  <w:top w:val="single" w:sz="4" w:space="0" w:color="auto"/>
                  <w:left w:val="nil"/>
                  <w:bottom w:val="single" w:sz="4" w:space="0" w:color="auto"/>
                  <w:right w:val="single" w:sz="8" w:space="0" w:color="auto"/>
                </w:tcBorders>
              </w:tcPr>
            </w:tcPrChange>
          </w:tcPr>
          <w:p w14:paraId="2A0154AB" w14:textId="0F64D8C4" w:rsidR="00C10026" w:rsidRPr="00DC704D" w:rsidRDefault="00C10026" w:rsidP="0050397C">
            <w:pPr>
              <w:spacing w:after="0" w:line="240" w:lineRule="auto"/>
              <w:jc w:val="center"/>
              <w:rPr>
                <w:ins w:id="1097" w:author="Stefanie Lane" w:date="2022-09-14T14:59:00Z"/>
                <w:rFonts w:ascii="Calibri" w:eastAsia="Times New Roman" w:hAnsi="Calibri" w:cs="Calibri"/>
                <w:color w:val="000000"/>
              </w:rPr>
            </w:pPr>
          </w:p>
        </w:tc>
      </w:tr>
      <w:tr w:rsidR="00C10026" w:rsidRPr="00DC704D" w14:paraId="2B618A85" w14:textId="3AA85DE3" w:rsidTr="00C10026">
        <w:trPr>
          <w:trHeight w:val="290"/>
          <w:ins w:id="1098" w:author="Stefanie Lane" w:date="2022-09-14T13:46:00Z"/>
          <w:trPrChange w:id="1099" w:author="Stefanie Lane" w:date="2022-09-14T15:01:00Z">
            <w:trPr>
              <w:trHeight w:val="290"/>
            </w:trPr>
          </w:trPrChange>
        </w:trPr>
        <w:tc>
          <w:tcPr>
            <w:tcW w:w="2701" w:type="dxa"/>
            <w:tcBorders>
              <w:top w:val="nil"/>
              <w:left w:val="nil"/>
              <w:bottom w:val="nil"/>
              <w:right w:val="nil"/>
            </w:tcBorders>
            <w:shd w:val="clear" w:color="auto" w:fill="auto"/>
            <w:noWrap/>
            <w:vAlign w:val="bottom"/>
            <w:hideMark/>
            <w:tcPrChange w:id="1100" w:author="Stefanie Lane" w:date="2022-09-14T15:01:00Z">
              <w:tcPr>
                <w:tcW w:w="2700" w:type="dxa"/>
                <w:tcBorders>
                  <w:top w:val="nil"/>
                  <w:left w:val="nil"/>
                  <w:bottom w:val="nil"/>
                  <w:right w:val="nil"/>
                </w:tcBorders>
                <w:shd w:val="clear" w:color="auto" w:fill="auto"/>
                <w:noWrap/>
                <w:vAlign w:val="bottom"/>
                <w:hideMark/>
              </w:tcPr>
            </w:tcPrChange>
          </w:tcPr>
          <w:p w14:paraId="26149F8B" w14:textId="77777777" w:rsidR="00C10026" w:rsidRPr="00DC704D" w:rsidRDefault="00C10026" w:rsidP="0050397C">
            <w:pPr>
              <w:spacing w:after="0" w:line="240" w:lineRule="auto"/>
              <w:rPr>
                <w:ins w:id="1101" w:author="Stefanie Lane" w:date="2022-09-14T13:46:00Z"/>
                <w:rFonts w:ascii="Calibri" w:eastAsia="Times New Roman" w:hAnsi="Calibri" w:cs="Calibri"/>
                <w:i/>
                <w:iCs/>
                <w:color w:val="000000"/>
              </w:rPr>
            </w:pPr>
            <w:ins w:id="1102" w:author="Stefanie Lane" w:date="2022-09-14T13:46:00Z">
              <w:r w:rsidRPr="00DC704D">
                <w:rPr>
                  <w:rFonts w:ascii="Calibri" w:eastAsia="Times New Roman" w:hAnsi="Calibri" w:cs="Calibri"/>
                  <w:i/>
                  <w:iCs/>
                  <w:color w:val="000000"/>
                </w:rPr>
                <w:t xml:space="preserve">Mimulus </w:t>
              </w:r>
              <w:proofErr w:type="spellStart"/>
              <w:r w:rsidRPr="00DC704D">
                <w:rPr>
                  <w:rFonts w:ascii="Calibri" w:eastAsia="Times New Roman" w:hAnsi="Calibri" w:cs="Calibri"/>
                  <w:i/>
                  <w:iCs/>
                  <w:color w:val="000000"/>
                </w:rPr>
                <w:t>guttatus</w:t>
              </w:r>
              <w:proofErr w:type="spellEnd"/>
            </w:ins>
          </w:p>
        </w:tc>
        <w:tc>
          <w:tcPr>
            <w:tcW w:w="1350" w:type="dxa"/>
            <w:tcBorders>
              <w:top w:val="nil"/>
              <w:left w:val="nil"/>
              <w:bottom w:val="nil"/>
              <w:right w:val="single" w:sz="8" w:space="0" w:color="auto"/>
            </w:tcBorders>
            <w:shd w:val="clear" w:color="auto" w:fill="auto"/>
            <w:noWrap/>
            <w:vAlign w:val="bottom"/>
            <w:hideMark/>
            <w:tcPrChange w:id="1103" w:author="Stefanie Lane" w:date="2022-09-14T15:01:00Z">
              <w:tcPr>
                <w:tcW w:w="1350" w:type="dxa"/>
                <w:tcBorders>
                  <w:top w:val="nil"/>
                  <w:left w:val="nil"/>
                  <w:bottom w:val="nil"/>
                  <w:right w:val="single" w:sz="8" w:space="0" w:color="auto"/>
                </w:tcBorders>
                <w:shd w:val="clear" w:color="auto" w:fill="auto"/>
                <w:noWrap/>
                <w:vAlign w:val="bottom"/>
                <w:hideMark/>
              </w:tcPr>
            </w:tcPrChange>
          </w:tcPr>
          <w:p w14:paraId="5B88D508" w14:textId="77777777" w:rsidR="00C10026" w:rsidRPr="00DC704D" w:rsidRDefault="00C10026" w:rsidP="0050397C">
            <w:pPr>
              <w:spacing w:after="0" w:line="240" w:lineRule="auto"/>
              <w:jc w:val="center"/>
              <w:rPr>
                <w:ins w:id="1104" w:author="Stefanie Lane" w:date="2022-09-14T13:46:00Z"/>
                <w:rFonts w:ascii="Calibri" w:eastAsia="Times New Roman" w:hAnsi="Calibri" w:cs="Calibri"/>
                <w:color w:val="000000"/>
              </w:rPr>
            </w:pPr>
            <w:ins w:id="1105" w:author="Stefanie Lane" w:date="2022-09-14T13:46:00Z">
              <w:r w:rsidRPr="00DC704D">
                <w:rPr>
                  <w:rFonts w:ascii="Calibri" w:eastAsia="Times New Roman" w:hAnsi="Calibri" w:cs="Calibri"/>
                  <w:color w:val="000000"/>
                </w:rPr>
                <w:t>-100.0</w:t>
              </w:r>
            </w:ins>
          </w:p>
        </w:tc>
        <w:tc>
          <w:tcPr>
            <w:tcW w:w="1147" w:type="dxa"/>
            <w:tcBorders>
              <w:top w:val="nil"/>
              <w:left w:val="nil"/>
              <w:bottom w:val="nil"/>
              <w:right w:val="single" w:sz="8" w:space="0" w:color="auto"/>
            </w:tcBorders>
            <w:tcPrChange w:id="1106" w:author="Stefanie Lane" w:date="2022-09-14T15:01:00Z">
              <w:tcPr>
                <w:tcW w:w="1325" w:type="dxa"/>
                <w:tcBorders>
                  <w:top w:val="nil"/>
                  <w:left w:val="nil"/>
                  <w:bottom w:val="nil"/>
                  <w:right w:val="single" w:sz="8" w:space="0" w:color="auto"/>
                </w:tcBorders>
              </w:tcPr>
            </w:tcPrChange>
          </w:tcPr>
          <w:p w14:paraId="2F726278" w14:textId="77777777" w:rsidR="00C10026" w:rsidRPr="00DC704D" w:rsidRDefault="00C10026" w:rsidP="0050397C">
            <w:pPr>
              <w:spacing w:after="0" w:line="240" w:lineRule="auto"/>
              <w:jc w:val="center"/>
              <w:rPr>
                <w:ins w:id="1107" w:author="Stefanie Lane" w:date="2022-09-14T14:59:00Z"/>
                <w:rFonts w:ascii="Calibri" w:eastAsia="Times New Roman" w:hAnsi="Calibri" w:cs="Calibri"/>
                <w:color w:val="000000"/>
              </w:rPr>
            </w:pPr>
          </w:p>
        </w:tc>
        <w:tc>
          <w:tcPr>
            <w:tcW w:w="1068" w:type="dxa"/>
            <w:tcBorders>
              <w:top w:val="nil"/>
              <w:left w:val="nil"/>
              <w:bottom w:val="nil"/>
              <w:right w:val="single" w:sz="8" w:space="0" w:color="auto"/>
            </w:tcBorders>
            <w:tcPrChange w:id="1108" w:author="Stefanie Lane" w:date="2022-09-14T15:01:00Z">
              <w:tcPr>
                <w:tcW w:w="1325" w:type="dxa"/>
                <w:tcBorders>
                  <w:top w:val="nil"/>
                  <w:left w:val="nil"/>
                  <w:bottom w:val="nil"/>
                  <w:right w:val="single" w:sz="8" w:space="0" w:color="auto"/>
                </w:tcBorders>
              </w:tcPr>
            </w:tcPrChange>
          </w:tcPr>
          <w:p w14:paraId="6C02A433" w14:textId="77777777" w:rsidR="00C10026" w:rsidRPr="00DC704D" w:rsidRDefault="00C10026" w:rsidP="0050397C">
            <w:pPr>
              <w:spacing w:after="0" w:line="240" w:lineRule="auto"/>
              <w:jc w:val="center"/>
              <w:rPr>
                <w:ins w:id="1109" w:author="Stefanie Lane" w:date="2022-09-14T14:59:00Z"/>
                <w:rFonts w:ascii="Calibri" w:eastAsia="Times New Roman" w:hAnsi="Calibri" w:cs="Calibri"/>
                <w:color w:val="000000"/>
              </w:rPr>
            </w:pPr>
          </w:p>
        </w:tc>
        <w:tc>
          <w:tcPr>
            <w:tcW w:w="1037" w:type="dxa"/>
            <w:tcBorders>
              <w:top w:val="nil"/>
              <w:left w:val="nil"/>
              <w:bottom w:val="nil"/>
              <w:right w:val="single" w:sz="8" w:space="0" w:color="auto"/>
            </w:tcBorders>
            <w:tcPrChange w:id="1110" w:author="Stefanie Lane" w:date="2022-09-14T15:01:00Z">
              <w:tcPr>
                <w:tcW w:w="1325" w:type="dxa"/>
                <w:tcBorders>
                  <w:top w:val="nil"/>
                  <w:left w:val="nil"/>
                  <w:bottom w:val="nil"/>
                  <w:right w:val="single" w:sz="8" w:space="0" w:color="auto"/>
                </w:tcBorders>
              </w:tcPr>
            </w:tcPrChange>
          </w:tcPr>
          <w:p w14:paraId="3DC94925" w14:textId="77777777" w:rsidR="00C10026" w:rsidRPr="00DC704D" w:rsidRDefault="00C10026" w:rsidP="0050397C">
            <w:pPr>
              <w:spacing w:after="0" w:line="240" w:lineRule="auto"/>
              <w:jc w:val="center"/>
              <w:rPr>
                <w:ins w:id="1111" w:author="Stefanie Lane" w:date="2022-09-14T14:59:00Z"/>
                <w:rFonts w:ascii="Calibri" w:eastAsia="Times New Roman" w:hAnsi="Calibri" w:cs="Calibri"/>
                <w:color w:val="000000"/>
              </w:rPr>
            </w:pPr>
          </w:p>
        </w:tc>
        <w:tc>
          <w:tcPr>
            <w:tcW w:w="860" w:type="dxa"/>
            <w:tcBorders>
              <w:top w:val="nil"/>
              <w:left w:val="nil"/>
              <w:bottom w:val="nil"/>
              <w:right w:val="nil"/>
            </w:tcBorders>
            <w:tcPrChange w:id="1112" w:author="Stefanie Lane" w:date="2022-09-14T15:01:00Z">
              <w:tcPr>
                <w:tcW w:w="1325" w:type="dxa"/>
                <w:tcBorders>
                  <w:top w:val="nil"/>
                  <w:left w:val="nil"/>
                  <w:bottom w:val="nil"/>
                  <w:right w:val="nil"/>
                </w:tcBorders>
              </w:tcPr>
            </w:tcPrChange>
          </w:tcPr>
          <w:p w14:paraId="23860664" w14:textId="77777777" w:rsidR="00C10026" w:rsidRPr="00DC704D" w:rsidRDefault="00C10026" w:rsidP="0050397C">
            <w:pPr>
              <w:spacing w:after="0" w:line="240" w:lineRule="auto"/>
              <w:jc w:val="center"/>
              <w:rPr>
                <w:ins w:id="1113" w:author="Stefanie Lane" w:date="2022-09-14T15:01:00Z"/>
                <w:rFonts w:ascii="Calibri" w:eastAsia="Times New Roman" w:hAnsi="Calibri" w:cs="Calibri"/>
                <w:color w:val="000000"/>
              </w:rPr>
            </w:pPr>
          </w:p>
        </w:tc>
        <w:tc>
          <w:tcPr>
            <w:tcW w:w="1187" w:type="dxa"/>
            <w:tcBorders>
              <w:top w:val="nil"/>
              <w:left w:val="nil"/>
              <w:bottom w:val="nil"/>
              <w:right w:val="single" w:sz="8" w:space="0" w:color="auto"/>
            </w:tcBorders>
            <w:tcPrChange w:id="1114" w:author="Stefanie Lane" w:date="2022-09-14T15:01:00Z">
              <w:tcPr>
                <w:tcW w:w="1325" w:type="dxa"/>
                <w:tcBorders>
                  <w:top w:val="nil"/>
                  <w:left w:val="nil"/>
                  <w:bottom w:val="nil"/>
                  <w:right w:val="single" w:sz="8" w:space="0" w:color="auto"/>
                </w:tcBorders>
              </w:tcPr>
            </w:tcPrChange>
          </w:tcPr>
          <w:p w14:paraId="6826ABDF" w14:textId="55E73FC3" w:rsidR="00C10026" w:rsidRPr="00DC704D" w:rsidRDefault="00C10026" w:rsidP="0050397C">
            <w:pPr>
              <w:spacing w:after="0" w:line="240" w:lineRule="auto"/>
              <w:jc w:val="center"/>
              <w:rPr>
                <w:ins w:id="1115" w:author="Stefanie Lane" w:date="2022-09-14T14:59:00Z"/>
                <w:rFonts w:ascii="Calibri" w:eastAsia="Times New Roman" w:hAnsi="Calibri" w:cs="Calibri"/>
                <w:color w:val="000000"/>
              </w:rPr>
            </w:pPr>
          </w:p>
        </w:tc>
      </w:tr>
      <w:tr w:rsidR="00C10026" w:rsidRPr="00DC704D" w14:paraId="68DD2B35" w14:textId="681C8C7D" w:rsidTr="00C10026">
        <w:trPr>
          <w:trHeight w:val="290"/>
          <w:ins w:id="1116" w:author="Stefanie Lane" w:date="2022-09-14T13:46:00Z"/>
          <w:trPrChange w:id="1117"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118"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580BD865" w14:textId="77777777" w:rsidR="00C10026" w:rsidRPr="00DC704D" w:rsidRDefault="00C10026" w:rsidP="0050397C">
            <w:pPr>
              <w:spacing w:after="0" w:line="240" w:lineRule="auto"/>
              <w:rPr>
                <w:ins w:id="1119" w:author="Stefanie Lane" w:date="2022-09-14T13:46:00Z"/>
                <w:rFonts w:ascii="Calibri" w:eastAsia="Times New Roman" w:hAnsi="Calibri" w:cs="Calibri"/>
                <w:i/>
                <w:iCs/>
                <w:color w:val="000000"/>
              </w:rPr>
            </w:pPr>
            <w:ins w:id="1120" w:author="Stefanie Lane" w:date="2022-09-14T13:46:00Z">
              <w:r w:rsidRPr="00DC704D">
                <w:rPr>
                  <w:rFonts w:ascii="Calibri" w:eastAsia="Times New Roman" w:hAnsi="Calibri" w:cs="Calibri"/>
                  <w:i/>
                  <w:iCs/>
                  <w:color w:val="000000"/>
                </w:rPr>
                <w:t xml:space="preserve">Oenanthe </w:t>
              </w:r>
              <w:proofErr w:type="spellStart"/>
              <w:r w:rsidRPr="00DC704D">
                <w:rPr>
                  <w:rFonts w:ascii="Calibri" w:eastAsia="Times New Roman" w:hAnsi="Calibri" w:cs="Calibri"/>
                  <w:i/>
                  <w:iCs/>
                  <w:color w:val="000000"/>
                </w:rPr>
                <w:t>sarmentosa</w:t>
              </w:r>
              <w:proofErr w:type="spellEnd"/>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121"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435D2EE7" w14:textId="77777777" w:rsidR="00C10026" w:rsidRPr="00DC704D" w:rsidRDefault="00C10026" w:rsidP="0050397C">
            <w:pPr>
              <w:spacing w:after="0" w:line="240" w:lineRule="auto"/>
              <w:jc w:val="center"/>
              <w:rPr>
                <w:ins w:id="1122" w:author="Stefanie Lane" w:date="2022-09-14T13:46:00Z"/>
                <w:rFonts w:ascii="Calibri" w:eastAsia="Times New Roman" w:hAnsi="Calibri" w:cs="Calibri"/>
                <w:color w:val="000000"/>
              </w:rPr>
            </w:pPr>
            <w:ins w:id="1123" w:author="Stefanie Lane" w:date="2022-09-14T13:46:00Z">
              <w:r w:rsidRPr="00DC704D">
                <w:rPr>
                  <w:rFonts w:ascii="Calibri" w:eastAsia="Times New Roman" w:hAnsi="Calibri" w:cs="Calibri"/>
                  <w:color w:val="000000"/>
                </w:rPr>
                <w:t>-100.0</w:t>
              </w:r>
            </w:ins>
          </w:p>
        </w:tc>
        <w:tc>
          <w:tcPr>
            <w:tcW w:w="1147" w:type="dxa"/>
            <w:tcBorders>
              <w:top w:val="single" w:sz="4" w:space="0" w:color="auto"/>
              <w:left w:val="nil"/>
              <w:bottom w:val="single" w:sz="4" w:space="0" w:color="auto"/>
              <w:right w:val="single" w:sz="8" w:space="0" w:color="auto"/>
            </w:tcBorders>
            <w:tcPrChange w:id="1124" w:author="Stefanie Lane" w:date="2022-09-14T15:01:00Z">
              <w:tcPr>
                <w:tcW w:w="1325" w:type="dxa"/>
                <w:tcBorders>
                  <w:top w:val="single" w:sz="4" w:space="0" w:color="auto"/>
                  <w:left w:val="nil"/>
                  <w:bottom w:val="single" w:sz="4" w:space="0" w:color="auto"/>
                  <w:right w:val="single" w:sz="8" w:space="0" w:color="auto"/>
                </w:tcBorders>
              </w:tcPr>
            </w:tcPrChange>
          </w:tcPr>
          <w:p w14:paraId="78BB3015" w14:textId="77777777" w:rsidR="00C10026" w:rsidRPr="00DC704D" w:rsidRDefault="00C10026" w:rsidP="0050397C">
            <w:pPr>
              <w:spacing w:after="0" w:line="240" w:lineRule="auto"/>
              <w:jc w:val="center"/>
              <w:rPr>
                <w:ins w:id="1125"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126" w:author="Stefanie Lane" w:date="2022-09-14T15:01:00Z">
              <w:tcPr>
                <w:tcW w:w="1325" w:type="dxa"/>
                <w:tcBorders>
                  <w:top w:val="single" w:sz="4" w:space="0" w:color="auto"/>
                  <w:left w:val="nil"/>
                  <w:bottom w:val="single" w:sz="4" w:space="0" w:color="auto"/>
                  <w:right w:val="single" w:sz="8" w:space="0" w:color="auto"/>
                </w:tcBorders>
              </w:tcPr>
            </w:tcPrChange>
          </w:tcPr>
          <w:p w14:paraId="251B4DFB" w14:textId="77777777" w:rsidR="00C10026" w:rsidRPr="00DC704D" w:rsidRDefault="00C10026" w:rsidP="0050397C">
            <w:pPr>
              <w:spacing w:after="0" w:line="240" w:lineRule="auto"/>
              <w:jc w:val="center"/>
              <w:rPr>
                <w:ins w:id="1127"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128" w:author="Stefanie Lane" w:date="2022-09-14T15:01:00Z">
              <w:tcPr>
                <w:tcW w:w="1325" w:type="dxa"/>
                <w:tcBorders>
                  <w:top w:val="single" w:sz="4" w:space="0" w:color="auto"/>
                  <w:left w:val="nil"/>
                  <w:bottom w:val="single" w:sz="4" w:space="0" w:color="auto"/>
                  <w:right w:val="single" w:sz="8" w:space="0" w:color="auto"/>
                </w:tcBorders>
              </w:tcPr>
            </w:tcPrChange>
          </w:tcPr>
          <w:p w14:paraId="3492681D" w14:textId="77777777" w:rsidR="00C10026" w:rsidRPr="00DC704D" w:rsidRDefault="00C10026" w:rsidP="0050397C">
            <w:pPr>
              <w:spacing w:after="0" w:line="240" w:lineRule="auto"/>
              <w:jc w:val="center"/>
              <w:rPr>
                <w:ins w:id="1129"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130" w:author="Stefanie Lane" w:date="2022-09-14T15:01:00Z">
              <w:tcPr>
                <w:tcW w:w="1325" w:type="dxa"/>
                <w:tcBorders>
                  <w:top w:val="single" w:sz="4" w:space="0" w:color="auto"/>
                  <w:left w:val="nil"/>
                  <w:bottom w:val="single" w:sz="4" w:space="0" w:color="auto"/>
                  <w:right w:val="nil"/>
                </w:tcBorders>
              </w:tcPr>
            </w:tcPrChange>
          </w:tcPr>
          <w:p w14:paraId="29667F0A" w14:textId="77777777" w:rsidR="00C10026" w:rsidRPr="00DC704D" w:rsidRDefault="00C10026" w:rsidP="0050397C">
            <w:pPr>
              <w:spacing w:after="0" w:line="240" w:lineRule="auto"/>
              <w:jc w:val="center"/>
              <w:rPr>
                <w:ins w:id="1131"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132" w:author="Stefanie Lane" w:date="2022-09-14T15:01:00Z">
              <w:tcPr>
                <w:tcW w:w="1325" w:type="dxa"/>
                <w:tcBorders>
                  <w:top w:val="single" w:sz="4" w:space="0" w:color="auto"/>
                  <w:left w:val="nil"/>
                  <w:bottom w:val="single" w:sz="4" w:space="0" w:color="auto"/>
                  <w:right w:val="single" w:sz="8" w:space="0" w:color="auto"/>
                </w:tcBorders>
              </w:tcPr>
            </w:tcPrChange>
          </w:tcPr>
          <w:p w14:paraId="2A4698E3" w14:textId="359ED537" w:rsidR="00C10026" w:rsidRPr="00DC704D" w:rsidRDefault="00C10026" w:rsidP="0050397C">
            <w:pPr>
              <w:spacing w:after="0" w:line="240" w:lineRule="auto"/>
              <w:jc w:val="center"/>
              <w:rPr>
                <w:ins w:id="1133" w:author="Stefanie Lane" w:date="2022-09-14T14:59:00Z"/>
                <w:rFonts w:ascii="Calibri" w:eastAsia="Times New Roman" w:hAnsi="Calibri" w:cs="Calibri"/>
                <w:color w:val="000000"/>
              </w:rPr>
            </w:pPr>
          </w:p>
        </w:tc>
      </w:tr>
      <w:tr w:rsidR="00C10026" w:rsidRPr="00DC704D" w14:paraId="23A29AF1" w14:textId="5A792D43" w:rsidTr="00C10026">
        <w:trPr>
          <w:trHeight w:val="290"/>
          <w:ins w:id="1134" w:author="Stefanie Lane" w:date="2022-09-14T13:46:00Z"/>
          <w:trPrChange w:id="1135" w:author="Stefanie Lane" w:date="2022-09-14T15:01:00Z">
            <w:trPr>
              <w:trHeight w:val="290"/>
            </w:trPr>
          </w:trPrChange>
        </w:trPr>
        <w:tc>
          <w:tcPr>
            <w:tcW w:w="2701" w:type="dxa"/>
            <w:tcBorders>
              <w:top w:val="nil"/>
              <w:left w:val="nil"/>
              <w:bottom w:val="nil"/>
              <w:right w:val="nil"/>
            </w:tcBorders>
            <w:shd w:val="clear" w:color="auto" w:fill="auto"/>
            <w:noWrap/>
            <w:vAlign w:val="bottom"/>
            <w:hideMark/>
            <w:tcPrChange w:id="1136" w:author="Stefanie Lane" w:date="2022-09-14T15:01:00Z">
              <w:tcPr>
                <w:tcW w:w="2700" w:type="dxa"/>
                <w:tcBorders>
                  <w:top w:val="nil"/>
                  <w:left w:val="nil"/>
                  <w:bottom w:val="nil"/>
                  <w:right w:val="nil"/>
                </w:tcBorders>
                <w:shd w:val="clear" w:color="auto" w:fill="auto"/>
                <w:noWrap/>
                <w:vAlign w:val="bottom"/>
                <w:hideMark/>
              </w:tcPr>
            </w:tcPrChange>
          </w:tcPr>
          <w:p w14:paraId="07CF818D" w14:textId="77777777" w:rsidR="00C10026" w:rsidRPr="00DC704D" w:rsidRDefault="00C10026" w:rsidP="0050397C">
            <w:pPr>
              <w:spacing w:after="0" w:line="240" w:lineRule="auto"/>
              <w:rPr>
                <w:ins w:id="1137" w:author="Stefanie Lane" w:date="2022-09-14T13:46:00Z"/>
                <w:rFonts w:ascii="Calibri" w:eastAsia="Times New Roman" w:hAnsi="Calibri" w:cs="Calibri"/>
                <w:i/>
                <w:iCs/>
                <w:color w:val="000000"/>
              </w:rPr>
            </w:pPr>
            <w:proofErr w:type="spellStart"/>
            <w:ins w:id="1138" w:author="Stefanie Lane" w:date="2022-09-14T13:46:00Z">
              <w:r w:rsidRPr="00DC704D">
                <w:rPr>
                  <w:rFonts w:ascii="Calibri" w:eastAsia="Times New Roman" w:hAnsi="Calibri" w:cs="Calibri"/>
                  <w:i/>
                  <w:iCs/>
                  <w:color w:val="000000"/>
                </w:rPr>
                <w:t>Platanthera</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dilatata</w:t>
              </w:r>
              <w:proofErr w:type="spellEnd"/>
            </w:ins>
          </w:p>
        </w:tc>
        <w:tc>
          <w:tcPr>
            <w:tcW w:w="1350" w:type="dxa"/>
            <w:tcBorders>
              <w:top w:val="nil"/>
              <w:left w:val="nil"/>
              <w:bottom w:val="nil"/>
              <w:right w:val="single" w:sz="8" w:space="0" w:color="auto"/>
            </w:tcBorders>
            <w:shd w:val="clear" w:color="auto" w:fill="auto"/>
            <w:noWrap/>
            <w:vAlign w:val="bottom"/>
            <w:hideMark/>
            <w:tcPrChange w:id="1139" w:author="Stefanie Lane" w:date="2022-09-14T15:01:00Z">
              <w:tcPr>
                <w:tcW w:w="1350" w:type="dxa"/>
                <w:tcBorders>
                  <w:top w:val="nil"/>
                  <w:left w:val="nil"/>
                  <w:bottom w:val="nil"/>
                  <w:right w:val="single" w:sz="8" w:space="0" w:color="auto"/>
                </w:tcBorders>
                <w:shd w:val="clear" w:color="auto" w:fill="auto"/>
                <w:noWrap/>
                <w:vAlign w:val="bottom"/>
                <w:hideMark/>
              </w:tcPr>
            </w:tcPrChange>
          </w:tcPr>
          <w:p w14:paraId="1E00E6CA" w14:textId="77777777" w:rsidR="00C10026" w:rsidRPr="00DC704D" w:rsidRDefault="00C10026" w:rsidP="0050397C">
            <w:pPr>
              <w:spacing w:after="0" w:line="240" w:lineRule="auto"/>
              <w:jc w:val="center"/>
              <w:rPr>
                <w:ins w:id="1140" w:author="Stefanie Lane" w:date="2022-09-14T13:46:00Z"/>
                <w:rFonts w:ascii="Calibri" w:eastAsia="Times New Roman" w:hAnsi="Calibri" w:cs="Calibri"/>
                <w:color w:val="000000"/>
              </w:rPr>
            </w:pPr>
            <w:ins w:id="1141" w:author="Stefanie Lane" w:date="2022-09-14T13:46:00Z">
              <w:r w:rsidRPr="00DC704D">
                <w:rPr>
                  <w:rFonts w:ascii="Calibri" w:eastAsia="Times New Roman" w:hAnsi="Calibri" w:cs="Calibri"/>
                  <w:color w:val="000000"/>
                </w:rPr>
                <w:t>-100.0</w:t>
              </w:r>
            </w:ins>
          </w:p>
        </w:tc>
        <w:tc>
          <w:tcPr>
            <w:tcW w:w="1147" w:type="dxa"/>
            <w:tcBorders>
              <w:top w:val="nil"/>
              <w:left w:val="nil"/>
              <w:bottom w:val="nil"/>
              <w:right w:val="single" w:sz="8" w:space="0" w:color="auto"/>
            </w:tcBorders>
            <w:tcPrChange w:id="1142" w:author="Stefanie Lane" w:date="2022-09-14T15:01:00Z">
              <w:tcPr>
                <w:tcW w:w="1325" w:type="dxa"/>
                <w:tcBorders>
                  <w:top w:val="nil"/>
                  <w:left w:val="nil"/>
                  <w:bottom w:val="nil"/>
                  <w:right w:val="single" w:sz="8" w:space="0" w:color="auto"/>
                </w:tcBorders>
              </w:tcPr>
            </w:tcPrChange>
          </w:tcPr>
          <w:p w14:paraId="33E28D51" w14:textId="77777777" w:rsidR="00C10026" w:rsidRPr="00DC704D" w:rsidRDefault="00C10026" w:rsidP="0050397C">
            <w:pPr>
              <w:spacing w:after="0" w:line="240" w:lineRule="auto"/>
              <w:jc w:val="center"/>
              <w:rPr>
                <w:ins w:id="1143" w:author="Stefanie Lane" w:date="2022-09-14T14:59:00Z"/>
                <w:rFonts w:ascii="Calibri" w:eastAsia="Times New Roman" w:hAnsi="Calibri" w:cs="Calibri"/>
                <w:color w:val="000000"/>
              </w:rPr>
            </w:pPr>
          </w:p>
        </w:tc>
        <w:tc>
          <w:tcPr>
            <w:tcW w:w="1068" w:type="dxa"/>
            <w:tcBorders>
              <w:top w:val="nil"/>
              <w:left w:val="nil"/>
              <w:bottom w:val="nil"/>
              <w:right w:val="single" w:sz="8" w:space="0" w:color="auto"/>
            </w:tcBorders>
            <w:tcPrChange w:id="1144" w:author="Stefanie Lane" w:date="2022-09-14T15:01:00Z">
              <w:tcPr>
                <w:tcW w:w="1325" w:type="dxa"/>
                <w:tcBorders>
                  <w:top w:val="nil"/>
                  <w:left w:val="nil"/>
                  <w:bottom w:val="nil"/>
                  <w:right w:val="single" w:sz="8" w:space="0" w:color="auto"/>
                </w:tcBorders>
              </w:tcPr>
            </w:tcPrChange>
          </w:tcPr>
          <w:p w14:paraId="2E1F656F" w14:textId="77777777" w:rsidR="00C10026" w:rsidRPr="00DC704D" w:rsidRDefault="00C10026" w:rsidP="0050397C">
            <w:pPr>
              <w:spacing w:after="0" w:line="240" w:lineRule="auto"/>
              <w:jc w:val="center"/>
              <w:rPr>
                <w:ins w:id="1145" w:author="Stefanie Lane" w:date="2022-09-14T14:59:00Z"/>
                <w:rFonts w:ascii="Calibri" w:eastAsia="Times New Roman" w:hAnsi="Calibri" w:cs="Calibri"/>
                <w:color w:val="000000"/>
              </w:rPr>
            </w:pPr>
          </w:p>
        </w:tc>
        <w:tc>
          <w:tcPr>
            <w:tcW w:w="1037" w:type="dxa"/>
            <w:tcBorders>
              <w:top w:val="nil"/>
              <w:left w:val="nil"/>
              <w:bottom w:val="nil"/>
              <w:right w:val="single" w:sz="8" w:space="0" w:color="auto"/>
            </w:tcBorders>
            <w:tcPrChange w:id="1146" w:author="Stefanie Lane" w:date="2022-09-14T15:01:00Z">
              <w:tcPr>
                <w:tcW w:w="1325" w:type="dxa"/>
                <w:tcBorders>
                  <w:top w:val="nil"/>
                  <w:left w:val="nil"/>
                  <w:bottom w:val="nil"/>
                  <w:right w:val="single" w:sz="8" w:space="0" w:color="auto"/>
                </w:tcBorders>
              </w:tcPr>
            </w:tcPrChange>
          </w:tcPr>
          <w:p w14:paraId="05CDA601" w14:textId="77777777" w:rsidR="00C10026" w:rsidRPr="00DC704D" w:rsidRDefault="00C10026" w:rsidP="0050397C">
            <w:pPr>
              <w:spacing w:after="0" w:line="240" w:lineRule="auto"/>
              <w:jc w:val="center"/>
              <w:rPr>
                <w:ins w:id="1147" w:author="Stefanie Lane" w:date="2022-09-14T14:59:00Z"/>
                <w:rFonts w:ascii="Calibri" w:eastAsia="Times New Roman" w:hAnsi="Calibri" w:cs="Calibri"/>
                <w:color w:val="000000"/>
              </w:rPr>
            </w:pPr>
          </w:p>
        </w:tc>
        <w:tc>
          <w:tcPr>
            <w:tcW w:w="860" w:type="dxa"/>
            <w:tcBorders>
              <w:top w:val="nil"/>
              <w:left w:val="nil"/>
              <w:bottom w:val="nil"/>
              <w:right w:val="nil"/>
            </w:tcBorders>
            <w:tcPrChange w:id="1148" w:author="Stefanie Lane" w:date="2022-09-14T15:01:00Z">
              <w:tcPr>
                <w:tcW w:w="1325" w:type="dxa"/>
                <w:tcBorders>
                  <w:top w:val="nil"/>
                  <w:left w:val="nil"/>
                  <w:bottom w:val="nil"/>
                  <w:right w:val="nil"/>
                </w:tcBorders>
              </w:tcPr>
            </w:tcPrChange>
          </w:tcPr>
          <w:p w14:paraId="00FF43D9" w14:textId="77777777" w:rsidR="00C10026" w:rsidRPr="00DC704D" w:rsidRDefault="00C10026" w:rsidP="0050397C">
            <w:pPr>
              <w:spacing w:after="0" w:line="240" w:lineRule="auto"/>
              <w:jc w:val="center"/>
              <w:rPr>
                <w:ins w:id="1149" w:author="Stefanie Lane" w:date="2022-09-14T15:01:00Z"/>
                <w:rFonts w:ascii="Calibri" w:eastAsia="Times New Roman" w:hAnsi="Calibri" w:cs="Calibri"/>
                <w:color w:val="000000"/>
              </w:rPr>
            </w:pPr>
          </w:p>
        </w:tc>
        <w:tc>
          <w:tcPr>
            <w:tcW w:w="1187" w:type="dxa"/>
            <w:tcBorders>
              <w:top w:val="nil"/>
              <w:left w:val="nil"/>
              <w:bottom w:val="nil"/>
              <w:right w:val="single" w:sz="8" w:space="0" w:color="auto"/>
            </w:tcBorders>
            <w:tcPrChange w:id="1150" w:author="Stefanie Lane" w:date="2022-09-14T15:01:00Z">
              <w:tcPr>
                <w:tcW w:w="1325" w:type="dxa"/>
                <w:tcBorders>
                  <w:top w:val="nil"/>
                  <w:left w:val="nil"/>
                  <w:bottom w:val="nil"/>
                  <w:right w:val="single" w:sz="8" w:space="0" w:color="auto"/>
                </w:tcBorders>
              </w:tcPr>
            </w:tcPrChange>
          </w:tcPr>
          <w:p w14:paraId="75CA4DE3" w14:textId="3265A888" w:rsidR="00C10026" w:rsidRPr="00DC704D" w:rsidRDefault="00C10026" w:rsidP="0050397C">
            <w:pPr>
              <w:spacing w:after="0" w:line="240" w:lineRule="auto"/>
              <w:jc w:val="center"/>
              <w:rPr>
                <w:ins w:id="1151" w:author="Stefanie Lane" w:date="2022-09-14T14:59:00Z"/>
                <w:rFonts w:ascii="Calibri" w:eastAsia="Times New Roman" w:hAnsi="Calibri" w:cs="Calibri"/>
                <w:color w:val="000000"/>
              </w:rPr>
            </w:pPr>
          </w:p>
        </w:tc>
      </w:tr>
      <w:tr w:rsidR="00C10026" w:rsidRPr="00DC704D" w14:paraId="6E4CFD11" w14:textId="17531AAA" w:rsidTr="00C10026">
        <w:trPr>
          <w:trHeight w:val="290"/>
          <w:ins w:id="1152" w:author="Stefanie Lane" w:date="2022-09-14T13:46:00Z"/>
          <w:trPrChange w:id="1153"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154"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301ED4F0" w14:textId="77777777" w:rsidR="00C10026" w:rsidRPr="00DC704D" w:rsidRDefault="00C10026" w:rsidP="0050397C">
            <w:pPr>
              <w:spacing w:after="0" w:line="240" w:lineRule="auto"/>
              <w:rPr>
                <w:ins w:id="1155" w:author="Stefanie Lane" w:date="2022-09-14T13:46:00Z"/>
                <w:rFonts w:ascii="Calibri" w:eastAsia="Times New Roman" w:hAnsi="Calibri" w:cs="Calibri"/>
                <w:i/>
                <w:iCs/>
                <w:color w:val="000000"/>
              </w:rPr>
            </w:pPr>
            <w:ins w:id="1156" w:author="Stefanie Lane" w:date="2022-09-14T13:46:00Z">
              <w:r w:rsidRPr="00DC704D">
                <w:rPr>
                  <w:rFonts w:ascii="Calibri" w:eastAsia="Times New Roman" w:hAnsi="Calibri" w:cs="Calibri"/>
                  <w:i/>
                  <w:iCs/>
                  <w:color w:val="000000"/>
                </w:rPr>
                <w:t>Poa palustris</w:t>
              </w:r>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157"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067269AE" w14:textId="77777777" w:rsidR="00C10026" w:rsidRPr="00DC704D" w:rsidRDefault="00C10026" w:rsidP="0050397C">
            <w:pPr>
              <w:spacing w:after="0" w:line="240" w:lineRule="auto"/>
              <w:jc w:val="center"/>
              <w:rPr>
                <w:ins w:id="1158" w:author="Stefanie Lane" w:date="2022-09-14T13:46:00Z"/>
                <w:rFonts w:ascii="Calibri" w:eastAsia="Times New Roman" w:hAnsi="Calibri" w:cs="Calibri"/>
                <w:color w:val="000000"/>
              </w:rPr>
            </w:pPr>
            <w:ins w:id="1159" w:author="Stefanie Lane" w:date="2022-09-14T13:46:00Z">
              <w:r w:rsidRPr="00DC704D">
                <w:rPr>
                  <w:rFonts w:ascii="Calibri" w:eastAsia="Times New Roman" w:hAnsi="Calibri" w:cs="Calibri"/>
                  <w:color w:val="000000"/>
                </w:rPr>
                <w:t>-100.0</w:t>
              </w:r>
            </w:ins>
          </w:p>
        </w:tc>
        <w:tc>
          <w:tcPr>
            <w:tcW w:w="1147" w:type="dxa"/>
            <w:tcBorders>
              <w:top w:val="single" w:sz="4" w:space="0" w:color="auto"/>
              <w:left w:val="nil"/>
              <w:bottom w:val="single" w:sz="4" w:space="0" w:color="auto"/>
              <w:right w:val="single" w:sz="8" w:space="0" w:color="auto"/>
            </w:tcBorders>
            <w:tcPrChange w:id="1160" w:author="Stefanie Lane" w:date="2022-09-14T15:01:00Z">
              <w:tcPr>
                <w:tcW w:w="1325" w:type="dxa"/>
                <w:tcBorders>
                  <w:top w:val="single" w:sz="4" w:space="0" w:color="auto"/>
                  <w:left w:val="nil"/>
                  <w:bottom w:val="single" w:sz="4" w:space="0" w:color="auto"/>
                  <w:right w:val="single" w:sz="8" w:space="0" w:color="auto"/>
                </w:tcBorders>
              </w:tcPr>
            </w:tcPrChange>
          </w:tcPr>
          <w:p w14:paraId="6A49432A" w14:textId="77777777" w:rsidR="00C10026" w:rsidRPr="00DC704D" w:rsidRDefault="00C10026" w:rsidP="0050397C">
            <w:pPr>
              <w:spacing w:after="0" w:line="240" w:lineRule="auto"/>
              <w:jc w:val="center"/>
              <w:rPr>
                <w:ins w:id="1161"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162" w:author="Stefanie Lane" w:date="2022-09-14T15:01:00Z">
              <w:tcPr>
                <w:tcW w:w="1325" w:type="dxa"/>
                <w:tcBorders>
                  <w:top w:val="single" w:sz="4" w:space="0" w:color="auto"/>
                  <w:left w:val="nil"/>
                  <w:bottom w:val="single" w:sz="4" w:space="0" w:color="auto"/>
                  <w:right w:val="single" w:sz="8" w:space="0" w:color="auto"/>
                </w:tcBorders>
              </w:tcPr>
            </w:tcPrChange>
          </w:tcPr>
          <w:p w14:paraId="2E0C4749" w14:textId="77777777" w:rsidR="00C10026" w:rsidRPr="00DC704D" w:rsidRDefault="00C10026" w:rsidP="0050397C">
            <w:pPr>
              <w:spacing w:after="0" w:line="240" w:lineRule="auto"/>
              <w:jc w:val="center"/>
              <w:rPr>
                <w:ins w:id="1163"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164" w:author="Stefanie Lane" w:date="2022-09-14T15:01:00Z">
              <w:tcPr>
                <w:tcW w:w="1325" w:type="dxa"/>
                <w:tcBorders>
                  <w:top w:val="single" w:sz="4" w:space="0" w:color="auto"/>
                  <w:left w:val="nil"/>
                  <w:bottom w:val="single" w:sz="4" w:space="0" w:color="auto"/>
                  <w:right w:val="single" w:sz="8" w:space="0" w:color="auto"/>
                </w:tcBorders>
              </w:tcPr>
            </w:tcPrChange>
          </w:tcPr>
          <w:p w14:paraId="45A21257" w14:textId="77777777" w:rsidR="00C10026" w:rsidRPr="00DC704D" w:rsidRDefault="00C10026" w:rsidP="0050397C">
            <w:pPr>
              <w:spacing w:after="0" w:line="240" w:lineRule="auto"/>
              <w:jc w:val="center"/>
              <w:rPr>
                <w:ins w:id="1165"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166" w:author="Stefanie Lane" w:date="2022-09-14T15:01:00Z">
              <w:tcPr>
                <w:tcW w:w="1325" w:type="dxa"/>
                <w:tcBorders>
                  <w:top w:val="single" w:sz="4" w:space="0" w:color="auto"/>
                  <w:left w:val="nil"/>
                  <w:bottom w:val="single" w:sz="4" w:space="0" w:color="auto"/>
                  <w:right w:val="nil"/>
                </w:tcBorders>
              </w:tcPr>
            </w:tcPrChange>
          </w:tcPr>
          <w:p w14:paraId="4AE7155F" w14:textId="77777777" w:rsidR="00C10026" w:rsidRPr="00DC704D" w:rsidRDefault="00C10026" w:rsidP="0050397C">
            <w:pPr>
              <w:spacing w:after="0" w:line="240" w:lineRule="auto"/>
              <w:jc w:val="center"/>
              <w:rPr>
                <w:ins w:id="1167"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168" w:author="Stefanie Lane" w:date="2022-09-14T15:01:00Z">
              <w:tcPr>
                <w:tcW w:w="1325" w:type="dxa"/>
                <w:tcBorders>
                  <w:top w:val="single" w:sz="4" w:space="0" w:color="auto"/>
                  <w:left w:val="nil"/>
                  <w:bottom w:val="single" w:sz="4" w:space="0" w:color="auto"/>
                  <w:right w:val="single" w:sz="8" w:space="0" w:color="auto"/>
                </w:tcBorders>
              </w:tcPr>
            </w:tcPrChange>
          </w:tcPr>
          <w:p w14:paraId="6A32A84C" w14:textId="430250EB" w:rsidR="00C10026" w:rsidRPr="00DC704D" w:rsidRDefault="00C10026" w:rsidP="0050397C">
            <w:pPr>
              <w:spacing w:after="0" w:line="240" w:lineRule="auto"/>
              <w:jc w:val="center"/>
              <w:rPr>
                <w:ins w:id="1169" w:author="Stefanie Lane" w:date="2022-09-14T14:59:00Z"/>
                <w:rFonts w:ascii="Calibri" w:eastAsia="Times New Roman" w:hAnsi="Calibri" w:cs="Calibri"/>
                <w:color w:val="000000"/>
              </w:rPr>
            </w:pPr>
          </w:p>
        </w:tc>
      </w:tr>
      <w:tr w:rsidR="00C10026" w:rsidRPr="00DC704D" w14:paraId="17E1B2CA" w14:textId="1317204F" w:rsidTr="00C10026">
        <w:trPr>
          <w:trHeight w:val="290"/>
          <w:ins w:id="1170" w:author="Stefanie Lane" w:date="2022-09-14T13:46:00Z"/>
          <w:trPrChange w:id="1171" w:author="Stefanie Lane" w:date="2022-09-14T15:01:00Z">
            <w:trPr>
              <w:trHeight w:val="290"/>
            </w:trPr>
          </w:trPrChange>
        </w:trPr>
        <w:tc>
          <w:tcPr>
            <w:tcW w:w="2701" w:type="dxa"/>
            <w:tcBorders>
              <w:top w:val="nil"/>
              <w:left w:val="nil"/>
              <w:bottom w:val="nil"/>
              <w:right w:val="nil"/>
            </w:tcBorders>
            <w:shd w:val="clear" w:color="auto" w:fill="auto"/>
            <w:noWrap/>
            <w:vAlign w:val="bottom"/>
            <w:hideMark/>
            <w:tcPrChange w:id="1172" w:author="Stefanie Lane" w:date="2022-09-14T15:01:00Z">
              <w:tcPr>
                <w:tcW w:w="2700" w:type="dxa"/>
                <w:tcBorders>
                  <w:top w:val="nil"/>
                  <w:left w:val="nil"/>
                  <w:bottom w:val="nil"/>
                  <w:right w:val="nil"/>
                </w:tcBorders>
                <w:shd w:val="clear" w:color="auto" w:fill="auto"/>
                <w:noWrap/>
                <w:vAlign w:val="bottom"/>
                <w:hideMark/>
              </w:tcPr>
            </w:tcPrChange>
          </w:tcPr>
          <w:p w14:paraId="1A95729C" w14:textId="77777777" w:rsidR="00C10026" w:rsidRPr="00DC704D" w:rsidRDefault="00C10026" w:rsidP="0050397C">
            <w:pPr>
              <w:spacing w:after="0" w:line="240" w:lineRule="auto"/>
              <w:rPr>
                <w:ins w:id="1173" w:author="Stefanie Lane" w:date="2022-09-14T13:46:00Z"/>
                <w:rFonts w:ascii="Calibri" w:eastAsia="Times New Roman" w:hAnsi="Calibri" w:cs="Calibri"/>
                <w:i/>
                <w:iCs/>
                <w:color w:val="000000"/>
              </w:rPr>
            </w:pPr>
            <w:proofErr w:type="spellStart"/>
            <w:ins w:id="1174" w:author="Stefanie Lane" w:date="2022-09-14T13:46:00Z">
              <w:r w:rsidRPr="00DC704D">
                <w:rPr>
                  <w:rFonts w:ascii="Calibri" w:eastAsia="Times New Roman" w:hAnsi="Calibri" w:cs="Calibri"/>
                  <w:i/>
                  <w:iCs/>
                  <w:color w:val="000000"/>
                </w:rPr>
                <w:t>Puccinella</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pauciflora</w:t>
              </w:r>
              <w:proofErr w:type="spellEnd"/>
            </w:ins>
          </w:p>
        </w:tc>
        <w:tc>
          <w:tcPr>
            <w:tcW w:w="1350" w:type="dxa"/>
            <w:tcBorders>
              <w:top w:val="nil"/>
              <w:left w:val="nil"/>
              <w:bottom w:val="nil"/>
              <w:right w:val="single" w:sz="8" w:space="0" w:color="auto"/>
            </w:tcBorders>
            <w:shd w:val="clear" w:color="auto" w:fill="auto"/>
            <w:noWrap/>
            <w:vAlign w:val="bottom"/>
            <w:hideMark/>
            <w:tcPrChange w:id="1175" w:author="Stefanie Lane" w:date="2022-09-14T15:01:00Z">
              <w:tcPr>
                <w:tcW w:w="1350" w:type="dxa"/>
                <w:tcBorders>
                  <w:top w:val="nil"/>
                  <w:left w:val="nil"/>
                  <w:bottom w:val="nil"/>
                  <w:right w:val="single" w:sz="8" w:space="0" w:color="auto"/>
                </w:tcBorders>
                <w:shd w:val="clear" w:color="auto" w:fill="auto"/>
                <w:noWrap/>
                <w:vAlign w:val="bottom"/>
                <w:hideMark/>
              </w:tcPr>
            </w:tcPrChange>
          </w:tcPr>
          <w:p w14:paraId="7C926961" w14:textId="77777777" w:rsidR="00C10026" w:rsidRPr="00DC704D" w:rsidRDefault="00C10026" w:rsidP="0050397C">
            <w:pPr>
              <w:spacing w:after="0" w:line="240" w:lineRule="auto"/>
              <w:jc w:val="center"/>
              <w:rPr>
                <w:ins w:id="1176" w:author="Stefanie Lane" w:date="2022-09-14T13:46:00Z"/>
                <w:rFonts w:ascii="Calibri" w:eastAsia="Times New Roman" w:hAnsi="Calibri" w:cs="Calibri"/>
                <w:color w:val="000000"/>
              </w:rPr>
            </w:pPr>
            <w:ins w:id="1177" w:author="Stefanie Lane" w:date="2022-09-14T13:46:00Z">
              <w:r w:rsidRPr="00DC704D">
                <w:rPr>
                  <w:rFonts w:ascii="Calibri" w:eastAsia="Times New Roman" w:hAnsi="Calibri" w:cs="Calibri"/>
                  <w:color w:val="000000"/>
                </w:rPr>
                <w:t>-100.0</w:t>
              </w:r>
            </w:ins>
          </w:p>
        </w:tc>
        <w:tc>
          <w:tcPr>
            <w:tcW w:w="1147" w:type="dxa"/>
            <w:tcBorders>
              <w:top w:val="nil"/>
              <w:left w:val="nil"/>
              <w:bottom w:val="nil"/>
              <w:right w:val="single" w:sz="8" w:space="0" w:color="auto"/>
            </w:tcBorders>
            <w:tcPrChange w:id="1178" w:author="Stefanie Lane" w:date="2022-09-14T15:01:00Z">
              <w:tcPr>
                <w:tcW w:w="1325" w:type="dxa"/>
                <w:tcBorders>
                  <w:top w:val="nil"/>
                  <w:left w:val="nil"/>
                  <w:bottom w:val="nil"/>
                  <w:right w:val="single" w:sz="8" w:space="0" w:color="auto"/>
                </w:tcBorders>
              </w:tcPr>
            </w:tcPrChange>
          </w:tcPr>
          <w:p w14:paraId="7AC0DB21" w14:textId="77777777" w:rsidR="00C10026" w:rsidRPr="00DC704D" w:rsidRDefault="00C10026" w:rsidP="0050397C">
            <w:pPr>
              <w:spacing w:after="0" w:line="240" w:lineRule="auto"/>
              <w:jc w:val="center"/>
              <w:rPr>
                <w:ins w:id="1179" w:author="Stefanie Lane" w:date="2022-09-14T14:59:00Z"/>
                <w:rFonts w:ascii="Calibri" w:eastAsia="Times New Roman" w:hAnsi="Calibri" w:cs="Calibri"/>
                <w:color w:val="000000"/>
              </w:rPr>
            </w:pPr>
          </w:p>
        </w:tc>
        <w:tc>
          <w:tcPr>
            <w:tcW w:w="1068" w:type="dxa"/>
            <w:tcBorders>
              <w:top w:val="nil"/>
              <w:left w:val="nil"/>
              <w:bottom w:val="nil"/>
              <w:right w:val="single" w:sz="8" w:space="0" w:color="auto"/>
            </w:tcBorders>
            <w:tcPrChange w:id="1180" w:author="Stefanie Lane" w:date="2022-09-14T15:01:00Z">
              <w:tcPr>
                <w:tcW w:w="1325" w:type="dxa"/>
                <w:tcBorders>
                  <w:top w:val="nil"/>
                  <w:left w:val="nil"/>
                  <w:bottom w:val="nil"/>
                  <w:right w:val="single" w:sz="8" w:space="0" w:color="auto"/>
                </w:tcBorders>
              </w:tcPr>
            </w:tcPrChange>
          </w:tcPr>
          <w:p w14:paraId="0CBA79D2" w14:textId="77777777" w:rsidR="00C10026" w:rsidRPr="00DC704D" w:rsidRDefault="00C10026" w:rsidP="0050397C">
            <w:pPr>
              <w:spacing w:after="0" w:line="240" w:lineRule="auto"/>
              <w:jc w:val="center"/>
              <w:rPr>
                <w:ins w:id="1181" w:author="Stefanie Lane" w:date="2022-09-14T14:59:00Z"/>
                <w:rFonts w:ascii="Calibri" w:eastAsia="Times New Roman" w:hAnsi="Calibri" w:cs="Calibri"/>
                <w:color w:val="000000"/>
              </w:rPr>
            </w:pPr>
          </w:p>
        </w:tc>
        <w:tc>
          <w:tcPr>
            <w:tcW w:w="1037" w:type="dxa"/>
            <w:tcBorders>
              <w:top w:val="nil"/>
              <w:left w:val="nil"/>
              <w:bottom w:val="nil"/>
              <w:right w:val="single" w:sz="8" w:space="0" w:color="auto"/>
            </w:tcBorders>
            <w:tcPrChange w:id="1182" w:author="Stefanie Lane" w:date="2022-09-14T15:01:00Z">
              <w:tcPr>
                <w:tcW w:w="1325" w:type="dxa"/>
                <w:tcBorders>
                  <w:top w:val="nil"/>
                  <w:left w:val="nil"/>
                  <w:bottom w:val="nil"/>
                  <w:right w:val="single" w:sz="8" w:space="0" w:color="auto"/>
                </w:tcBorders>
              </w:tcPr>
            </w:tcPrChange>
          </w:tcPr>
          <w:p w14:paraId="711062EA" w14:textId="77777777" w:rsidR="00C10026" w:rsidRPr="00DC704D" w:rsidRDefault="00C10026" w:rsidP="0050397C">
            <w:pPr>
              <w:spacing w:after="0" w:line="240" w:lineRule="auto"/>
              <w:jc w:val="center"/>
              <w:rPr>
                <w:ins w:id="1183" w:author="Stefanie Lane" w:date="2022-09-14T14:59:00Z"/>
                <w:rFonts w:ascii="Calibri" w:eastAsia="Times New Roman" w:hAnsi="Calibri" w:cs="Calibri"/>
                <w:color w:val="000000"/>
              </w:rPr>
            </w:pPr>
          </w:p>
        </w:tc>
        <w:tc>
          <w:tcPr>
            <w:tcW w:w="860" w:type="dxa"/>
            <w:tcBorders>
              <w:top w:val="nil"/>
              <w:left w:val="nil"/>
              <w:bottom w:val="nil"/>
              <w:right w:val="nil"/>
            </w:tcBorders>
            <w:tcPrChange w:id="1184" w:author="Stefanie Lane" w:date="2022-09-14T15:01:00Z">
              <w:tcPr>
                <w:tcW w:w="1325" w:type="dxa"/>
                <w:tcBorders>
                  <w:top w:val="nil"/>
                  <w:left w:val="nil"/>
                  <w:bottom w:val="nil"/>
                  <w:right w:val="nil"/>
                </w:tcBorders>
              </w:tcPr>
            </w:tcPrChange>
          </w:tcPr>
          <w:p w14:paraId="7FDE397B" w14:textId="77777777" w:rsidR="00C10026" w:rsidRPr="00DC704D" w:rsidRDefault="00C10026" w:rsidP="0050397C">
            <w:pPr>
              <w:spacing w:after="0" w:line="240" w:lineRule="auto"/>
              <w:jc w:val="center"/>
              <w:rPr>
                <w:ins w:id="1185" w:author="Stefanie Lane" w:date="2022-09-14T15:01:00Z"/>
                <w:rFonts w:ascii="Calibri" w:eastAsia="Times New Roman" w:hAnsi="Calibri" w:cs="Calibri"/>
                <w:color w:val="000000"/>
              </w:rPr>
            </w:pPr>
          </w:p>
        </w:tc>
        <w:tc>
          <w:tcPr>
            <w:tcW w:w="1187" w:type="dxa"/>
            <w:tcBorders>
              <w:top w:val="nil"/>
              <w:left w:val="nil"/>
              <w:bottom w:val="nil"/>
              <w:right w:val="single" w:sz="8" w:space="0" w:color="auto"/>
            </w:tcBorders>
            <w:tcPrChange w:id="1186" w:author="Stefanie Lane" w:date="2022-09-14T15:01:00Z">
              <w:tcPr>
                <w:tcW w:w="1325" w:type="dxa"/>
                <w:tcBorders>
                  <w:top w:val="nil"/>
                  <w:left w:val="nil"/>
                  <w:bottom w:val="nil"/>
                  <w:right w:val="single" w:sz="8" w:space="0" w:color="auto"/>
                </w:tcBorders>
              </w:tcPr>
            </w:tcPrChange>
          </w:tcPr>
          <w:p w14:paraId="793F3E54" w14:textId="3D0B919E" w:rsidR="00C10026" w:rsidRPr="00DC704D" w:rsidRDefault="00C10026" w:rsidP="0050397C">
            <w:pPr>
              <w:spacing w:after="0" w:line="240" w:lineRule="auto"/>
              <w:jc w:val="center"/>
              <w:rPr>
                <w:ins w:id="1187" w:author="Stefanie Lane" w:date="2022-09-14T14:59:00Z"/>
                <w:rFonts w:ascii="Calibri" w:eastAsia="Times New Roman" w:hAnsi="Calibri" w:cs="Calibri"/>
                <w:color w:val="000000"/>
              </w:rPr>
            </w:pPr>
          </w:p>
        </w:tc>
      </w:tr>
      <w:tr w:rsidR="00C10026" w:rsidRPr="00DC704D" w14:paraId="3667AD26" w14:textId="63A65CE4" w:rsidTr="00C10026">
        <w:trPr>
          <w:trHeight w:val="290"/>
          <w:ins w:id="1188" w:author="Stefanie Lane" w:date="2022-09-14T13:46:00Z"/>
          <w:trPrChange w:id="1189"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190"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4894AF4C" w14:textId="77777777" w:rsidR="00C10026" w:rsidRPr="00DC704D" w:rsidRDefault="00C10026" w:rsidP="0050397C">
            <w:pPr>
              <w:spacing w:after="0" w:line="240" w:lineRule="auto"/>
              <w:rPr>
                <w:ins w:id="1191" w:author="Stefanie Lane" w:date="2022-09-14T13:46:00Z"/>
                <w:rFonts w:ascii="Calibri" w:eastAsia="Times New Roman" w:hAnsi="Calibri" w:cs="Calibri"/>
                <w:i/>
                <w:iCs/>
                <w:color w:val="000000"/>
              </w:rPr>
            </w:pPr>
            <w:ins w:id="1192" w:author="Stefanie Lane" w:date="2022-09-14T13:46:00Z">
              <w:r w:rsidRPr="00DC704D">
                <w:rPr>
                  <w:rFonts w:ascii="Calibri" w:eastAsia="Times New Roman" w:hAnsi="Calibri" w:cs="Calibri"/>
                  <w:i/>
                  <w:iCs/>
                  <w:color w:val="000000"/>
                </w:rPr>
                <w:t>Sium suave</w:t>
              </w:r>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193"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64FF6F8F" w14:textId="77777777" w:rsidR="00C10026" w:rsidRPr="00DC704D" w:rsidRDefault="00C10026" w:rsidP="0050397C">
            <w:pPr>
              <w:spacing w:after="0" w:line="240" w:lineRule="auto"/>
              <w:jc w:val="center"/>
              <w:rPr>
                <w:ins w:id="1194" w:author="Stefanie Lane" w:date="2022-09-14T13:46:00Z"/>
                <w:rFonts w:ascii="Calibri" w:eastAsia="Times New Roman" w:hAnsi="Calibri" w:cs="Calibri"/>
                <w:color w:val="000000"/>
              </w:rPr>
            </w:pPr>
            <w:ins w:id="1195" w:author="Stefanie Lane" w:date="2022-09-14T13:46:00Z">
              <w:r w:rsidRPr="00DC704D">
                <w:rPr>
                  <w:rFonts w:ascii="Calibri" w:eastAsia="Times New Roman" w:hAnsi="Calibri" w:cs="Calibri"/>
                  <w:color w:val="000000"/>
                </w:rPr>
                <w:t>-100.0</w:t>
              </w:r>
            </w:ins>
          </w:p>
        </w:tc>
        <w:tc>
          <w:tcPr>
            <w:tcW w:w="1147" w:type="dxa"/>
            <w:tcBorders>
              <w:top w:val="single" w:sz="4" w:space="0" w:color="auto"/>
              <w:left w:val="nil"/>
              <w:bottom w:val="single" w:sz="4" w:space="0" w:color="auto"/>
              <w:right w:val="single" w:sz="8" w:space="0" w:color="auto"/>
            </w:tcBorders>
            <w:tcPrChange w:id="1196" w:author="Stefanie Lane" w:date="2022-09-14T15:01:00Z">
              <w:tcPr>
                <w:tcW w:w="1325" w:type="dxa"/>
                <w:tcBorders>
                  <w:top w:val="single" w:sz="4" w:space="0" w:color="auto"/>
                  <w:left w:val="nil"/>
                  <w:bottom w:val="single" w:sz="4" w:space="0" w:color="auto"/>
                  <w:right w:val="single" w:sz="8" w:space="0" w:color="auto"/>
                </w:tcBorders>
              </w:tcPr>
            </w:tcPrChange>
          </w:tcPr>
          <w:p w14:paraId="228E5CEF" w14:textId="77777777" w:rsidR="00C10026" w:rsidRPr="00DC704D" w:rsidRDefault="00C10026" w:rsidP="0050397C">
            <w:pPr>
              <w:spacing w:after="0" w:line="240" w:lineRule="auto"/>
              <w:jc w:val="center"/>
              <w:rPr>
                <w:ins w:id="1197"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198" w:author="Stefanie Lane" w:date="2022-09-14T15:01:00Z">
              <w:tcPr>
                <w:tcW w:w="1325" w:type="dxa"/>
                <w:tcBorders>
                  <w:top w:val="single" w:sz="4" w:space="0" w:color="auto"/>
                  <w:left w:val="nil"/>
                  <w:bottom w:val="single" w:sz="4" w:space="0" w:color="auto"/>
                  <w:right w:val="single" w:sz="8" w:space="0" w:color="auto"/>
                </w:tcBorders>
              </w:tcPr>
            </w:tcPrChange>
          </w:tcPr>
          <w:p w14:paraId="36F7B834" w14:textId="77777777" w:rsidR="00C10026" w:rsidRPr="00DC704D" w:rsidRDefault="00C10026" w:rsidP="0050397C">
            <w:pPr>
              <w:spacing w:after="0" w:line="240" w:lineRule="auto"/>
              <w:jc w:val="center"/>
              <w:rPr>
                <w:ins w:id="1199"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200" w:author="Stefanie Lane" w:date="2022-09-14T15:01:00Z">
              <w:tcPr>
                <w:tcW w:w="1325" w:type="dxa"/>
                <w:tcBorders>
                  <w:top w:val="single" w:sz="4" w:space="0" w:color="auto"/>
                  <w:left w:val="nil"/>
                  <w:bottom w:val="single" w:sz="4" w:space="0" w:color="auto"/>
                  <w:right w:val="single" w:sz="8" w:space="0" w:color="auto"/>
                </w:tcBorders>
              </w:tcPr>
            </w:tcPrChange>
          </w:tcPr>
          <w:p w14:paraId="62A67816" w14:textId="77777777" w:rsidR="00C10026" w:rsidRPr="00DC704D" w:rsidRDefault="00C10026" w:rsidP="0050397C">
            <w:pPr>
              <w:spacing w:after="0" w:line="240" w:lineRule="auto"/>
              <w:jc w:val="center"/>
              <w:rPr>
                <w:ins w:id="1201"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202" w:author="Stefanie Lane" w:date="2022-09-14T15:01:00Z">
              <w:tcPr>
                <w:tcW w:w="1325" w:type="dxa"/>
                <w:tcBorders>
                  <w:top w:val="single" w:sz="4" w:space="0" w:color="auto"/>
                  <w:left w:val="nil"/>
                  <w:bottom w:val="single" w:sz="4" w:space="0" w:color="auto"/>
                  <w:right w:val="nil"/>
                </w:tcBorders>
              </w:tcPr>
            </w:tcPrChange>
          </w:tcPr>
          <w:p w14:paraId="19DC6355" w14:textId="77777777" w:rsidR="00C10026" w:rsidRPr="00DC704D" w:rsidRDefault="00C10026" w:rsidP="0050397C">
            <w:pPr>
              <w:spacing w:after="0" w:line="240" w:lineRule="auto"/>
              <w:jc w:val="center"/>
              <w:rPr>
                <w:ins w:id="1203"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204" w:author="Stefanie Lane" w:date="2022-09-14T15:01:00Z">
              <w:tcPr>
                <w:tcW w:w="1325" w:type="dxa"/>
                <w:tcBorders>
                  <w:top w:val="single" w:sz="4" w:space="0" w:color="auto"/>
                  <w:left w:val="nil"/>
                  <w:bottom w:val="single" w:sz="4" w:space="0" w:color="auto"/>
                  <w:right w:val="single" w:sz="8" w:space="0" w:color="auto"/>
                </w:tcBorders>
              </w:tcPr>
            </w:tcPrChange>
          </w:tcPr>
          <w:p w14:paraId="00469097" w14:textId="3F78D6FC" w:rsidR="00C10026" w:rsidRPr="00DC704D" w:rsidRDefault="00C10026" w:rsidP="0050397C">
            <w:pPr>
              <w:spacing w:after="0" w:line="240" w:lineRule="auto"/>
              <w:jc w:val="center"/>
              <w:rPr>
                <w:ins w:id="1205" w:author="Stefanie Lane" w:date="2022-09-14T14:59:00Z"/>
                <w:rFonts w:ascii="Calibri" w:eastAsia="Times New Roman" w:hAnsi="Calibri" w:cs="Calibri"/>
                <w:color w:val="000000"/>
              </w:rPr>
            </w:pPr>
          </w:p>
        </w:tc>
      </w:tr>
      <w:tr w:rsidR="00C10026" w:rsidRPr="00DC704D" w14:paraId="310332CD" w14:textId="3D818BB5" w:rsidTr="00C10026">
        <w:trPr>
          <w:trHeight w:val="290"/>
          <w:ins w:id="1206" w:author="Stefanie Lane" w:date="2022-09-14T13:46:00Z"/>
          <w:trPrChange w:id="1207"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208"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699522F7" w14:textId="77777777" w:rsidR="00C10026" w:rsidRPr="00DC704D" w:rsidRDefault="00C10026" w:rsidP="0050397C">
            <w:pPr>
              <w:spacing w:after="0" w:line="240" w:lineRule="auto"/>
              <w:rPr>
                <w:ins w:id="1209" w:author="Stefanie Lane" w:date="2022-09-14T13:46:00Z"/>
                <w:rFonts w:ascii="Calibri" w:eastAsia="Times New Roman" w:hAnsi="Calibri" w:cs="Calibri"/>
                <w:i/>
                <w:iCs/>
                <w:color w:val="000000"/>
              </w:rPr>
            </w:pPr>
            <w:ins w:id="1210" w:author="Stefanie Lane" w:date="2022-09-14T13:46:00Z">
              <w:r w:rsidRPr="00DC704D">
                <w:rPr>
                  <w:rFonts w:ascii="Calibri" w:eastAsia="Times New Roman" w:hAnsi="Calibri" w:cs="Calibri"/>
                  <w:i/>
                  <w:iCs/>
                  <w:color w:val="000000"/>
                </w:rPr>
                <w:t xml:space="preserve">Equisetum </w:t>
              </w:r>
              <w:proofErr w:type="spellStart"/>
              <w:r w:rsidRPr="00DC704D">
                <w:rPr>
                  <w:rFonts w:ascii="Calibri" w:eastAsia="Times New Roman" w:hAnsi="Calibri" w:cs="Calibri"/>
                  <w:i/>
                  <w:iCs/>
                  <w:color w:val="000000"/>
                </w:rPr>
                <w:t>arvense</w:t>
              </w:r>
              <w:proofErr w:type="spellEnd"/>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211"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5B88FA9D" w14:textId="77777777" w:rsidR="00C10026" w:rsidRPr="00DC704D" w:rsidRDefault="00C10026" w:rsidP="0050397C">
            <w:pPr>
              <w:spacing w:after="0" w:line="240" w:lineRule="auto"/>
              <w:jc w:val="center"/>
              <w:rPr>
                <w:ins w:id="1212" w:author="Stefanie Lane" w:date="2022-09-14T13:46:00Z"/>
                <w:rFonts w:ascii="Calibri" w:eastAsia="Times New Roman" w:hAnsi="Calibri" w:cs="Calibri"/>
                <w:color w:val="000000"/>
              </w:rPr>
            </w:pPr>
            <w:ins w:id="1213" w:author="Stefanie Lane" w:date="2022-09-14T13:46:00Z">
              <w:r w:rsidRPr="00DC704D">
                <w:rPr>
                  <w:rFonts w:ascii="Calibri" w:eastAsia="Times New Roman" w:hAnsi="Calibri" w:cs="Calibri"/>
                  <w:color w:val="000000"/>
                </w:rPr>
                <w:t>+</w:t>
              </w:r>
            </w:ins>
          </w:p>
        </w:tc>
        <w:tc>
          <w:tcPr>
            <w:tcW w:w="1147" w:type="dxa"/>
            <w:tcBorders>
              <w:top w:val="single" w:sz="4" w:space="0" w:color="auto"/>
              <w:left w:val="nil"/>
              <w:bottom w:val="single" w:sz="4" w:space="0" w:color="auto"/>
              <w:right w:val="single" w:sz="8" w:space="0" w:color="auto"/>
            </w:tcBorders>
            <w:tcPrChange w:id="1214" w:author="Stefanie Lane" w:date="2022-09-14T15:01:00Z">
              <w:tcPr>
                <w:tcW w:w="1325" w:type="dxa"/>
                <w:tcBorders>
                  <w:top w:val="single" w:sz="4" w:space="0" w:color="auto"/>
                  <w:left w:val="nil"/>
                  <w:bottom w:val="single" w:sz="4" w:space="0" w:color="auto"/>
                  <w:right w:val="single" w:sz="8" w:space="0" w:color="auto"/>
                </w:tcBorders>
              </w:tcPr>
            </w:tcPrChange>
          </w:tcPr>
          <w:p w14:paraId="7168ED6A" w14:textId="77777777" w:rsidR="00C10026" w:rsidRPr="00DC704D" w:rsidRDefault="00C10026" w:rsidP="0050397C">
            <w:pPr>
              <w:spacing w:after="0" w:line="240" w:lineRule="auto"/>
              <w:jc w:val="center"/>
              <w:rPr>
                <w:ins w:id="1215"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216" w:author="Stefanie Lane" w:date="2022-09-14T15:01:00Z">
              <w:tcPr>
                <w:tcW w:w="1325" w:type="dxa"/>
                <w:tcBorders>
                  <w:top w:val="single" w:sz="4" w:space="0" w:color="auto"/>
                  <w:left w:val="nil"/>
                  <w:bottom w:val="single" w:sz="4" w:space="0" w:color="auto"/>
                  <w:right w:val="single" w:sz="8" w:space="0" w:color="auto"/>
                </w:tcBorders>
              </w:tcPr>
            </w:tcPrChange>
          </w:tcPr>
          <w:p w14:paraId="5CDBDF9F" w14:textId="77777777" w:rsidR="00C10026" w:rsidRPr="00DC704D" w:rsidRDefault="00C10026" w:rsidP="0050397C">
            <w:pPr>
              <w:spacing w:after="0" w:line="240" w:lineRule="auto"/>
              <w:jc w:val="center"/>
              <w:rPr>
                <w:ins w:id="1217"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218" w:author="Stefanie Lane" w:date="2022-09-14T15:01:00Z">
              <w:tcPr>
                <w:tcW w:w="1325" w:type="dxa"/>
                <w:tcBorders>
                  <w:top w:val="single" w:sz="4" w:space="0" w:color="auto"/>
                  <w:left w:val="nil"/>
                  <w:bottom w:val="single" w:sz="4" w:space="0" w:color="auto"/>
                  <w:right w:val="single" w:sz="8" w:space="0" w:color="auto"/>
                </w:tcBorders>
              </w:tcPr>
            </w:tcPrChange>
          </w:tcPr>
          <w:p w14:paraId="6572C2FD" w14:textId="77777777" w:rsidR="00C10026" w:rsidRPr="00DC704D" w:rsidRDefault="00C10026" w:rsidP="0050397C">
            <w:pPr>
              <w:spacing w:after="0" w:line="240" w:lineRule="auto"/>
              <w:jc w:val="center"/>
              <w:rPr>
                <w:ins w:id="1219"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220" w:author="Stefanie Lane" w:date="2022-09-14T15:01:00Z">
              <w:tcPr>
                <w:tcW w:w="1325" w:type="dxa"/>
                <w:tcBorders>
                  <w:top w:val="single" w:sz="4" w:space="0" w:color="auto"/>
                  <w:left w:val="nil"/>
                  <w:bottom w:val="single" w:sz="4" w:space="0" w:color="auto"/>
                  <w:right w:val="nil"/>
                </w:tcBorders>
              </w:tcPr>
            </w:tcPrChange>
          </w:tcPr>
          <w:p w14:paraId="0A78ECA4" w14:textId="77777777" w:rsidR="00C10026" w:rsidRPr="00DC704D" w:rsidRDefault="00C10026" w:rsidP="0050397C">
            <w:pPr>
              <w:spacing w:after="0" w:line="240" w:lineRule="auto"/>
              <w:jc w:val="center"/>
              <w:rPr>
                <w:ins w:id="1221"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222" w:author="Stefanie Lane" w:date="2022-09-14T15:01:00Z">
              <w:tcPr>
                <w:tcW w:w="1325" w:type="dxa"/>
                <w:tcBorders>
                  <w:top w:val="single" w:sz="4" w:space="0" w:color="auto"/>
                  <w:left w:val="nil"/>
                  <w:bottom w:val="single" w:sz="4" w:space="0" w:color="auto"/>
                  <w:right w:val="single" w:sz="8" w:space="0" w:color="auto"/>
                </w:tcBorders>
              </w:tcPr>
            </w:tcPrChange>
          </w:tcPr>
          <w:p w14:paraId="2DD961D1" w14:textId="53129207" w:rsidR="00C10026" w:rsidRPr="00DC704D" w:rsidRDefault="00C10026" w:rsidP="0050397C">
            <w:pPr>
              <w:spacing w:after="0" w:line="240" w:lineRule="auto"/>
              <w:jc w:val="center"/>
              <w:rPr>
                <w:ins w:id="1223" w:author="Stefanie Lane" w:date="2022-09-14T14:59:00Z"/>
                <w:rFonts w:ascii="Calibri" w:eastAsia="Times New Roman" w:hAnsi="Calibri" w:cs="Calibri"/>
                <w:color w:val="000000"/>
              </w:rPr>
            </w:pPr>
          </w:p>
        </w:tc>
      </w:tr>
      <w:tr w:rsidR="00C10026" w:rsidRPr="00DC704D" w14:paraId="01C43FF8" w14:textId="3C4C18EE" w:rsidTr="00C10026">
        <w:trPr>
          <w:trHeight w:val="290"/>
          <w:ins w:id="1224" w:author="Stefanie Lane" w:date="2022-09-14T13:46:00Z"/>
          <w:trPrChange w:id="1225"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226"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62C0AD2D" w14:textId="77777777" w:rsidR="00C10026" w:rsidRPr="00DC704D" w:rsidRDefault="00C10026" w:rsidP="0050397C">
            <w:pPr>
              <w:spacing w:after="0" w:line="240" w:lineRule="auto"/>
              <w:rPr>
                <w:ins w:id="1227" w:author="Stefanie Lane" w:date="2022-09-14T13:46:00Z"/>
                <w:rFonts w:ascii="Calibri" w:eastAsia="Times New Roman" w:hAnsi="Calibri" w:cs="Calibri"/>
                <w:i/>
                <w:iCs/>
                <w:color w:val="000000"/>
              </w:rPr>
            </w:pPr>
            <w:ins w:id="1228" w:author="Stefanie Lane" w:date="2022-09-14T13:46:00Z">
              <w:r w:rsidRPr="00DC704D">
                <w:rPr>
                  <w:rFonts w:ascii="Calibri" w:eastAsia="Times New Roman" w:hAnsi="Calibri" w:cs="Calibri"/>
                  <w:i/>
                  <w:iCs/>
                  <w:color w:val="000000"/>
                </w:rPr>
                <w:t>Galium palustre</w:t>
              </w:r>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229"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42884B79" w14:textId="77777777" w:rsidR="00C10026" w:rsidRPr="00DC704D" w:rsidRDefault="00C10026" w:rsidP="0050397C">
            <w:pPr>
              <w:spacing w:after="0" w:line="240" w:lineRule="auto"/>
              <w:jc w:val="center"/>
              <w:rPr>
                <w:ins w:id="1230" w:author="Stefanie Lane" w:date="2022-09-14T13:46:00Z"/>
                <w:rFonts w:ascii="Calibri" w:eastAsia="Times New Roman" w:hAnsi="Calibri" w:cs="Calibri"/>
                <w:color w:val="000000"/>
              </w:rPr>
            </w:pPr>
            <w:ins w:id="1231" w:author="Stefanie Lane" w:date="2022-09-14T13:46:00Z">
              <w:r w:rsidRPr="00DC704D">
                <w:rPr>
                  <w:rFonts w:ascii="Calibri" w:eastAsia="Times New Roman" w:hAnsi="Calibri" w:cs="Calibri"/>
                  <w:color w:val="000000"/>
                </w:rPr>
                <w:t>+</w:t>
              </w:r>
            </w:ins>
          </w:p>
        </w:tc>
        <w:tc>
          <w:tcPr>
            <w:tcW w:w="1147" w:type="dxa"/>
            <w:tcBorders>
              <w:top w:val="single" w:sz="4" w:space="0" w:color="auto"/>
              <w:left w:val="nil"/>
              <w:bottom w:val="single" w:sz="4" w:space="0" w:color="auto"/>
              <w:right w:val="single" w:sz="8" w:space="0" w:color="auto"/>
            </w:tcBorders>
            <w:tcPrChange w:id="1232" w:author="Stefanie Lane" w:date="2022-09-14T15:01:00Z">
              <w:tcPr>
                <w:tcW w:w="1325" w:type="dxa"/>
                <w:tcBorders>
                  <w:top w:val="single" w:sz="4" w:space="0" w:color="auto"/>
                  <w:left w:val="nil"/>
                  <w:bottom w:val="single" w:sz="4" w:space="0" w:color="auto"/>
                  <w:right w:val="single" w:sz="8" w:space="0" w:color="auto"/>
                </w:tcBorders>
              </w:tcPr>
            </w:tcPrChange>
          </w:tcPr>
          <w:p w14:paraId="63E95891" w14:textId="77777777" w:rsidR="00C10026" w:rsidRPr="00DC704D" w:rsidRDefault="00C10026" w:rsidP="0050397C">
            <w:pPr>
              <w:spacing w:after="0" w:line="240" w:lineRule="auto"/>
              <w:jc w:val="center"/>
              <w:rPr>
                <w:ins w:id="1233"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234" w:author="Stefanie Lane" w:date="2022-09-14T15:01:00Z">
              <w:tcPr>
                <w:tcW w:w="1325" w:type="dxa"/>
                <w:tcBorders>
                  <w:top w:val="single" w:sz="4" w:space="0" w:color="auto"/>
                  <w:left w:val="nil"/>
                  <w:bottom w:val="single" w:sz="4" w:space="0" w:color="auto"/>
                  <w:right w:val="single" w:sz="8" w:space="0" w:color="auto"/>
                </w:tcBorders>
              </w:tcPr>
            </w:tcPrChange>
          </w:tcPr>
          <w:p w14:paraId="350AA242" w14:textId="77777777" w:rsidR="00C10026" w:rsidRPr="00DC704D" w:rsidRDefault="00C10026" w:rsidP="0050397C">
            <w:pPr>
              <w:spacing w:after="0" w:line="240" w:lineRule="auto"/>
              <w:jc w:val="center"/>
              <w:rPr>
                <w:ins w:id="1235"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236" w:author="Stefanie Lane" w:date="2022-09-14T15:01:00Z">
              <w:tcPr>
                <w:tcW w:w="1325" w:type="dxa"/>
                <w:tcBorders>
                  <w:top w:val="single" w:sz="4" w:space="0" w:color="auto"/>
                  <w:left w:val="nil"/>
                  <w:bottom w:val="single" w:sz="4" w:space="0" w:color="auto"/>
                  <w:right w:val="single" w:sz="8" w:space="0" w:color="auto"/>
                </w:tcBorders>
              </w:tcPr>
            </w:tcPrChange>
          </w:tcPr>
          <w:p w14:paraId="4AED61DD" w14:textId="77777777" w:rsidR="00C10026" w:rsidRPr="00DC704D" w:rsidRDefault="00C10026" w:rsidP="0050397C">
            <w:pPr>
              <w:spacing w:after="0" w:line="240" w:lineRule="auto"/>
              <w:jc w:val="center"/>
              <w:rPr>
                <w:ins w:id="1237"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238" w:author="Stefanie Lane" w:date="2022-09-14T15:01:00Z">
              <w:tcPr>
                <w:tcW w:w="1325" w:type="dxa"/>
                <w:tcBorders>
                  <w:top w:val="single" w:sz="4" w:space="0" w:color="auto"/>
                  <w:left w:val="nil"/>
                  <w:bottom w:val="single" w:sz="4" w:space="0" w:color="auto"/>
                  <w:right w:val="nil"/>
                </w:tcBorders>
              </w:tcPr>
            </w:tcPrChange>
          </w:tcPr>
          <w:p w14:paraId="779DEC41" w14:textId="77777777" w:rsidR="00C10026" w:rsidRPr="00DC704D" w:rsidRDefault="00C10026" w:rsidP="0050397C">
            <w:pPr>
              <w:spacing w:after="0" w:line="240" w:lineRule="auto"/>
              <w:jc w:val="center"/>
              <w:rPr>
                <w:ins w:id="1239"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240" w:author="Stefanie Lane" w:date="2022-09-14T15:01:00Z">
              <w:tcPr>
                <w:tcW w:w="1325" w:type="dxa"/>
                <w:tcBorders>
                  <w:top w:val="single" w:sz="4" w:space="0" w:color="auto"/>
                  <w:left w:val="nil"/>
                  <w:bottom w:val="single" w:sz="4" w:space="0" w:color="auto"/>
                  <w:right w:val="single" w:sz="8" w:space="0" w:color="auto"/>
                </w:tcBorders>
              </w:tcPr>
            </w:tcPrChange>
          </w:tcPr>
          <w:p w14:paraId="4E652A9E" w14:textId="1A34D361" w:rsidR="00C10026" w:rsidRPr="00DC704D" w:rsidRDefault="00C10026" w:rsidP="0050397C">
            <w:pPr>
              <w:spacing w:after="0" w:line="240" w:lineRule="auto"/>
              <w:jc w:val="center"/>
              <w:rPr>
                <w:ins w:id="1241" w:author="Stefanie Lane" w:date="2022-09-14T14:59:00Z"/>
                <w:rFonts w:ascii="Calibri" w:eastAsia="Times New Roman" w:hAnsi="Calibri" w:cs="Calibri"/>
                <w:color w:val="000000"/>
              </w:rPr>
            </w:pPr>
          </w:p>
        </w:tc>
      </w:tr>
      <w:tr w:rsidR="00C10026" w:rsidRPr="00DC704D" w14:paraId="04DA7F14" w14:textId="3A60A140" w:rsidTr="00C10026">
        <w:trPr>
          <w:trHeight w:val="290"/>
          <w:ins w:id="1242" w:author="Stefanie Lane" w:date="2022-09-14T13:46:00Z"/>
          <w:trPrChange w:id="1243"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244"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60D6CCDB" w14:textId="77777777" w:rsidR="00C10026" w:rsidRPr="00DC704D" w:rsidRDefault="00C10026" w:rsidP="0050397C">
            <w:pPr>
              <w:spacing w:after="0" w:line="240" w:lineRule="auto"/>
              <w:rPr>
                <w:ins w:id="1245" w:author="Stefanie Lane" w:date="2022-09-14T13:46:00Z"/>
                <w:rFonts w:ascii="Calibri" w:eastAsia="Times New Roman" w:hAnsi="Calibri" w:cs="Calibri"/>
                <w:i/>
                <w:iCs/>
                <w:color w:val="000000"/>
              </w:rPr>
            </w:pPr>
            <w:ins w:id="1246" w:author="Stefanie Lane" w:date="2022-09-14T13:46:00Z">
              <w:r w:rsidRPr="00DC704D">
                <w:rPr>
                  <w:rFonts w:ascii="Calibri" w:eastAsia="Times New Roman" w:hAnsi="Calibri" w:cs="Calibri"/>
                  <w:i/>
                  <w:iCs/>
                  <w:color w:val="000000"/>
                </w:rPr>
                <w:t>Galium trifidum</w:t>
              </w:r>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247"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1FDD38D8" w14:textId="77777777" w:rsidR="00C10026" w:rsidRPr="00DC704D" w:rsidRDefault="00C10026" w:rsidP="0050397C">
            <w:pPr>
              <w:spacing w:after="0" w:line="240" w:lineRule="auto"/>
              <w:jc w:val="center"/>
              <w:rPr>
                <w:ins w:id="1248" w:author="Stefanie Lane" w:date="2022-09-14T13:46:00Z"/>
                <w:rFonts w:ascii="Calibri" w:eastAsia="Times New Roman" w:hAnsi="Calibri" w:cs="Calibri"/>
                <w:color w:val="000000"/>
              </w:rPr>
            </w:pPr>
            <w:ins w:id="1249" w:author="Stefanie Lane" w:date="2022-09-14T13:46:00Z">
              <w:r w:rsidRPr="00DC704D">
                <w:rPr>
                  <w:rFonts w:ascii="Calibri" w:eastAsia="Times New Roman" w:hAnsi="Calibri" w:cs="Calibri"/>
                  <w:color w:val="000000"/>
                </w:rPr>
                <w:t>+</w:t>
              </w:r>
            </w:ins>
          </w:p>
        </w:tc>
        <w:tc>
          <w:tcPr>
            <w:tcW w:w="1147" w:type="dxa"/>
            <w:tcBorders>
              <w:top w:val="single" w:sz="4" w:space="0" w:color="auto"/>
              <w:left w:val="nil"/>
              <w:bottom w:val="single" w:sz="4" w:space="0" w:color="auto"/>
              <w:right w:val="single" w:sz="8" w:space="0" w:color="auto"/>
            </w:tcBorders>
            <w:tcPrChange w:id="1250" w:author="Stefanie Lane" w:date="2022-09-14T15:01:00Z">
              <w:tcPr>
                <w:tcW w:w="1325" w:type="dxa"/>
                <w:tcBorders>
                  <w:top w:val="single" w:sz="4" w:space="0" w:color="auto"/>
                  <w:left w:val="nil"/>
                  <w:bottom w:val="single" w:sz="4" w:space="0" w:color="auto"/>
                  <w:right w:val="single" w:sz="8" w:space="0" w:color="auto"/>
                </w:tcBorders>
              </w:tcPr>
            </w:tcPrChange>
          </w:tcPr>
          <w:p w14:paraId="191FBBA4" w14:textId="77777777" w:rsidR="00C10026" w:rsidRPr="00DC704D" w:rsidRDefault="00C10026" w:rsidP="0050397C">
            <w:pPr>
              <w:spacing w:after="0" w:line="240" w:lineRule="auto"/>
              <w:jc w:val="center"/>
              <w:rPr>
                <w:ins w:id="1251"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252" w:author="Stefanie Lane" w:date="2022-09-14T15:01:00Z">
              <w:tcPr>
                <w:tcW w:w="1325" w:type="dxa"/>
                <w:tcBorders>
                  <w:top w:val="single" w:sz="4" w:space="0" w:color="auto"/>
                  <w:left w:val="nil"/>
                  <w:bottom w:val="single" w:sz="4" w:space="0" w:color="auto"/>
                  <w:right w:val="single" w:sz="8" w:space="0" w:color="auto"/>
                </w:tcBorders>
              </w:tcPr>
            </w:tcPrChange>
          </w:tcPr>
          <w:p w14:paraId="150E58A8" w14:textId="77777777" w:rsidR="00C10026" w:rsidRPr="00DC704D" w:rsidRDefault="00C10026" w:rsidP="0050397C">
            <w:pPr>
              <w:spacing w:after="0" w:line="240" w:lineRule="auto"/>
              <w:jc w:val="center"/>
              <w:rPr>
                <w:ins w:id="1253"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254" w:author="Stefanie Lane" w:date="2022-09-14T15:01:00Z">
              <w:tcPr>
                <w:tcW w:w="1325" w:type="dxa"/>
                <w:tcBorders>
                  <w:top w:val="single" w:sz="4" w:space="0" w:color="auto"/>
                  <w:left w:val="nil"/>
                  <w:bottom w:val="single" w:sz="4" w:space="0" w:color="auto"/>
                  <w:right w:val="single" w:sz="8" w:space="0" w:color="auto"/>
                </w:tcBorders>
              </w:tcPr>
            </w:tcPrChange>
          </w:tcPr>
          <w:p w14:paraId="50FC093E" w14:textId="77777777" w:rsidR="00C10026" w:rsidRPr="00DC704D" w:rsidRDefault="00C10026" w:rsidP="0050397C">
            <w:pPr>
              <w:spacing w:after="0" w:line="240" w:lineRule="auto"/>
              <w:jc w:val="center"/>
              <w:rPr>
                <w:ins w:id="1255"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256" w:author="Stefanie Lane" w:date="2022-09-14T15:01:00Z">
              <w:tcPr>
                <w:tcW w:w="1325" w:type="dxa"/>
                <w:tcBorders>
                  <w:top w:val="single" w:sz="4" w:space="0" w:color="auto"/>
                  <w:left w:val="nil"/>
                  <w:bottom w:val="single" w:sz="4" w:space="0" w:color="auto"/>
                  <w:right w:val="nil"/>
                </w:tcBorders>
              </w:tcPr>
            </w:tcPrChange>
          </w:tcPr>
          <w:p w14:paraId="3CD9CBA1" w14:textId="77777777" w:rsidR="00C10026" w:rsidRPr="00DC704D" w:rsidRDefault="00C10026" w:rsidP="0050397C">
            <w:pPr>
              <w:spacing w:after="0" w:line="240" w:lineRule="auto"/>
              <w:jc w:val="center"/>
              <w:rPr>
                <w:ins w:id="1257"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258" w:author="Stefanie Lane" w:date="2022-09-14T15:01:00Z">
              <w:tcPr>
                <w:tcW w:w="1325" w:type="dxa"/>
                <w:tcBorders>
                  <w:top w:val="single" w:sz="4" w:space="0" w:color="auto"/>
                  <w:left w:val="nil"/>
                  <w:bottom w:val="single" w:sz="4" w:space="0" w:color="auto"/>
                  <w:right w:val="single" w:sz="8" w:space="0" w:color="auto"/>
                </w:tcBorders>
              </w:tcPr>
            </w:tcPrChange>
          </w:tcPr>
          <w:p w14:paraId="2816F97B" w14:textId="41FA5D4B" w:rsidR="00C10026" w:rsidRPr="00DC704D" w:rsidRDefault="00C10026" w:rsidP="0050397C">
            <w:pPr>
              <w:spacing w:after="0" w:line="240" w:lineRule="auto"/>
              <w:jc w:val="center"/>
              <w:rPr>
                <w:ins w:id="1259" w:author="Stefanie Lane" w:date="2022-09-14T14:59:00Z"/>
                <w:rFonts w:ascii="Calibri" w:eastAsia="Times New Roman" w:hAnsi="Calibri" w:cs="Calibri"/>
                <w:color w:val="000000"/>
              </w:rPr>
            </w:pPr>
          </w:p>
        </w:tc>
      </w:tr>
      <w:tr w:rsidR="00C10026" w:rsidRPr="00DC704D" w14:paraId="12D1AC70" w14:textId="4EE678DF" w:rsidTr="00C10026">
        <w:trPr>
          <w:trHeight w:val="290"/>
          <w:ins w:id="1260" w:author="Stefanie Lane" w:date="2022-09-14T13:46:00Z"/>
          <w:trPrChange w:id="1261"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262"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4D49D61E" w14:textId="77777777" w:rsidR="00C10026" w:rsidRPr="00DC704D" w:rsidRDefault="00C10026" w:rsidP="0050397C">
            <w:pPr>
              <w:spacing w:after="0" w:line="240" w:lineRule="auto"/>
              <w:rPr>
                <w:ins w:id="1263" w:author="Stefanie Lane" w:date="2022-09-14T13:46:00Z"/>
                <w:rFonts w:ascii="Calibri" w:eastAsia="Times New Roman" w:hAnsi="Calibri" w:cs="Calibri"/>
                <w:i/>
                <w:iCs/>
                <w:color w:val="000000"/>
              </w:rPr>
            </w:pPr>
            <w:ins w:id="1264" w:author="Stefanie Lane" w:date="2022-09-14T13:46:00Z">
              <w:r w:rsidRPr="00DC704D">
                <w:rPr>
                  <w:rFonts w:ascii="Calibri" w:eastAsia="Times New Roman" w:hAnsi="Calibri" w:cs="Calibri"/>
                  <w:i/>
                  <w:iCs/>
                  <w:color w:val="000000"/>
                </w:rPr>
                <w:t xml:space="preserve">Hypericum </w:t>
              </w:r>
              <w:proofErr w:type="spellStart"/>
              <w:r w:rsidRPr="00DC704D">
                <w:rPr>
                  <w:rFonts w:ascii="Calibri" w:eastAsia="Times New Roman" w:hAnsi="Calibri" w:cs="Calibri"/>
                  <w:i/>
                  <w:iCs/>
                  <w:color w:val="000000"/>
                </w:rPr>
                <w:t>scouleri</w:t>
              </w:r>
              <w:proofErr w:type="spellEnd"/>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265"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767F75A8" w14:textId="77777777" w:rsidR="00C10026" w:rsidRPr="00DC704D" w:rsidRDefault="00C10026" w:rsidP="0050397C">
            <w:pPr>
              <w:spacing w:after="0" w:line="240" w:lineRule="auto"/>
              <w:jc w:val="center"/>
              <w:rPr>
                <w:ins w:id="1266" w:author="Stefanie Lane" w:date="2022-09-14T13:46:00Z"/>
                <w:rFonts w:ascii="Calibri" w:eastAsia="Times New Roman" w:hAnsi="Calibri" w:cs="Calibri"/>
                <w:color w:val="000000"/>
              </w:rPr>
            </w:pPr>
            <w:ins w:id="1267" w:author="Stefanie Lane" w:date="2022-09-14T13:46:00Z">
              <w:r w:rsidRPr="00DC704D">
                <w:rPr>
                  <w:rFonts w:ascii="Calibri" w:eastAsia="Times New Roman" w:hAnsi="Calibri" w:cs="Calibri"/>
                  <w:color w:val="000000"/>
                </w:rPr>
                <w:t>+</w:t>
              </w:r>
            </w:ins>
          </w:p>
        </w:tc>
        <w:tc>
          <w:tcPr>
            <w:tcW w:w="1147" w:type="dxa"/>
            <w:tcBorders>
              <w:top w:val="single" w:sz="4" w:space="0" w:color="auto"/>
              <w:left w:val="nil"/>
              <w:bottom w:val="single" w:sz="4" w:space="0" w:color="auto"/>
              <w:right w:val="single" w:sz="8" w:space="0" w:color="auto"/>
            </w:tcBorders>
            <w:tcPrChange w:id="1268" w:author="Stefanie Lane" w:date="2022-09-14T15:01:00Z">
              <w:tcPr>
                <w:tcW w:w="1325" w:type="dxa"/>
                <w:tcBorders>
                  <w:top w:val="single" w:sz="4" w:space="0" w:color="auto"/>
                  <w:left w:val="nil"/>
                  <w:bottom w:val="single" w:sz="4" w:space="0" w:color="auto"/>
                  <w:right w:val="single" w:sz="8" w:space="0" w:color="auto"/>
                </w:tcBorders>
              </w:tcPr>
            </w:tcPrChange>
          </w:tcPr>
          <w:p w14:paraId="166DDD03" w14:textId="77777777" w:rsidR="00C10026" w:rsidRPr="00DC704D" w:rsidRDefault="00C10026" w:rsidP="0050397C">
            <w:pPr>
              <w:spacing w:after="0" w:line="240" w:lineRule="auto"/>
              <w:jc w:val="center"/>
              <w:rPr>
                <w:ins w:id="1269"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270" w:author="Stefanie Lane" w:date="2022-09-14T15:01:00Z">
              <w:tcPr>
                <w:tcW w:w="1325" w:type="dxa"/>
                <w:tcBorders>
                  <w:top w:val="single" w:sz="4" w:space="0" w:color="auto"/>
                  <w:left w:val="nil"/>
                  <w:bottom w:val="single" w:sz="4" w:space="0" w:color="auto"/>
                  <w:right w:val="single" w:sz="8" w:space="0" w:color="auto"/>
                </w:tcBorders>
              </w:tcPr>
            </w:tcPrChange>
          </w:tcPr>
          <w:p w14:paraId="30A45F52" w14:textId="77777777" w:rsidR="00C10026" w:rsidRPr="00DC704D" w:rsidRDefault="00C10026" w:rsidP="0050397C">
            <w:pPr>
              <w:spacing w:after="0" w:line="240" w:lineRule="auto"/>
              <w:jc w:val="center"/>
              <w:rPr>
                <w:ins w:id="1271"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272" w:author="Stefanie Lane" w:date="2022-09-14T15:01:00Z">
              <w:tcPr>
                <w:tcW w:w="1325" w:type="dxa"/>
                <w:tcBorders>
                  <w:top w:val="single" w:sz="4" w:space="0" w:color="auto"/>
                  <w:left w:val="nil"/>
                  <w:bottom w:val="single" w:sz="4" w:space="0" w:color="auto"/>
                  <w:right w:val="single" w:sz="8" w:space="0" w:color="auto"/>
                </w:tcBorders>
              </w:tcPr>
            </w:tcPrChange>
          </w:tcPr>
          <w:p w14:paraId="1FF631A5" w14:textId="77777777" w:rsidR="00C10026" w:rsidRPr="00DC704D" w:rsidRDefault="00C10026" w:rsidP="0050397C">
            <w:pPr>
              <w:spacing w:after="0" w:line="240" w:lineRule="auto"/>
              <w:jc w:val="center"/>
              <w:rPr>
                <w:ins w:id="1273"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274" w:author="Stefanie Lane" w:date="2022-09-14T15:01:00Z">
              <w:tcPr>
                <w:tcW w:w="1325" w:type="dxa"/>
                <w:tcBorders>
                  <w:top w:val="single" w:sz="4" w:space="0" w:color="auto"/>
                  <w:left w:val="nil"/>
                  <w:bottom w:val="single" w:sz="4" w:space="0" w:color="auto"/>
                  <w:right w:val="nil"/>
                </w:tcBorders>
              </w:tcPr>
            </w:tcPrChange>
          </w:tcPr>
          <w:p w14:paraId="03976F00" w14:textId="77777777" w:rsidR="00C10026" w:rsidRPr="00DC704D" w:rsidRDefault="00C10026" w:rsidP="0050397C">
            <w:pPr>
              <w:spacing w:after="0" w:line="240" w:lineRule="auto"/>
              <w:jc w:val="center"/>
              <w:rPr>
                <w:ins w:id="1275"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276" w:author="Stefanie Lane" w:date="2022-09-14T15:01:00Z">
              <w:tcPr>
                <w:tcW w:w="1325" w:type="dxa"/>
                <w:tcBorders>
                  <w:top w:val="single" w:sz="4" w:space="0" w:color="auto"/>
                  <w:left w:val="nil"/>
                  <w:bottom w:val="single" w:sz="4" w:space="0" w:color="auto"/>
                  <w:right w:val="single" w:sz="8" w:space="0" w:color="auto"/>
                </w:tcBorders>
              </w:tcPr>
            </w:tcPrChange>
          </w:tcPr>
          <w:p w14:paraId="7AB7D08F" w14:textId="734044AC" w:rsidR="00C10026" w:rsidRPr="00DC704D" w:rsidRDefault="00C10026" w:rsidP="0050397C">
            <w:pPr>
              <w:spacing w:after="0" w:line="240" w:lineRule="auto"/>
              <w:jc w:val="center"/>
              <w:rPr>
                <w:ins w:id="1277" w:author="Stefanie Lane" w:date="2022-09-14T14:59:00Z"/>
                <w:rFonts w:ascii="Calibri" w:eastAsia="Times New Roman" w:hAnsi="Calibri" w:cs="Calibri"/>
                <w:color w:val="000000"/>
              </w:rPr>
            </w:pPr>
          </w:p>
        </w:tc>
      </w:tr>
      <w:tr w:rsidR="00C10026" w:rsidRPr="00DC704D" w14:paraId="737E0B4D" w14:textId="031F3A6D" w:rsidTr="00C10026">
        <w:trPr>
          <w:trHeight w:val="290"/>
          <w:ins w:id="1278" w:author="Stefanie Lane" w:date="2022-09-14T13:46:00Z"/>
          <w:trPrChange w:id="1279"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280"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10D108A7" w14:textId="77777777" w:rsidR="00C10026" w:rsidRPr="00DC704D" w:rsidRDefault="00C10026" w:rsidP="0050397C">
            <w:pPr>
              <w:spacing w:after="0" w:line="240" w:lineRule="auto"/>
              <w:rPr>
                <w:ins w:id="1281" w:author="Stefanie Lane" w:date="2022-09-14T13:46:00Z"/>
                <w:rFonts w:ascii="Calibri" w:eastAsia="Times New Roman" w:hAnsi="Calibri" w:cs="Calibri"/>
                <w:i/>
                <w:iCs/>
                <w:color w:val="000000"/>
              </w:rPr>
            </w:pPr>
            <w:ins w:id="1282" w:author="Stefanie Lane" w:date="2022-09-14T13:46:00Z">
              <w:r w:rsidRPr="00DC704D">
                <w:rPr>
                  <w:rFonts w:ascii="Calibri" w:eastAsia="Times New Roman" w:hAnsi="Calibri" w:cs="Calibri"/>
                  <w:i/>
                  <w:iCs/>
                  <w:color w:val="000000"/>
                </w:rPr>
                <w:t>Juncus articulatus</w:t>
              </w:r>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283"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2B40E42B" w14:textId="77777777" w:rsidR="00C10026" w:rsidRPr="00DC704D" w:rsidRDefault="00C10026" w:rsidP="0050397C">
            <w:pPr>
              <w:spacing w:after="0" w:line="240" w:lineRule="auto"/>
              <w:jc w:val="center"/>
              <w:rPr>
                <w:ins w:id="1284" w:author="Stefanie Lane" w:date="2022-09-14T13:46:00Z"/>
                <w:rFonts w:ascii="Calibri" w:eastAsia="Times New Roman" w:hAnsi="Calibri" w:cs="Calibri"/>
                <w:color w:val="000000"/>
              </w:rPr>
            </w:pPr>
            <w:ins w:id="1285" w:author="Stefanie Lane" w:date="2022-09-14T13:46:00Z">
              <w:r w:rsidRPr="00DC704D">
                <w:rPr>
                  <w:rFonts w:ascii="Calibri" w:eastAsia="Times New Roman" w:hAnsi="Calibri" w:cs="Calibri"/>
                  <w:color w:val="000000"/>
                </w:rPr>
                <w:t>+</w:t>
              </w:r>
            </w:ins>
          </w:p>
        </w:tc>
        <w:tc>
          <w:tcPr>
            <w:tcW w:w="1147" w:type="dxa"/>
            <w:tcBorders>
              <w:top w:val="single" w:sz="4" w:space="0" w:color="auto"/>
              <w:left w:val="nil"/>
              <w:bottom w:val="single" w:sz="4" w:space="0" w:color="auto"/>
              <w:right w:val="single" w:sz="8" w:space="0" w:color="auto"/>
            </w:tcBorders>
            <w:tcPrChange w:id="1286" w:author="Stefanie Lane" w:date="2022-09-14T15:01:00Z">
              <w:tcPr>
                <w:tcW w:w="1325" w:type="dxa"/>
                <w:tcBorders>
                  <w:top w:val="single" w:sz="4" w:space="0" w:color="auto"/>
                  <w:left w:val="nil"/>
                  <w:bottom w:val="single" w:sz="4" w:space="0" w:color="auto"/>
                  <w:right w:val="single" w:sz="8" w:space="0" w:color="auto"/>
                </w:tcBorders>
              </w:tcPr>
            </w:tcPrChange>
          </w:tcPr>
          <w:p w14:paraId="12E05D3C" w14:textId="77777777" w:rsidR="00C10026" w:rsidRPr="00DC704D" w:rsidRDefault="00C10026" w:rsidP="0050397C">
            <w:pPr>
              <w:spacing w:after="0" w:line="240" w:lineRule="auto"/>
              <w:jc w:val="center"/>
              <w:rPr>
                <w:ins w:id="1287"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288" w:author="Stefanie Lane" w:date="2022-09-14T15:01:00Z">
              <w:tcPr>
                <w:tcW w:w="1325" w:type="dxa"/>
                <w:tcBorders>
                  <w:top w:val="single" w:sz="4" w:space="0" w:color="auto"/>
                  <w:left w:val="nil"/>
                  <w:bottom w:val="single" w:sz="4" w:space="0" w:color="auto"/>
                  <w:right w:val="single" w:sz="8" w:space="0" w:color="auto"/>
                </w:tcBorders>
              </w:tcPr>
            </w:tcPrChange>
          </w:tcPr>
          <w:p w14:paraId="76DD8A62" w14:textId="77777777" w:rsidR="00C10026" w:rsidRPr="00DC704D" w:rsidRDefault="00C10026" w:rsidP="0050397C">
            <w:pPr>
              <w:spacing w:after="0" w:line="240" w:lineRule="auto"/>
              <w:jc w:val="center"/>
              <w:rPr>
                <w:ins w:id="1289"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290" w:author="Stefanie Lane" w:date="2022-09-14T15:01:00Z">
              <w:tcPr>
                <w:tcW w:w="1325" w:type="dxa"/>
                <w:tcBorders>
                  <w:top w:val="single" w:sz="4" w:space="0" w:color="auto"/>
                  <w:left w:val="nil"/>
                  <w:bottom w:val="single" w:sz="4" w:space="0" w:color="auto"/>
                  <w:right w:val="single" w:sz="8" w:space="0" w:color="auto"/>
                </w:tcBorders>
              </w:tcPr>
            </w:tcPrChange>
          </w:tcPr>
          <w:p w14:paraId="5A018B44" w14:textId="77777777" w:rsidR="00C10026" w:rsidRPr="00DC704D" w:rsidRDefault="00C10026" w:rsidP="0050397C">
            <w:pPr>
              <w:spacing w:after="0" w:line="240" w:lineRule="auto"/>
              <w:jc w:val="center"/>
              <w:rPr>
                <w:ins w:id="1291"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292" w:author="Stefanie Lane" w:date="2022-09-14T15:01:00Z">
              <w:tcPr>
                <w:tcW w:w="1325" w:type="dxa"/>
                <w:tcBorders>
                  <w:top w:val="single" w:sz="4" w:space="0" w:color="auto"/>
                  <w:left w:val="nil"/>
                  <w:bottom w:val="single" w:sz="4" w:space="0" w:color="auto"/>
                  <w:right w:val="nil"/>
                </w:tcBorders>
              </w:tcPr>
            </w:tcPrChange>
          </w:tcPr>
          <w:p w14:paraId="28A55B07" w14:textId="77777777" w:rsidR="00C10026" w:rsidRPr="00DC704D" w:rsidRDefault="00C10026" w:rsidP="0050397C">
            <w:pPr>
              <w:spacing w:after="0" w:line="240" w:lineRule="auto"/>
              <w:jc w:val="center"/>
              <w:rPr>
                <w:ins w:id="1293"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294" w:author="Stefanie Lane" w:date="2022-09-14T15:01:00Z">
              <w:tcPr>
                <w:tcW w:w="1325" w:type="dxa"/>
                <w:tcBorders>
                  <w:top w:val="single" w:sz="4" w:space="0" w:color="auto"/>
                  <w:left w:val="nil"/>
                  <w:bottom w:val="single" w:sz="4" w:space="0" w:color="auto"/>
                  <w:right w:val="single" w:sz="8" w:space="0" w:color="auto"/>
                </w:tcBorders>
              </w:tcPr>
            </w:tcPrChange>
          </w:tcPr>
          <w:p w14:paraId="60110DCF" w14:textId="0AD1AB4D" w:rsidR="00C10026" w:rsidRPr="00DC704D" w:rsidRDefault="00C10026" w:rsidP="0050397C">
            <w:pPr>
              <w:spacing w:after="0" w:line="240" w:lineRule="auto"/>
              <w:jc w:val="center"/>
              <w:rPr>
                <w:ins w:id="1295" w:author="Stefanie Lane" w:date="2022-09-14T14:59:00Z"/>
                <w:rFonts w:ascii="Calibri" w:eastAsia="Times New Roman" w:hAnsi="Calibri" w:cs="Calibri"/>
                <w:color w:val="000000"/>
              </w:rPr>
            </w:pPr>
          </w:p>
        </w:tc>
      </w:tr>
      <w:tr w:rsidR="00C10026" w:rsidRPr="00DC704D" w14:paraId="7ED4E896" w14:textId="04019F62" w:rsidTr="00C10026">
        <w:trPr>
          <w:trHeight w:val="290"/>
          <w:ins w:id="1296" w:author="Stefanie Lane" w:date="2022-09-14T13:46:00Z"/>
          <w:trPrChange w:id="1297"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298"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45848654" w14:textId="77777777" w:rsidR="00C10026" w:rsidRPr="00DC704D" w:rsidRDefault="00C10026" w:rsidP="0050397C">
            <w:pPr>
              <w:spacing w:after="0" w:line="240" w:lineRule="auto"/>
              <w:rPr>
                <w:ins w:id="1299" w:author="Stefanie Lane" w:date="2022-09-14T13:46:00Z"/>
                <w:rFonts w:ascii="Calibri" w:eastAsia="Times New Roman" w:hAnsi="Calibri" w:cs="Calibri"/>
                <w:i/>
                <w:iCs/>
                <w:color w:val="000000"/>
              </w:rPr>
            </w:pPr>
            <w:ins w:id="1300" w:author="Stefanie Lane" w:date="2022-09-14T13:46:00Z">
              <w:r w:rsidRPr="00DC704D">
                <w:rPr>
                  <w:rFonts w:ascii="Calibri" w:eastAsia="Times New Roman" w:hAnsi="Calibri" w:cs="Calibri"/>
                  <w:i/>
                  <w:iCs/>
                  <w:color w:val="000000"/>
                </w:rPr>
                <w:t xml:space="preserve">Juncus </w:t>
              </w:r>
              <w:proofErr w:type="spellStart"/>
              <w:r w:rsidRPr="00DC704D">
                <w:rPr>
                  <w:rFonts w:ascii="Calibri" w:eastAsia="Times New Roman" w:hAnsi="Calibri" w:cs="Calibri"/>
                  <w:i/>
                  <w:iCs/>
                  <w:color w:val="000000"/>
                </w:rPr>
                <w:t>oxymeris</w:t>
              </w:r>
              <w:proofErr w:type="spellEnd"/>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301"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3045BF9E" w14:textId="77777777" w:rsidR="00C10026" w:rsidRPr="00DC704D" w:rsidRDefault="00C10026" w:rsidP="0050397C">
            <w:pPr>
              <w:spacing w:after="0" w:line="240" w:lineRule="auto"/>
              <w:jc w:val="center"/>
              <w:rPr>
                <w:ins w:id="1302" w:author="Stefanie Lane" w:date="2022-09-14T13:46:00Z"/>
                <w:rFonts w:ascii="Calibri" w:eastAsia="Times New Roman" w:hAnsi="Calibri" w:cs="Calibri"/>
                <w:color w:val="000000"/>
              </w:rPr>
            </w:pPr>
            <w:ins w:id="1303" w:author="Stefanie Lane" w:date="2022-09-14T13:46:00Z">
              <w:r w:rsidRPr="00DC704D">
                <w:rPr>
                  <w:rFonts w:ascii="Calibri" w:eastAsia="Times New Roman" w:hAnsi="Calibri" w:cs="Calibri"/>
                  <w:color w:val="000000"/>
                </w:rPr>
                <w:t>+</w:t>
              </w:r>
            </w:ins>
          </w:p>
        </w:tc>
        <w:tc>
          <w:tcPr>
            <w:tcW w:w="1147" w:type="dxa"/>
            <w:tcBorders>
              <w:top w:val="single" w:sz="4" w:space="0" w:color="auto"/>
              <w:left w:val="nil"/>
              <w:bottom w:val="single" w:sz="4" w:space="0" w:color="auto"/>
              <w:right w:val="single" w:sz="8" w:space="0" w:color="auto"/>
            </w:tcBorders>
            <w:tcPrChange w:id="1304" w:author="Stefanie Lane" w:date="2022-09-14T15:01:00Z">
              <w:tcPr>
                <w:tcW w:w="1325" w:type="dxa"/>
                <w:tcBorders>
                  <w:top w:val="single" w:sz="4" w:space="0" w:color="auto"/>
                  <w:left w:val="nil"/>
                  <w:bottom w:val="single" w:sz="4" w:space="0" w:color="auto"/>
                  <w:right w:val="single" w:sz="8" w:space="0" w:color="auto"/>
                </w:tcBorders>
              </w:tcPr>
            </w:tcPrChange>
          </w:tcPr>
          <w:p w14:paraId="797C5E5B" w14:textId="77777777" w:rsidR="00C10026" w:rsidRPr="00DC704D" w:rsidRDefault="00C10026" w:rsidP="0050397C">
            <w:pPr>
              <w:spacing w:after="0" w:line="240" w:lineRule="auto"/>
              <w:jc w:val="center"/>
              <w:rPr>
                <w:ins w:id="1305"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306" w:author="Stefanie Lane" w:date="2022-09-14T15:01:00Z">
              <w:tcPr>
                <w:tcW w:w="1325" w:type="dxa"/>
                <w:tcBorders>
                  <w:top w:val="single" w:sz="4" w:space="0" w:color="auto"/>
                  <w:left w:val="nil"/>
                  <w:bottom w:val="single" w:sz="4" w:space="0" w:color="auto"/>
                  <w:right w:val="single" w:sz="8" w:space="0" w:color="auto"/>
                </w:tcBorders>
              </w:tcPr>
            </w:tcPrChange>
          </w:tcPr>
          <w:p w14:paraId="0D572181" w14:textId="77777777" w:rsidR="00C10026" w:rsidRPr="00DC704D" w:rsidRDefault="00C10026" w:rsidP="0050397C">
            <w:pPr>
              <w:spacing w:after="0" w:line="240" w:lineRule="auto"/>
              <w:jc w:val="center"/>
              <w:rPr>
                <w:ins w:id="1307"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308" w:author="Stefanie Lane" w:date="2022-09-14T15:01:00Z">
              <w:tcPr>
                <w:tcW w:w="1325" w:type="dxa"/>
                <w:tcBorders>
                  <w:top w:val="single" w:sz="4" w:space="0" w:color="auto"/>
                  <w:left w:val="nil"/>
                  <w:bottom w:val="single" w:sz="4" w:space="0" w:color="auto"/>
                  <w:right w:val="single" w:sz="8" w:space="0" w:color="auto"/>
                </w:tcBorders>
              </w:tcPr>
            </w:tcPrChange>
          </w:tcPr>
          <w:p w14:paraId="55A16705" w14:textId="77777777" w:rsidR="00C10026" w:rsidRPr="00DC704D" w:rsidRDefault="00C10026" w:rsidP="0050397C">
            <w:pPr>
              <w:spacing w:after="0" w:line="240" w:lineRule="auto"/>
              <w:jc w:val="center"/>
              <w:rPr>
                <w:ins w:id="1309"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310" w:author="Stefanie Lane" w:date="2022-09-14T15:01:00Z">
              <w:tcPr>
                <w:tcW w:w="1325" w:type="dxa"/>
                <w:tcBorders>
                  <w:top w:val="single" w:sz="4" w:space="0" w:color="auto"/>
                  <w:left w:val="nil"/>
                  <w:bottom w:val="single" w:sz="4" w:space="0" w:color="auto"/>
                  <w:right w:val="nil"/>
                </w:tcBorders>
              </w:tcPr>
            </w:tcPrChange>
          </w:tcPr>
          <w:p w14:paraId="69771192" w14:textId="77777777" w:rsidR="00C10026" w:rsidRPr="00DC704D" w:rsidRDefault="00C10026" w:rsidP="0050397C">
            <w:pPr>
              <w:spacing w:after="0" w:line="240" w:lineRule="auto"/>
              <w:jc w:val="center"/>
              <w:rPr>
                <w:ins w:id="1311"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312" w:author="Stefanie Lane" w:date="2022-09-14T15:01:00Z">
              <w:tcPr>
                <w:tcW w:w="1325" w:type="dxa"/>
                <w:tcBorders>
                  <w:top w:val="single" w:sz="4" w:space="0" w:color="auto"/>
                  <w:left w:val="nil"/>
                  <w:bottom w:val="single" w:sz="4" w:space="0" w:color="auto"/>
                  <w:right w:val="single" w:sz="8" w:space="0" w:color="auto"/>
                </w:tcBorders>
              </w:tcPr>
            </w:tcPrChange>
          </w:tcPr>
          <w:p w14:paraId="4D4C2255" w14:textId="29C0EDFF" w:rsidR="00C10026" w:rsidRPr="00DC704D" w:rsidRDefault="00C10026" w:rsidP="0050397C">
            <w:pPr>
              <w:spacing w:after="0" w:line="240" w:lineRule="auto"/>
              <w:jc w:val="center"/>
              <w:rPr>
                <w:ins w:id="1313" w:author="Stefanie Lane" w:date="2022-09-14T14:59:00Z"/>
                <w:rFonts w:ascii="Calibri" w:eastAsia="Times New Roman" w:hAnsi="Calibri" w:cs="Calibri"/>
                <w:color w:val="000000"/>
              </w:rPr>
            </w:pPr>
          </w:p>
        </w:tc>
      </w:tr>
      <w:tr w:rsidR="00C10026" w:rsidRPr="00DC704D" w14:paraId="46D7F4CE" w14:textId="03FDEFEE" w:rsidTr="00C10026">
        <w:trPr>
          <w:trHeight w:val="290"/>
          <w:ins w:id="1314" w:author="Stefanie Lane" w:date="2022-09-14T13:46:00Z"/>
          <w:trPrChange w:id="1315" w:author="Stefanie Lane" w:date="2022-09-14T15:01:00Z">
            <w:trPr>
              <w:trHeight w:val="290"/>
            </w:trPr>
          </w:trPrChange>
        </w:trPr>
        <w:tc>
          <w:tcPr>
            <w:tcW w:w="2701" w:type="dxa"/>
            <w:tcBorders>
              <w:top w:val="single" w:sz="4" w:space="0" w:color="auto"/>
              <w:left w:val="nil"/>
              <w:bottom w:val="single" w:sz="4" w:space="0" w:color="auto"/>
              <w:right w:val="nil"/>
            </w:tcBorders>
            <w:shd w:val="clear" w:color="auto" w:fill="auto"/>
            <w:noWrap/>
            <w:vAlign w:val="bottom"/>
            <w:hideMark/>
            <w:tcPrChange w:id="1316" w:author="Stefanie Lane" w:date="2022-09-14T15:01:00Z">
              <w:tcPr>
                <w:tcW w:w="2700" w:type="dxa"/>
                <w:tcBorders>
                  <w:top w:val="single" w:sz="4" w:space="0" w:color="auto"/>
                  <w:left w:val="nil"/>
                  <w:bottom w:val="single" w:sz="4" w:space="0" w:color="auto"/>
                  <w:right w:val="nil"/>
                </w:tcBorders>
                <w:shd w:val="clear" w:color="auto" w:fill="auto"/>
                <w:noWrap/>
                <w:vAlign w:val="bottom"/>
                <w:hideMark/>
              </w:tcPr>
            </w:tcPrChange>
          </w:tcPr>
          <w:p w14:paraId="48EBBAAD" w14:textId="77777777" w:rsidR="00C10026" w:rsidRPr="00DC704D" w:rsidRDefault="00C10026" w:rsidP="0050397C">
            <w:pPr>
              <w:spacing w:after="0" w:line="240" w:lineRule="auto"/>
              <w:rPr>
                <w:ins w:id="1317" w:author="Stefanie Lane" w:date="2022-09-14T13:46:00Z"/>
                <w:rFonts w:ascii="Calibri" w:eastAsia="Times New Roman" w:hAnsi="Calibri" w:cs="Calibri"/>
                <w:i/>
                <w:iCs/>
                <w:color w:val="000000"/>
              </w:rPr>
            </w:pPr>
            <w:proofErr w:type="spellStart"/>
            <w:ins w:id="1318" w:author="Stefanie Lane" w:date="2022-09-14T13:46:00Z">
              <w:r w:rsidRPr="00DC704D">
                <w:rPr>
                  <w:rFonts w:ascii="Calibri" w:eastAsia="Times New Roman" w:hAnsi="Calibri" w:cs="Calibri"/>
                  <w:i/>
                  <w:iCs/>
                  <w:color w:val="000000"/>
                </w:rPr>
                <w:t>Scirpus</w:t>
              </w:r>
              <w:proofErr w:type="spellEnd"/>
              <w:r w:rsidRPr="00DC704D">
                <w:rPr>
                  <w:rFonts w:ascii="Calibri" w:eastAsia="Times New Roman" w:hAnsi="Calibri" w:cs="Calibri"/>
                  <w:i/>
                  <w:iCs/>
                  <w:color w:val="000000"/>
                </w:rPr>
                <w:t xml:space="preserve"> </w:t>
              </w:r>
              <w:proofErr w:type="spellStart"/>
              <w:r w:rsidRPr="00DC704D">
                <w:rPr>
                  <w:rFonts w:ascii="Calibri" w:eastAsia="Times New Roman" w:hAnsi="Calibri" w:cs="Calibri"/>
                  <w:i/>
                  <w:iCs/>
                  <w:color w:val="000000"/>
                </w:rPr>
                <w:t>microcarpus</w:t>
              </w:r>
              <w:proofErr w:type="spellEnd"/>
            </w:ins>
          </w:p>
        </w:tc>
        <w:tc>
          <w:tcPr>
            <w:tcW w:w="1350" w:type="dxa"/>
            <w:tcBorders>
              <w:top w:val="single" w:sz="4" w:space="0" w:color="auto"/>
              <w:left w:val="nil"/>
              <w:bottom w:val="single" w:sz="4" w:space="0" w:color="auto"/>
              <w:right w:val="single" w:sz="8" w:space="0" w:color="auto"/>
            </w:tcBorders>
            <w:shd w:val="clear" w:color="auto" w:fill="auto"/>
            <w:noWrap/>
            <w:vAlign w:val="bottom"/>
            <w:hideMark/>
            <w:tcPrChange w:id="1319" w:author="Stefanie Lane" w:date="2022-09-14T15:01:00Z">
              <w:tcPr>
                <w:tcW w:w="1350" w:type="dxa"/>
                <w:tcBorders>
                  <w:top w:val="single" w:sz="4" w:space="0" w:color="auto"/>
                  <w:left w:val="nil"/>
                  <w:bottom w:val="single" w:sz="4" w:space="0" w:color="auto"/>
                  <w:right w:val="single" w:sz="8" w:space="0" w:color="auto"/>
                </w:tcBorders>
                <w:shd w:val="clear" w:color="auto" w:fill="auto"/>
                <w:noWrap/>
                <w:vAlign w:val="bottom"/>
                <w:hideMark/>
              </w:tcPr>
            </w:tcPrChange>
          </w:tcPr>
          <w:p w14:paraId="1E29DB8A" w14:textId="77777777" w:rsidR="00C10026" w:rsidRPr="00DC704D" w:rsidRDefault="00C10026" w:rsidP="0050397C">
            <w:pPr>
              <w:spacing w:after="0" w:line="240" w:lineRule="auto"/>
              <w:jc w:val="center"/>
              <w:rPr>
                <w:ins w:id="1320" w:author="Stefanie Lane" w:date="2022-09-14T13:46:00Z"/>
                <w:rFonts w:ascii="Calibri" w:eastAsia="Times New Roman" w:hAnsi="Calibri" w:cs="Calibri"/>
                <w:color w:val="000000"/>
              </w:rPr>
            </w:pPr>
            <w:ins w:id="1321" w:author="Stefanie Lane" w:date="2022-09-14T13:46:00Z">
              <w:r w:rsidRPr="00DC704D">
                <w:rPr>
                  <w:rFonts w:ascii="Calibri" w:eastAsia="Times New Roman" w:hAnsi="Calibri" w:cs="Calibri"/>
                  <w:color w:val="000000"/>
                </w:rPr>
                <w:t>+</w:t>
              </w:r>
            </w:ins>
          </w:p>
        </w:tc>
        <w:tc>
          <w:tcPr>
            <w:tcW w:w="1147" w:type="dxa"/>
            <w:tcBorders>
              <w:top w:val="single" w:sz="4" w:space="0" w:color="auto"/>
              <w:left w:val="nil"/>
              <w:bottom w:val="single" w:sz="4" w:space="0" w:color="auto"/>
              <w:right w:val="single" w:sz="8" w:space="0" w:color="auto"/>
            </w:tcBorders>
            <w:tcPrChange w:id="1322" w:author="Stefanie Lane" w:date="2022-09-14T15:01:00Z">
              <w:tcPr>
                <w:tcW w:w="1325" w:type="dxa"/>
                <w:tcBorders>
                  <w:top w:val="single" w:sz="4" w:space="0" w:color="auto"/>
                  <w:left w:val="nil"/>
                  <w:bottom w:val="single" w:sz="4" w:space="0" w:color="auto"/>
                  <w:right w:val="single" w:sz="8" w:space="0" w:color="auto"/>
                </w:tcBorders>
              </w:tcPr>
            </w:tcPrChange>
          </w:tcPr>
          <w:p w14:paraId="3ECFC861" w14:textId="77777777" w:rsidR="00C10026" w:rsidRPr="00DC704D" w:rsidRDefault="00C10026" w:rsidP="0050397C">
            <w:pPr>
              <w:spacing w:after="0" w:line="240" w:lineRule="auto"/>
              <w:jc w:val="center"/>
              <w:rPr>
                <w:ins w:id="1323" w:author="Stefanie Lane" w:date="2022-09-14T14:59:00Z"/>
                <w:rFonts w:ascii="Calibri" w:eastAsia="Times New Roman" w:hAnsi="Calibri" w:cs="Calibri"/>
                <w:color w:val="000000"/>
              </w:rPr>
            </w:pPr>
          </w:p>
        </w:tc>
        <w:tc>
          <w:tcPr>
            <w:tcW w:w="1068" w:type="dxa"/>
            <w:tcBorders>
              <w:top w:val="single" w:sz="4" w:space="0" w:color="auto"/>
              <w:left w:val="nil"/>
              <w:bottom w:val="single" w:sz="4" w:space="0" w:color="auto"/>
              <w:right w:val="single" w:sz="8" w:space="0" w:color="auto"/>
            </w:tcBorders>
            <w:tcPrChange w:id="1324" w:author="Stefanie Lane" w:date="2022-09-14T15:01:00Z">
              <w:tcPr>
                <w:tcW w:w="1325" w:type="dxa"/>
                <w:tcBorders>
                  <w:top w:val="single" w:sz="4" w:space="0" w:color="auto"/>
                  <w:left w:val="nil"/>
                  <w:bottom w:val="single" w:sz="4" w:space="0" w:color="auto"/>
                  <w:right w:val="single" w:sz="8" w:space="0" w:color="auto"/>
                </w:tcBorders>
              </w:tcPr>
            </w:tcPrChange>
          </w:tcPr>
          <w:p w14:paraId="0EB6C088" w14:textId="77777777" w:rsidR="00C10026" w:rsidRPr="00DC704D" w:rsidRDefault="00C10026" w:rsidP="0050397C">
            <w:pPr>
              <w:spacing w:after="0" w:line="240" w:lineRule="auto"/>
              <w:jc w:val="center"/>
              <w:rPr>
                <w:ins w:id="1325" w:author="Stefanie Lane" w:date="2022-09-14T14:59:00Z"/>
                <w:rFonts w:ascii="Calibri" w:eastAsia="Times New Roman" w:hAnsi="Calibri" w:cs="Calibri"/>
                <w:color w:val="000000"/>
              </w:rPr>
            </w:pPr>
          </w:p>
        </w:tc>
        <w:tc>
          <w:tcPr>
            <w:tcW w:w="1037" w:type="dxa"/>
            <w:tcBorders>
              <w:top w:val="single" w:sz="4" w:space="0" w:color="auto"/>
              <w:left w:val="nil"/>
              <w:bottom w:val="single" w:sz="4" w:space="0" w:color="auto"/>
              <w:right w:val="single" w:sz="8" w:space="0" w:color="auto"/>
            </w:tcBorders>
            <w:tcPrChange w:id="1326" w:author="Stefanie Lane" w:date="2022-09-14T15:01:00Z">
              <w:tcPr>
                <w:tcW w:w="1325" w:type="dxa"/>
                <w:tcBorders>
                  <w:top w:val="single" w:sz="4" w:space="0" w:color="auto"/>
                  <w:left w:val="nil"/>
                  <w:bottom w:val="single" w:sz="4" w:space="0" w:color="auto"/>
                  <w:right w:val="single" w:sz="8" w:space="0" w:color="auto"/>
                </w:tcBorders>
              </w:tcPr>
            </w:tcPrChange>
          </w:tcPr>
          <w:p w14:paraId="37729A33" w14:textId="77777777" w:rsidR="00C10026" w:rsidRPr="00DC704D" w:rsidRDefault="00C10026" w:rsidP="0050397C">
            <w:pPr>
              <w:spacing w:after="0" w:line="240" w:lineRule="auto"/>
              <w:jc w:val="center"/>
              <w:rPr>
                <w:ins w:id="1327" w:author="Stefanie Lane" w:date="2022-09-14T14:59:00Z"/>
                <w:rFonts w:ascii="Calibri" w:eastAsia="Times New Roman" w:hAnsi="Calibri" w:cs="Calibri"/>
                <w:color w:val="000000"/>
              </w:rPr>
            </w:pPr>
          </w:p>
        </w:tc>
        <w:tc>
          <w:tcPr>
            <w:tcW w:w="860" w:type="dxa"/>
            <w:tcBorders>
              <w:top w:val="single" w:sz="4" w:space="0" w:color="auto"/>
              <w:left w:val="nil"/>
              <w:bottom w:val="single" w:sz="4" w:space="0" w:color="auto"/>
              <w:right w:val="nil"/>
            </w:tcBorders>
            <w:tcPrChange w:id="1328" w:author="Stefanie Lane" w:date="2022-09-14T15:01:00Z">
              <w:tcPr>
                <w:tcW w:w="1325" w:type="dxa"/>
                <w:tcBorders>
                  <w:top w:val="single" w:sz="4" w:space="0" w:color="auto"/>
                  <w:left w:val="nil"/>
                  <w:bottom w:val="single" w:sz="4" w:space="0" w:color="auto"/>
                  <w:right w:val="nil"/>
                </w:tcBorders>
              </w:tcPr>
            </w:tcPrChange>
          </w:tcPr>
          <w:p w14:paraId="4620E297" w14:textId="77777777" w:rsidR="00C10026" w:rsidRPr="00DC704D" w:rsidRDefault="00C10026" w:rsidP="0050397C">
            <w:pPr>
              <w:spacing w:after="0" w:line="240" w:lineRule="auto"/>
              <w:jc w:val="center"/>
              <w:rPr>
                <w:ins w:id="1329" w:author="Stefanie Lane" w:date="2022-09-14T15:01:00Z"/>
                <w:rFonts w:ascii="Calibri" w:eastAsia="Times New Roman" w:hAnsi="Calibri" w:cs="Calibri"/>
                <w:color w:val="000000"/>
              </w:rPr>
            </w:pPr>
          </w:p>
        </w:tc>
        <w:tc>
          <w:tcPr>
            <w:tcW w:w="1187" w:type="dxa"/>
            <w:tcBorders>
              <w:top w:val="single" w:sz="4" w:space="0" w:color="auto"/>
              <w:left w:val="nil"/>
              <w:bottom w:val="single" w:sz="4" w:space="0" w:color="auto"/>
              <w:right w:val="single" w:sz="8" w:space="0" w:color="auto"/>
            </w:tcBorders>
            <w:tcPrChange w:id="1330" w:author="Stefanie Lane" w:date="2022-09-14T15:01:00Z">
              <w:tcPr>
                <w:tcW w:w="1325" w:type="dxa"/>
                <w:tcBorders>
                  <w:top w:val="single" w:sz="4" w:space="0" w:color="auto"/>
                  <w:left w:val="nil"/>
                  <w:bottom w:val="single" w:sz="4" w:space="0" w:color="auto"/>
                  <w:right w:val="single" w:sz="8" w:space="0" w:color="auto"/>
                </w:tcBorders>
              </w:tcPr>
            </w:tcPrChange>
          </w:tcPr>
          <w:p w14:paraId="3FEA4073" w14:textId="495E6A4D" w:rsidR="00C10026" w:rsidRPr="00DC704D" w:rsidRDefault="00C10026" w:rsidP="0050397C">
            <w:pPr>
              <w:spacing w:after="0" w:line="240" w:lineRule="auto"/>
              <w:jc w:val="center"/>
              <w:rPr>
                <w:ins w:id="1331" w:author="Stefanie Lane" w:date="2022-09-14T14:59:00Z"/>
                <w:rFonts w:ascii="Calibri" w:eastAsia="Times New Roman" w:hAnsi="Calibri" w:cs="Calibri"/>
                <w:color w:val="000000"/>
              </w:rPr>
            </w:pPr>
          </w:p>
        </w:tc>
      </w:tr>
    </w:tbl>
    <w:p w14:paraId="592FBDA5" w14:textId="77777777" w:rsidR="00A42B86" w:rsidRDefault="00A42B86"/>
    <w:sectPr w:rsidR="00A42B8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n" w:date="2022-09-06T15:57:00Z" w:initials="n">
    <w:p w14:paraId="1810CEA5" w14:textId="6AAC26C9" w:rsidR="00E358EE" w:rsidRDefault="00E358EE">
      <w:pPr>
        <w:pStyle w:val="CommentText"/>
      </w:pPr>
      <w:r>
        <w:rPr>
          <w:rStyle w:val="CommentReference"/>
        </w:rPr>
        <w:annotationRef/>
      </w:r>
      <w:r>
        <w:t>You still aren’t being specific on this! You mention willows, and that’s it, and I don’t think they were lost, just less well represented?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0CE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EC6B" w16cex:dateUtc="2022-09-06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0CEA5" w16cid:durableId="26C1EC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D3D81"/>
    <w:multiLevelType w:val="hybridMultilevel"/>
    <w:tmpl w:val="48E4A74E"/>
    <w:lvl w:ilvl="0" w:tplc="2C96E3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C8F5A3F"/>
    <w:multiLevelType w:val="hybridMultilevel"/>
    <w:tmpl w:val="0D8E3B72"/>
    <w:lvl w:ilvl="0" w:tplc="8F58885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w15:presenceInfo w15:providerId="Windows Live" w15:userId="81f6a45a1744a32d"/>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28"/>
    <w:rsid w:val="00137ABD"/>
    <w:rsid w:val="001D045E"/>
    <w:rsid w:val="00233EB5"/>
    <w:rsid w:val="002B0EFF"/>
    <w:rsid w:val="004475B0"/>
    <w:rsid w:val="00470FEB"/>
    <w:rsid w:val="00494093"/>
    <w:rsid w:val="0050397C"/>
    <w:rsid w:val="0058165C"/>
    <w:rsid w:val="00601D6D"/>
    <w:rsid w:val="00646EA5"/>
    <w:rsid w:val="00825A28"/>
    <w:rsid w:val="008E2525"/>
    <w:rsid w:val="00932350"/>
    <w:rsid w:val="009A1B44"/>
    <w:rsid w:val="00A42B86"/>
    <w:rsid w:val="00C07E89"/>
    <w:rsid w:val="00C10026"/>
    <w:rsid w:val="00D23058"/>
    <w:rsid w:val="00D74971"/>
    <w:rsid w:val="00D94A4F"/>
    <w:rsid w:val="00E055BA"/>
    <w:rsid w:val="00E358EE"/>
    <w:rsid w:val="00F03D05"/>
    <w:rsid w:val="00F54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D0EA"/>
  <w15:chartTrackingRefBased/>
  <w15:docId w15:val="{AD59B3B8-0CF5-4107-86F4-42907D31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A2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28"/>
    <w:pPr>
      <w:ind w:left="720"/>
      <w:contextualSpacing/>
    </w:pPr>
  </w:style>
  <w:style w:type="paragraph" w:styleId="Revision">
    <w:name w:val="Revision"/>
    <w:hidden/>
    <w:uiPriority w:val="99"/>
    <w:semiHidden/>
    <w:rsid w:val="00470FEB"/>
    <w:pPr>
      <w:spacing w:after="0" w:line="240" w:lineRule="auto"/>
    </w:pPr>
    <w:rPr>
      <w:lang w:val="en-US"/>
    </w:rPr>
  </w:style>
  <w:style w:type="character" w:styleId="CommentReference">
    <w:name w:val="annotation reference"/>
    <w:basedOn w:val="DefaultParagraphFont"/>
    <w:uiPriority w:val="99"/>
    <w:semiHidden/>
    <w:unhideWhenUsed/>
    <w:rsid w:val="00E358EE"/>
    <w:rPr>
      <w:sz w:val="16"/>
      <w:szCs w:val="16"/>
    </w:rPr>
  </w:style>
  <w:style w:type="paragraph" w:styleId="CommentText">
    <w:name w:val="annotation text"/>
    <w:basedOn w:val="Normal"/>
    <w:link w:val="CommentTextChar"/>
    <w:uiPriority w:val="99"/>
    <w:semiHidden/>
    <w:unhideWhenUsed/>
    <w:rsid w:val="00E358EE"/>
    <w:pPr>
      <w:spacing w:line="240" w:lineRule="auto"/>
    </w:pPr>
    <w:rPr>
      <w:sz w:val="20"/>
      <w:szCs w:val="20"/>
    </w:rPr>
  </w:style>
  <w:style w:type="character" w:customStyle="1" w:styleId="CommentTextChar">
    <w:name w:val="Comment Text Char"/>
    <w:basedOn w:val="DefaultParagraphFont"/>
    <w:link w:val="CommentText"/>
    <w:uiPriority w:val="99"/>
    <w:semiHidden/>
    <w:rsid w:val="00E358EE"/>
    <w:rPr>
      <w:sz w:val="20"/>
      <w:szCs w:val="20"/>
      <w:lang w:val="en-US"/>
    </w:rPr>
  </w:style>
  <w:style w:type="paragraph" w:styleId="CommentSubject">
    <w:name w:val="annotation subject"/>
    <w:basedOn w:val="CommentText"/>
    <w:next w:val="CommentText"/>
    <w:link w:val="CommentSubjectChar"/>
    <w:uiPriority w:val="99"/>
    <w:semiHidden/>
    <w:unhideWhenUsed/>
    <w:rsid w:val="00E358EE"/>
    <w:rPr>
      <w:b/>
      <w:bCs/>
    </w:rPr>
  </w:style>
  <w:style w:type="character" w:customStyle="1" w:styleId="CommentSubjectChar">
    <w:name w:val="Comment Subject Char"/>
    <w:basedOn w:val="CommentTextChar"/>
    <w:link w:val="CommentSubject"/>
    <w:uiPriority w:val="99"/>
    <w:semiHidden/>
    <w:rsid w:val="00E358EE"/>
    <w:rPr>
      <w:b/>
      <w:bCs/>
      <w:sz w:val="20"/>
      <w:szCs w:val="20"/>
      <w:lang w:val="en-US"/>
    </w:rPr>
  </w:style>
  <w:style w:type="paragraph" w:styleId="BalloonText">
    <w:name w:val="Balloon Text"/>
    <w:basedOn w:val="Normal"/>
    <w:link w:val="BalloonTextChar"/>
    <w:uiPriority w:val="99"/>
    <w:semiHidden/>
    <w:unhideWhenUsed/>
    <w:rsid w:val="00447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5B0"/>
    <w:rPr>
      <w:rFonts w:ascii="Segoe UI" w:hAnsi="Segoe UI" w:cs="Segoe UI"/>
      <w:sz w:val="18"/>
      <w:szCs w:val="18"/>
      <w:lang w:val="en-US"/>
    </w:rPr>
  </w:style>
  <w:style w:type="character" w:styleId="Emphasis">
    <w:name w:val="Emphasis"/>
    <w:basedOn w:val="DefaultParagraphFont"/>
    <w:uiPriority w:val="20"/>
    <w:qFormat/>
    <w:rsid w:val="00A42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181DB1-FF3A-45F9-8D47-53270C7A7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390612-19E8-4988-AD10-AD97B1818F35}">
  <ds:schemaRefs>
    <ds:schemaRef ds:uri="http://schemas.microsoft.com/sharepoint/v3/contenttype/forms"/>
  </ds:schemaRefs>
</ds:datastoreItem>
</file>

<file path=customXml/itemProps3.xml><?xml version="1.0" encoding="utf-8"?>
<ds:datastoreItem xmlns:ds="http://schemas.openxmlformats.org/officeDocument/2006/customXml" ds:itemID="{92DBFE9A-17FC-4AA3-89E0-3610258D4515}">
  <ds:schemaRefs>
    <ds:schemaRef ds:uri="http://schemas.microsoft.com/office/2006/documentManagement/types"/>
    <ds:schemaRef ds:uri="http://www.w3.org/XML/1998/namespace"/>
    <ds:schemaRef ds:uri="http://purl.org/dc/dcmitype/"/>
    <ds:schemaRef ds:uri="http://purl.org/dc/terms/"/>
    <ds:schemaRef ds:uri="http://schemas.microsoft.com/office/2006/metadata/properties"/>
    <ds:schemaRef ds:uri="360018dd-41eb-4458-b1d4-4b46a95a2b02"/>
    <ds:schemaRef ds:uri="http://purl.org/dc/elements/1.1/"/>
    <ds:schemaRef ds:uri="http://schemas.microsoft.com/office/infopath/2007/PartnerControls"/>
    <ds:schemaRef ds:uri="http://schemas.openxmlformats.org/package/2006/metadata/core-properties"/>
    <ds:schemaRef ds:uri="8c008993-a31f-4b40-b1f3-88dd9c6e1924"/>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Stefanie Lane</cp:lastModifiedBy>
  <cp:revision>4</cp:revision>
  <dcterms:created xsi:type="dcterms:W3CDTF">2022-09-14T19:40:00Z</dcterms:created>
  <dcterms:modified xsi:type="dcterms:W3CDTF">2022-09-17T01:41:00Z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